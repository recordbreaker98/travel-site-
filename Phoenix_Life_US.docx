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53F1" w14:textId="77777777" w:rsidR="00A20543" w:rsidRDefault="00A20543" w:rsidP="00A20543">
      <w:pPr>
        <w:rPr>
          <w:ins w:id="0" w:author="Elizabeth Boland (RIC/BDS, Arlington) [3]" w:date="2019-06-19T11:01:00Z"/>
          <w:rFonts w:ascii="Arial" w:hAnsi="Arial" w:cs="Arial"/>
          <w:b/>
        </w:rPr>
      </w:pPr>
      <w:commentRangeStart w:id="1"/>
      <w:commentRangeStart w:id="2"/>
      <w:ins w:id="3" w:author="Elizabeth Boland (RIC/BDS, Arlington) [3]" w:date="2019-06-19T11:01:00Z">
        <w:r>
          <w:rPr>
            <w:rFonts w:ascii="Arial" w:hAnsi="Arial" w:cs="Arial"/>
            <w:b/>
          </w:rPr>
          <w:t>Risk Plan Types</w:t>
        </w:r>
        <w:commentRangeEnd w:id="1"/>
        <w:r>
          <w:rPr>
            <w:rStyle w:val="CommentReference"/>
          </w:rPr>
          <w:commentReference w:id="1"/>
        </w:r>
        <w:commentRangeEnd w:id="2"/>
        <w:r>
          <w:rPr>
            <w:rStyle w:val="CommentReference"/>
          </w:rPr>
          <w:commentReference w:id="2"/>
        </w:r>
      </w:ins>
    </w:p>
    <w:p w14:paraId="2338E359" w14:textId="77777777" w:rsidR="00A20543" w:rsidRDefault="00A20543" w:rsidP="00A20543">
      <w:pPr>
        <w:pStyle w:val="Questiontext"/>
        <w:rPr>
          <w:ins w:id="4" w:author="Elizabeth Boland (RIC/BDS, Arlington) [3]" w:date="2019-06-19T11:01:00Z"/>
          <w:rFonts w:ascii="Arial" w:hAnsi="Arial" w:cs="Arial"/>
        </w:rPr>
      </w:pPr>
    </w:p>
    <w:p w14:paraId="587699E9" w14:textId="77777777" w:rsidR="00A20543" w:rsidRDefault="00A20543" w:rsidP="00A20543">
      <w:pPr>
        <w:pStyle w:val="Questiontext"/>
        <w:spacing w:line="276" w:lineRule="auto"/>
        <w:rPr>
          <w:ins w:id="5" w:author="Elizabeth Boland (RIC/BDS, Arlington) [3]" w:date="2019-06-19T11:01:00Z"/>
          <w:rFonts w:ascii="Arial" w:hAnsi="Arial" w:cs="Arial"/>
          <w:bCs/>
        </w:rPr>
      </w:pPr>
      <w:ins w:id="6" w:author="Elizabeth Boland (RIC/BDS, Arlington) [3]" w:date="2019-06-19T11:01:00Z">
        <w:r>
          <w:rPr>
            <w:rFonts w:ascii="Arial" w:hAnsi="Arial" w:cs="Arial"/>
            <w:b/>
            <w:bCs/>
          </w:rPr>
          <w:t>AD&amp;D</w:t>
        </w:r>
        <w:r w:rsidRPr="00C5369F">
          <w:rPr>
            <w:rFonts w:ascii="Arial" w:hAnsi="Arial" w:cs="Arial"/>
            <w:b/>
            <w:bCs/>
          </w:rPr>
          <w:t xml:space="preserve"> – </w:t>
        </w:r>
        <w:r w:rsidRPr="00C5369F">
          <w:rPr>
            <w:rFonts w:ascii="Arial" w:hAnsi="Arial" w:cs="Arial"/>
            <w:bCs/>
          </w:rPr>
          <w:t>is a separate coverage which pays out a lump sum amount in the event of an employee’s death and/or disability arising from accidental causes only. It can also pay the benefit in addition to any other death or disability related coverage.</w:t>
        </w:r>
      </w:ins>
    </w:p>
    <w:p w14:paraId="58FB570C" w14:textId="77777777" w:rsidR="00A20543" w:rsidRPr="00F77C58" w:rsidRDefault="00A20543" w:rsidP="00A20543">
      <w:pPr>
        <w:spacing w:line="276" w:lineRule="auto"/>
        <w:rPr>
          <w:ins w:id="7" w:author="Elizabeth Boland (RIC/BDS, Arlington) [3]" w:date="2019-06-19T11:01:00Z"/>
          <w:rFonts w:ascii="Arial" w:hAnsi="Arial" w:cs="Arial"/>
          <w:sz w:val="22"/>
          <w:szCs w:val="22"/>
        </w:rPr>
      </w:pPr>
    </w:p>
    <w:p w14:paraId="3D474FF6" w14:textId="77777777" w:rsidR="00A20543" w:rsidRPr="00FB3F83" w:rsidRDefault="00A20543" w:rsidP="00A20543">
      <w:pPr>
        <w:rPr>
          <w:ins w:id="8" w:author="Elizabeth Boland (RIC/BDS, Arlington) [3]" w:date="2019-06-19T11:01:00Z"/>
          <w:rFonts w:ascii="Arial" w:hAnsi="Arial" w:cs="Arial"/>
          <w:bCs/>
          <w:szCs w:val="20"/>
        </w:rPr>
      </w:pPr>
      <w:ins w:id="9" w:author="Elizabeth Boland (RIC/BDS, Arlington) [3]" w:date="2019-06-19T11:01:00Z">
        <w:r>
          <w:rPr>
            <w:rFonts w:ascii="Arial" w:hAnsi="Arial" w:cs="Arial"/>
            <w:b/>
            <w:bCs/>
            <w:szCs w:val="20"/>
          </w:rPr>
          <w:t xml:space="preserve">Sick leave </w:t>
        </w:r>
        <w:r w:rsidRPr="000775CE">
          <w:rPr>
            <w:rFonts w:ascii="Arial" w:hAnsi="Arial" w:cs="Arial"/>
            <w:bCs/>
            <w:szCs w:val="20"/>
          </w:rPr>
          <w:t xml:space="preserve">– </w:t>
        </w:r>
        <w:r w:rsidRPr="00FB3F83">
          <w:rPr>
            <w:rStyle w:val="CommentReference"/>
          </w:rPr>
          <w:commentReference w:id="10"/>
        </w:r>
        <w:r w:rsidRPr="000775CE">
          <w:rPr>
            <w:rFonts w:ascii="Arial" w:hAnsi="Arial" w:cs="Arial"/>
            <w:bCs/>
            <w:szCs w:val="20"/>
          </w:rPr>
          <w:t>provides coverage for incidental or short-term absences, typically less than 3 weeks.</w:t>
        </w:r>
        <w:r w:rsidRPr="00FB3F83">
          <w:rPr>
            <w:rStyle w:val="CommentReference"/>
          </w:rPr>
          <w:commentReference w:id="11"/>
        </w:r>
        <w:r w:rsidRPr="00FB3F83">
          <w:rPr>
            <w:rStyle w:val="CommentReference"/>
          </w:rPr>
          <w:commentReference w:id="12"/>
        </w:r>
        <w:r w:rsidRPr="00FB3F83">
          <w:rPr>
            <w:rStyle w:val="CommentReference"/>
          </w:rPr>
          <w:commentReference w:id="13"/>
        </w:r>
      </w:ins>
    </w:p>
    <w:p w14:paraId="73D359B8" w14:textId="77777777" w:rsidR="00A20543" w:rsidRDefault="00A20543" w:rsidP="00A20543">
      <w:pPr>
        <w:rPr>
          <w:ins w:id="14" w:author="Elizabeth Boland (RIC/BDS, Arlington) [3]" w:date="2019-06-19T11:01:00Z"/>
          <w:rFonts w:ascii="Arial" w:hAnsi="Arial" w:cs="Arial"/>
          <w:b/>
          <w:bCs/>
          <w:szCs w:val="20"/>
        </w:rPr>
      </w:pPr>
    </w:p>
    <w:p w14:paraId="0E25E161" w14:textId="77777777" w:rsidR="00A20543" w:rsidRDefault="00A20543" w:rsidP="00A20543">
      <w:pPr>
        <w:pStyle w:val="Questiontext"/>
        <w:rPr>
          <w:ins w:id="15" w:author="Elizabeth Boland (RIC/BDS, Arlington) [3]" w:date="2019-06-19T11:01:00Z"/>
          <w:rFonts w:ascii="Arial" w:hAnsi="Arial" w:cs="Arial"/>
        </w:rPr>
      </w:pPr>
      <w:ins w:id="16" w:author="Elizabeth Boland (RIC/BDS, Arlington) [3]" w:date="2019-06-19T11:01:00Z">
        <w:r w:rsidRPr="005C2A71">
          <w:rPr>
            <w:rFonts w:ascii="Arial" w:hAnsi="Arial" w:cs="Arial"/>
            <w:b/>
            <w:bCs/>
          </w:rPr>
          <w:t>Short-term disability</w:t>
        </w:r>
        <w:r w:rsidRPr="005C2A71">
          <w:rPr>
            <w:rFonts w:ascii="Arial" w:hAnsi="Arial" w:cs="Arial"/>
          </w:rPr>
          <w:t xml:space="preserve"> – provides a periodic benefit paid to employees during their initial period of their disability. It can supplement what employees could receive from social security programs (e.g., may include benefits such as short term sick pay and/or pay </w:t>
        </w:r>
        <w:commentRangeStart w:id="17"/>
        <w:r w:rsidRPr="005C2A71">
          <w:rPr>
            <w:rFonts w:ascii="Arial" w:hAnsi="Arial" w:cs="Arial"/>
          </w:rPr>
          <w:t>continuation</w:t>
        </w:r>
        <w:commentRangeEnd w:id="17"/>
        <w:r>
          <w:rPr>
            <w:rStyle w:val="CommentReference"/>
          </w:rPr>
          <w:commentReference w:id="17"/>
        </w:r>
      </w:ins>
    </w:p>
    <w:p w14:paraId="5E4411B1" w14:textId="77777777" w:rsidR="00A20543" w:rsidRDefault="00A20543" w:rsidP="00A20543">
      <w:pPr>
        <w:pStyle w:val="Questiontext"/>
        <w:rPr>
          <w:ins w:id="18" w:author="Elizabeth Boland (RIC/BDS, Arlington) [3]" w:date="2019-06-19T11:01:00Z"/>
          <w:rFonts w:ascii="Arial" w:hAnsi="Arial" w:cs="Arial"/>
        </w:rPr>
      </w:pPr>
      <w:ins w:id="19" w:author="Elizabeth Boland (RIC/BDS, Arlington) [3]" w:date="2019-06-19T11:01:00Z">
        <w:r>
          <w:rPr>
            <w:rFonts w:ascii="Arial" w:hAnsi="Arial" w:cs="Arial"/>
          </w:rPr>
          <w:t xml:space="preserve">1. </w:t>
        </w:r>
        <w:commentRangeStart w:id="20"/>
        <w:r>
          <w:rPr>
            <w:rFonts w:ascii="Arial" w:hAnsi="Arial" w:cs="Arial"/>
          </w:rPr>
          <w:t>I</w:t>
        </w:r>
        <w:r w:rsidRPr="000420D8">
          <w:rPr>
            <w:rFonts w:ascii="Arial" w:hAnsi="Arial" w:cs="Arial"/>
          </w:rPr>
          <w:t>ndicate the type</w:t>
        </w:r>
        <w:r>
          <w:rPr>
            <w:rFonts w:ascii="Arial" w:hAnsi="Arial" w:cs="Arial"/>
          </w:rPr>
          <w:t xml:space="preserve"> of risk plan being reported.</w:t>
        </w:r>
      </w:ins>
    </w:p>
    <w:p w14:paraId="746789C4" w14:textId="6E6836E6" w:rsidR="00A20543" w:rsidRDefault="004B0760" w:rsidP="00A20543">
      <w:pPr>
        <w:pStyle w:val="Questiontext"/>
        <w:rPr>
          <w:ins w:id="21" w:author="Elizabeth Boland (RIC/BDS, Arlington) [3]" w:date="2019-06-19T11:01:00Z"/>
          <w:rFonts w:ascii="Arial" w:hAnsi="Arial" w:cs="Arial"/>
        </w:rPr>
      </w:pPr>
      <w:ins w:id="22" w:author="McAuliffe, Jennifer (RIC - Washington)" w:date="2019-07-23T15:55:00Z">
        <w:r w:rsidRPr="00E91988">
          <w:rPr>
            <w:rFonts w:ascii="Arial" w:hAnsi="Arial" w:cs="Arial" w:hint="eastAsia"/>
          </w:rPr>
          <w:t>□</w:t>
        </w:r>
        <w:r>
          <w:rPr>
            <w:rFonts w:ascii="Arial" w:hAnsi="Arial" w:cs="Arial" w:hint="eastAsia"/>
          </w:rPr>
          <w:t xml:space="preserve"> </w:t>
        </w:r>
      </w:ins>
      <w:ins w:id="23" w:author="Elizabeth Boland (RIC/BDS, Arlington) [3]" w:date="2019-06-19T11:01:00Z">
        <w:del w:id="24" w:author="McAuliffe, Jennifer (RIC - Washington)" w:date="2019-07-23T15:55:00Z">
          <w:r w:rsidR="00A20543" w:rsidRPr="00E968DC" w:rsidDel="004B0760">
            <w:rPr>
              <w:rFonts w:ascii="Arial" w:hAnsi="Arial" w:cs="Arial"/>
            </w:rPr>
            <w:delText>○</w:delText>
          </w:r>
        </w:del>
        <w:r w:rsidR="00A20543">
          <w:rPr>
            <w:rFonts w:ascii="Arial" w:hAnsi="Arial" w:cs="Arial"/>
          </w:rPr>
          <w:t xml:space="preserve">Active life insurance </w:t>
        </w:r>
        <w:r w:rsidR="00A20543" w:rsidRPr="000E44BA">
          <w:rPr>
            <w:rFonts w:ascii="Arial" w:hAnsi="Arial" w:cs="Arial"/>
            <w:i/>
          </w:rPr>
          <w:t xml:space="preserve">(skip to </w:t>
        </w:r>
        <w:r w:rsidR="00A20543">
          <w:rPr>
            <w:rFonts w:ascii="Arial" w:hAnsi="Arial" w:cs="Arial"/>
            <w:i/>
          </w:rPr>
          <w:t xml:space="preserve">active </w:t>
        </w:r>
        <w:r w:rsidR="00A20543" w:rsidRPr="000E44BA">
          <w:rPr>
            <w:rFonts w:ascii="Arial" w:hAnsi="Arial" w:cs="Arial"/>
            <w:i/>
          </w:rPr>
          <w:t>life insurance section)</w:t>
        </w:r>
        <w:r w:rsidR="00A20543">
          <w:rPr>
            <w:rFonts w:ascii="Arial" w:hAnsi="Arial" w:cs="Arial"/>
          </w:rPr>
          <w:br/>
        </w:r>
      </w:ins>
      <w:ins w:id="25" w:author="McAuliffe, Jennifer (RIC - Washington)" w:date="2019-07-23T15:55:00Z">
        <w:r w:rsidRPr="00E91988">
          <w:rPr>
            <w:rFonts w:ascii="Arial" w:hAnsi="Arial" w:cs="Arial" w:hint="eastAsia"/>
          </w:rPr>
          <w:t>□</w:t>
        </w:r>
        <w:r>
          <w:rPr>
            <w:rFonts w:ascii="Arial" w:hAnsi="Arial" w:cs="Arial" w:hint="eastAsia"/>
          </w:rPr>
          <w:t xml:space="preserve"> </w:t>
        </w:r>
      </w:ins>
      <w:ins w:id="26" w:author="Elizabeth Boland (RIC/BDS, Arlington) [3]" w:date="2019-06-19T11:01:00Z">
        <w:del w:id="27" w:author="McAuliffe, Jennifer (RIC - Washington)" w:date="2019-07-23T15:55:00Z">
          <w:r w:rsidR="00A20543" w:rsidRPr="00E968DC" w:rsidDel="004B0760">
            <w:rPr>
              <w:rFonts w:ascii="Arial" w:hAnsi="Arial" w:cs="Arial"/>
            </w:rPr>
            <w:delText>○</w:delText>
          </w:r>
        </w:del>
        <w:r w:rsidR="00A20543">
          <w:rPr>
            <w:rFonts w:ascii="Arial" w:hAnsi="Arial" w:cs="Arial"/>
          </w:rPr>
          <w:t xml:space="preserve">Retiree life insurance </w:t>
        </w:r>
        <w:r w:rsidR="00A20543" w:rsidRPr="000E44BA">
          <w:rPr>
            <w:rFonts w:ascii="Arial" w:hAnsi="Arial" w:cs="Arial"/>
            <w:i/>
          </w:rPr>
          <w:t xml:space="preserve">(skip to </w:t>
        </w:r>
        <w:r w:rsidR="00A20543">
          <w:rPr>
            <w:rFonts w:ascii="Arial" w:hAnsi="Arial" w:cs="Arial"/>
            <w:i/>
          </w:rPr>
          <w:t xml:space="preserve">retiree </w:t>
        </w:r>
        <w:r w:rsidR="00A20543" w:rsidRPr="000E44BA">
          <w:rPr>
            <w:rFonts w:ascii="Arial" w:hAnsi="Arial" w:cs="Arial"/>
            <w:i/>
          </w:rPr>
          <w:t>life insurance section)</w:t>
        </w:r>
      </w:ins>
    </w:p>
    <w:p w14:paraId="431D1592" w14:textId="0D9413E1" w:rsidR="00A20543" w:rsidRPr="000E44BA" w:rsidRDefault="004B0760" w:rsidP="00A20543">
      <w:pPr>
        <w:pStyle w:val="Questiontext"/>
        <w:rPr>
          <w:ins w:id="28" w:author="Elizabeth Boland (RIC/BDS, Arlington) [3]" w:date="2019-06-19T11:01:00Z"/>
          <w:rFonts w:ascii="Arial" w:hAnsi="Arial" w:cs="Arial"/>
          <w:i/>
        </w:rPr>
      </w:pPr>
      <w:ins w:id="29" w:author="McAuliffe, Jennifer (RIC - Washington)" w:date="2019-07-23T15:55:00Z">
        <w:r w:rsidRPr="00E91988">
          <w:rPr>
            <w:rFonts w:ascii="Arial" w:hAnsi="Arial" w:cs="Arial" w:hint="eastAsia"/>
          </w:rPr>
          <w:t>□</w:t>
        </w:r>
        <w:r>
          <w:rPr>
            <w:rFonts w:ascii="Arial" w:hAnsi="Arial" w:cs="Arial" w:hint="eastAsia"/>
          </w:rPr>
          <w:t xml:space="preserve"> </w:t>
        </w:r>
      </w:ins>
      <w:ins w:id="30" w:author="Elizabeth Boland (RIC/BDS, Arlington) [3]" w:date="2019-06-19T11:01:00Z">
        <w:del w:id="31" w:author="McAuliffe, Jennifer (RIC - Washington)" w:date="2019-07-23T15:55:00Z">
          <w:r w:rsidR="00A20543" w:rsidRPr="00E968DC" w:rsidDel="004B0760">
            <w:rPr>
              <w:rFonts w:ascii="Arial" w:hAnsi="Arial" w:cs="Arial"/>
            </w:rPr>
            <w:delText>○</w:delText>
          </w:r>
        </w:del>
        <w:r w:rsidR="00A20543">
          <w:rPr>
            <w:rFonts w:ascii="Arial" w:hAnsi="Arial" w:cs="Arial"/>
          </w:rPr>
          <w:t xml:space="preserve">AD&amp;D </w:t>
        </w:r>
        <w:r w:rsidR="00A20543" w:rsidRPr="000E44BA">
          <w:rPr>
            <w:rFonts w:ascii="Arial" w:hAnsi="Arial" w:cs="Arial"/>
            <w:i/>
          </w:rPr>
          <w:t>(skip to AD&amp;D section)</w:t>
        </w:r>
        <w:r w:rsidR="00A20543" w:rsidRPr="000E44BA">
          <w:rPr>
            <w:rFonts w:ascii="Arial" w:hAnsi="Arial" w:cs="Arial"/>
            <w:i/>
          </w:rPr>
          <w:br/>
        </w:r>
      </w:ins>
      <w:ins w:id="32" w:author="McAuliffe, Jennifer (RIC - Washington)" w:date="2019-07-23T15:55:00Z">
        <w:r w:rsidRPr="00E91988">
          <w:rPr>
            <w:rFonts w:ascii="Arial" w:hAnsi="Arial" w:cs="Arial" w:hint="eastAsia"/>
          </w:rPr>
          <w:t>□</w:t>
        </w:r>
        <w:r>
          <w:rPr>
            <w:rFonts w:ascii="Arial" w:hAnsi="Arial" w:cs="Arial" w:hint="eastAsia"/>
          </w:rPr>
          <w:t xml:space="preserve"> </w:t>
        </w:r>
      </w:ins>
      <w:ins w:id="33" w:author="Elizabeth Boland (RIC/BDS, Arlington) [3]" w:date="2019-06-19T11:01:00Z">
        <w:del w:id="34" w:author="McAuliffe, Jennifer (RIC - Washington)" w:date="2019-07-23T15:55:00Z">
          <w:r w:rsidR="00A20543" w:rsidRPr="00E968DC" w:rsidDel="004B0760">
            <w:rPr>
              <w:rFonts w:ascii="Arial" w:hAnsi="Arial" w:cs="Arial"/>
            </w:rPr>
            <w:delText>○</w:delText>
          </w:r>
        </w:del>
        <w:r w:rsidR="00A20543">
          <w:rPr>
            <w:rFonts w:ascii="Arial" w:hAnsi="Arial" w:cs="Arial"/>
          </w:rPr>
          <w:t xml:space="preserve">Sick leave </w:t>
        </w:r>
        <w:r w:rsidR="00A20543" w:rsidRPr="000E44BA">
          <w:rPr>
            <w:rFonts w:ascii="Arial" w:hAnsi="Arial" w:cs="Arial"/>
            <w:i/>
          </w:rPr>
          <w:t>(skip to sick leave section)</w:t>
        </w:r>
        <w:r w:rsidR="00A20543">
          <w:rPr>
            <w:rFonts w:ascii="Arial" w:hAnsi="Arial" w:cs="Arial"/>
          </w:rPr>
          <w:br/>
        </w:r>
      </w:ins>
      <w:ins w:id="35" w:author="McAuliffe, Jennifer (RIC - Washington)" w:date="2019-07-23T15:55:00Z">
        <w:r w:rsidRPr="00E91988">
          <w:rPr>
            <w:rFonts w:ascii="Arial" w:hAnsi="Arial" w:cs="Arial" w:hint="eastAsia"/>
          </w:rPr>
          <w:t>□</w:t>
        </w:r>
        <w:r>
          <w:rPr>
            <w:rFonts w:ascii="Arial" w:hAnsi="Arial" w:cs="Arial" w:hint="eastAsia"/>
          </w:rPr>
          <w:t xml:space="preserve"> </w:t>
        </w:r>
      </w:ins>
      <w:ins w:id="36" w:author="Elizabeth Boland (RIC/BDS, Arlington) [3]" w:date="2019-06-19T11:01:00Z">
        <w:del w:id="37" w:author="McAuliffe, Jennifer (RIC - Washington)" w:date="2019-07-23T15:55:00Z">
          <w:r w:rsidR="00A20543" w:rsidRPr="00E968DC" w:rsidDel="004B0760">
            <w:rPr>
              <w:rFonts w:ascii="Arial" w:hAnsi="Arial" w:cs="Arial"/>
            </w:rPr>
            <w:delText>○</w:delText>
          </w:r>
        </w:del>
        <w:r w:rsidR="00A20543">
          <w:rPr>
            <w:rFonts w:ascii="Arial" w:hAnsi="Arial" w:cs="Arial"/>
          </w:rPr>
          <w:t xml:space="preserve">Short term disability </w:t>
        </w:r>
        <w:r w:rsidR="00A20543" w:rsidRPr="000E44BA">
          <w:rPr>
            <w:rFonts w:ascii="Arial" w:hAnsi="Arial" w:cs="Arial"/>
            <w:i/>
          </w:rPr>
          <w:t>(skip to short term disability section)</w:t>
        </w:r>
        <w:commentRangeStart w:id="38"/>
        <w:r w:rsidR="00A20543">
          <w:rPr>
            <w:rFonts w:ascii="Arial" w:hAnsi="Arial" w:cs="Arial"/>
          </w:rPr>
          <w:br/>
        </w:r>
        <w:commentRangeEnd w:id="38"/>
        <w:r w:rsidR="00A20543">
          <w:rPr>
            <w:rStyle w:val="CommentReference"/>
            <w:rFonts w:asciiTheme="minorHAnsi" w:eastAsia="Times New Roman" w:hAnsiTheme="minorHAnsi"/>
            <w:lang w:val="en-GB"/>
          </w:rPr>
          <w:commentReference w:id="38"/>
        </w:r>
      </w:ins>
      <w:ins w:id="39" w:author="McAuliffe, Jennifer (RIC - Washington)" w:date="2019-07-23T15:55:00Z">
        <w:r w:rsidRPr="00E91988">
          <w:rPr>
            <w:rFonts w:ascii="Arial" w:hAnsi="Arial" w:cs="Arial" w:hint="eastAsia"/>
          </w:rPr>
          <w:t>□</w:t>
        </w:r>
        <w:r>
          <w:rPr>
            <w:rFonts w:ascii="Arial" w:hAnsi="Arial" w:cs="Arial" w:hint="eastAsia"/>
          </w:rPr>
          <w:t xml:space="preserve"> </w:t>
        </w:r>
      </w:ins>
      <w:ins w:id="40" w:author="Elizabeth Boland (RIC/BDS, Arlington) [3]" w:date="2019-06-19T11:01:00Z">
        <w:del w:id="41" w:author="McAuliffe, Jennifer (RIC - Washington)" w:date="2019-07-23T15:55:00Z">
          <w:r w:rsidR="00A20543" w:rsidRPr="00E968DC" w:rsidDel="004B0760">
            <w:rPr>
              <w:rFonts w:ascii="Arial" w:hAnsi="Arial" w:cs="Arial"/>
            </w:rPr>
            <w:delText>○</w:delText>
          </w:r>
        </w:del>
        <w:r w:rsidR="00A20543">
          <w:rPr>
            <w:rFonts w:ascii="Arial" w:hAnsi="Arial" w:cs="Arial"/>
          </w:rPr>
          <w:t>Long term disability</w:t>
        </w:r>
        <w:r w:rsidR="00A20543" w:rsidRPr="000E44BA">
          <w:rPr>
            <w:rFonts w:ascii="Arial" w:hAnsi="Arial" w:cs="Arial"/>
            <w:i/>
          </w:rPr>
          <w:t>(skip to long term disability section)</w:t>
        </w:r>
        <w:commentRangeEnd w:id="20"/>
        <w:r w:rsidR="00A20543">
          <w:rPr>
            <w:rStyle w:val="CommentReference"/>
            <w:rFonts w:asciiTheme="minorHAnsi" w:eastAsia="Times New Roman" w:hAnsiTheme="minorHAnsi"/>
            <w:lang w:val="en-GB"/>
          </w:rPr>
          <w:commentReference w:id="20"/>
        </w:r>
      </w:ins>
    </w:p>
    <w:p w14:paraId="70E790A5" w14:textId="2268A5E7" w:rsidR="00D3374B" w:rsidRPr="00016D26" w:rsidRDefault="008A1334" w:rsidP="002E1CB9">
      <w:pPr>
        <w:spacing w:line="276" w:lineRule="auto"/>
        <w:jc w:val="center"/>
      </w:pPr>
      <w:r w:rsidRPr="00E968DC">
        <w:rPr>
          <w:rFonts w:ascii="Arial" w:hAnsi="Arial" w:cs="Arial"/>
          <w:b/>
          <w:sz w:val="20"/>
          <w:szCs w:val="20"/>
          <w:u w:val="single"/>
        </w:rPr>
        <w:t xml:space="preserve"> </w:t>
      </w:r>
    </w:p>
    <w:p w14:paraId="560F5BB4" w14:textId="52E04307" w:rsidR="008A1334" w:rsidRPr="00016D26" w:rsidRDefault="00A20543" w:rsidP="00D3374B">
      <w:pPr>
        <w:spacing w:line="276" w:lineRule="auto"/>
        <w:rPr>
          <w:rFonts w:ascii="Arial" w:hAnsi="Arial" w:cs="Arial"/>
          <w:b/>
        </w:rPr>
      </w:pPr>
      <w:ins w:id="42" w:author="Elizabeth Boland (RIC/BDS, Arlington) [3]" w:date="2019-06-19T11:01:00Z">
        <w:r>
          <w:rPr>
            <w:rFonts w:ascii="Arial" w:hAnsi="Arial" w:cs="Arial"/>
            <w:b/>
          </w:rPr>
          <w:br/>
        </w:r>
        <w:bookmarkStart w:id="43" w:name="_GoBack"/>
        <w:bookmarkEnd w:id="43"/>
        <w:r>
          <w:rPr>
            <w:rFonts w:ascii="Arial" w:hAnsi="Arial" w:cs="Arial"/>
            <w:b/>
          </w:rPr>
          <w:br/>
        </w:r>
      </w:ins>
      <w:commentRangeStart w:id="44"/>
      <w:r w:rsidR="00355FE2">
        <w:rPr>
          <w:rFonts w:ascii="Arial" w:hAnsi="Arial" w:cs="Arial"/>
          <w:b/>
        </w:rPr>
        <w:t>Active l</w:t>
      </w:r>
      <w:r w:rsidR="00ED131E">
        <w:rPr>
          <w:rFonts w:ascii="Arial" w:hAnsi="Arial" w:cs="Arial"/>
          <w:b/>
        </w:rPr>
        <w:t xml:space="preserve">ife </w:t>
      </w:r>
      <w:r w:rsidR="00355FE2">
        <w:rPr>
          <w:rFonts w:ascii="Arial" w:hAnsi="Arial" w:cs="Arial"/>
          <w:b/>
        </w:rPr>
        <w:t>i</w:t>
      </w:r>
      <w:r w:rsidR="00ED131E">
        <w:rPr>
          <w:rFonts w:ascii="Arial" w:hAnsi="Arial" w:cs="Arial"/>
          <w:b/>
        </w:rPr>
        <w:t xml:space="preserve">nsurance </w:t>
      </w:r>
      <w:commentRangeEnd w:id="44"/>
      <w:r w:rsidR="00B86FDB">
        <w:rPr>
          <w:rStyle w:val="CommentReference"/>
        </w:rPr>
        <w:commentReference w:id="44"/>
      </w:r>
    </w:p>
    <w:p w14:paraId="42EBC1CA" w14:textId="77777777" w:rsidR="008A1334" w:rsidRPr="00E968DC" w:rsidRDefault="008A1334" w:rsidP="00A768D4">
      <w:pPr>
        <w:spacing w:line="276" w:lineRule="auto"/>
        <w:rPr>
          <w:rFonts w:ascii="Arial" w:hAnsi="Arial" w:cs="Arial"/>
          <w:sz w:val="20"/>
          <w:szCs w:val="20"/>
        </w:rPr>
      </w:pPr>
    </w:p>
    <w:p w14:paraId="7A71400B" w14:textId="20E6E323" w:rsidR="00486369" w:rsidRPr="006544CA" w:rsidRDefault="00486369" w:rsidP="00486369">
      <w:pPr>
        <w:rPr>
          <w:rFonts w:ascii="Arial" w:hAnsi="Arial" w:cs="Arial"/>
          <w:b/>
          <w:sz w:val="22"/>
          <w:szCs w:val="22"/>
        </w:rPr>
      </w:pPr>
      <w:r>
        <w:rPr>
          <w:rFonts w:ascii="Arial" w:hAnsi="Arial" w:cs="Arial"/>
          <w:b/>
          <w:sz w:val="22"/>
          <w:szCs w:val="22"/>
        </w:rPr>
        <w:t>Eligibility</w:t>
      </w:r>
      <w:r w:rsidR="001F3791">
        <w:rPr>
          <w:rFonts w:ascii="Arial" w:hAnsi="Arial" w:cs="Arial"/>
          <w:b/>
          <w:sz w:val="22"/>
          <w:szCs w:val="22"/>
        </w:rPr>
        <w:t xml:space="preserve"> </w:t>
      </w:r>
      <w:r w:rsidR="001F3791">
        <w:rPr>
          <w:rFonts w:asciiTheme="minorHAnsi" w:hAnsiTheme="minorHAnsi" w:cstheme="minorHAnsi"/>
          <w:i/>
          <w:color w:val="7030A0"/>
        </w:rPr>
        <w:t xml:space="preserve">Subsection of </w:t>
      </w:r>
      <w:ins w:id="45" w:author="Elizabeth Boland (RIC/BDS, Arlington) [3]" w:date="2019-06-12T09:47:00Z">
        <w:r w:rsidR="00A20231">
          <w:rPr>
            <w:rFonts w:asciiTheme="minorHAnsi" w:hAnsiTheme="minorHAnsi" w:cstheme="minorHAnsi"/>
            <w:i/>
            <w:color w:val="7030A0"/>
          </w:rPr>
          <w:t>active</w:t>
        </w:r>
      </w:ins>
      <w:r w:rsidR="00A20231">
        <w:rPr>
          <w:rFonts w:asciiTheme="minorHAnsi" w:hAnsiTheme="minorHAnsi" w:cstheme="minorHAnsi"/>
          <w:i/>
          <w:color w:val="7030A0"/>
        </w:rPr>
        <w:t xml:space="preserve"> </w:t>
      </w:r>
      <w:r w:rsidR="001F3791">
        <w:rPr>
          <w:rFonts w:asciiTheme="minorHAnsi" w:hAnsiTheme="minorHAnsi" w:cstheme="minorHAnsi"/>
          <w:i/>
          <w:color w:val="7030A0"/>
        </w:rPr>
        <w:t>life insurance plan</w:t>
      </w:r>
    </w:p>
    <w:p w14:paraId="65B2EF0A" w14:textId="77777777" w:rsidR="00486369" w:rsidRDefault="00486369" w:rsidP="00486369">
      <w:pPr>
        <w:pStyle w:val="Questiontext"/>
        <w:rPr>
          <w:rFonts w:ascii="Arial" w:hAnsi="Arial" w:cs="Arial"/>
          <w:lang w:val="en-CA"/>
        </w:rPr>
      </w:pPr>
    </w:p>
    <w:p w14:paraId="1C893504" w14:textId="3DE89293" w:rsidR="00486369" w:rsidRPr="00CD4BB2" w:rsidRDefault="00486369" w:rsidP="00486369">
      <w:pPr>
        <w:pStyle w:val="Questiontext"/>
        <w:rPr>
          <w:rFonts w:ascii="Arial" w:hAnsi="Arial" w:cs="Arial"/>
          <w:color w:val="FF0000"/>
          <w:lang w:val="en-CA"/>
        </w:rPr>
      </w:pPr>
      <w:r w:rsidRPr="00DC366B">
        <w:rPr>
          <w:rFonts w:ascii="Arial" w:hAnsi="Arial" w:cs="Arial"/>
          <w:lang w:val="en-CA"/>
        </w:rPr>
        <w:t xml:space="preserve">2. Indicate which employee categories </w:t>
      </w:r>
      <w:r w:rsidR="005A4BFB">
        <w:rPr>
          <w:rFonts w:ascii="Arial" w:hAnsi="Arial" w:cs="Arial"/>
          <w:lang w:val="en-CA"/>
        </w:rPr>
        <w:t>are covered by</w:t>
      </w:r>
      <w:r w:rsidRPr="00DC366B">
        <w:rPr>
          <w:rFonts w:ascii="Arial" w:hAnsi="Arial" w:cs="Arial"/>
          <w:lang w:val="en-CA"/>
        </w:rPr>
        <w:t xml:space="preserve"> this plan.</w:t>
      </w:r>
      <w:r>
        <w:rPr>
          <w:rFonts w:ascii="Arial" w:hAnsi="Arial" w:cs="Arial"/>
          <w:lang w:val="en-CA"/>
        </w:rPr>
        <w:t xml:space="preserve"> </w:t>
      </w:r>
      <w:r w:rsidRPr="00CD4BB2">
        <w:rPr>
          <w:rFonts w:ascii="Arial" w:hAnsi="Arial" w:cs="Arial"/>
          <w:color w:val="FF0000"/>
          <w:lang w:val="en-CA"/>
        </w:rPr>
        <w:t>(Report Label: Eligible employee categories)</w:t>
      </w:r>
      <w:r w:rsidR="005A4BFB">
        <w:rPr>
          <w:rFonts w:ascii="Arial" w:hAnsi="Arial" w:cs="Arial"/>
          <w:color w:val="FF0000"/>
          <w:lang w:val="en-CA"/>
        </w:rPr>
        <w:t xml:space="preserve"> </w:t>
      </w:r>
      <w:r w:rsidR="001176A8">
        <w:rPr>
          <w:rStyle w:val="CommentReference"/>
        </w:rPr>
        <w:commentReference w:id="46"/>
      </w:r>
      <w:r w:rsidR="00377DA4">
        <w:rPr>
          <w:rStyle w:val="CommentReference"/>
        </w:rPr>
        <w:commentReference w:id="47"/>
      </w:r>
    </w:p>
    <w:p w14:paraId="56C3A0E2" w14:textId="4A5A3A2B" w:rsidR="00486369" w:rsidRPr="00E91988" w:rsidRDefault="00486369" w:rsidP="00486369">
      <w:pPr>
        <w:rPr>
          <w:rFonts w:ascii="Arial" w:hAnsi="Arial" w:cs="Arial"/>
          <w:sz w:val="20"/>
          <w:szCs w:val="20"/>
        </w:rPr>
      </w:pPr>
      <w:r w:rsidRPr="00E91988">
        <w:rPr>
          <w:rFonts w:ascii="Arial" w:hAnsi="Arial" w:cs="Arial" w:hint="eastAsia"/>
          <w:sz w:val="20"/>
          <w:szCs w:val="20"/>
        </w:rPr>
        <w:t>□</w:t>
      </w:r>
      <w:r w:rsidRPr="00E91988">
        <w:rPr>
          <w:rFonts w:ascii="Arial" w:hAnsi="Arial" w:cs="Arial"/>
          <w:sz w:val="20"/>
          <w:szCs w:val="20"/>
        </w:rPr>
        <w:t xml:space="preserve"> Salaried nonunion/exempt</w:t>
      </w:r>
    </w:p>
    <w:p w14:paraId="29FFF46A" w14:textId="14EEA6E2" w:rsidR="00486369" w:rsidRPr="00E91988" w:rsidRDefault="00486369" w:rsidP="00486369">
      <w:pPr>
        <w:rPr>
          <w:rFonts w:ascii="Arial" w:hAnsi="Arial" w:cs="Arial"/>
          <w:sz w:val="20"/>
          <w:szCs w:val="20"/>
        </w:rPr>
      </w:pPr>
      <w:r w:rsidRPr="00E91988">
        <w:rPr>
          <w:rFonts w:ascii="Arial" w:hAnsi="Arial" w:cs="Arial" w:hint="eastAsia"/>
          <w:sz w:val="20"/>
          <w:szCs w:val="20"/>
        </w:rPr>
        <w:t>□</w:t>
      </w:r>
      <w:r w:rsidRPr="00E91988">
        <w:rPr>
          <w:rFonts w:ascii="Arial" w:hAnsi="Arial" w:cs="Arial"/>
          <w:sz w:val="20"/>
          <w:szCs w:val="20"/>
        </w:rPr>
        <w:t xml:space="preserve"> Hourly nonunion/nonexempt</w:t>
      </w:r>
    </w:p>
    <w:p w14:paraId="5B505914" w14:textId="2284E739" w:rsidR="00486369" w:rsidRPr="00E91988" w:rsidRDefault="00486369" w:rsidP="00486369">
      <w:pPr>
        <w:rPr>
          <w:rFonts w:ascii="Arial" w:hAnsi="Arial" w:cs="Arial"/>
          <w:sz w:val="20"/>
          <w:szCs w:val="20"/>
        </w:rPr>
      </w:pPr>
      <w:r w:rsidRPr="00E91988">
        <w:rPr>
          <w:rFonts w:ascii="Arial" w:hAnsi="Arial" w:cs="Arial" w:hint="eastAsia"/>
          <w:sz w:val="20"/>
          <w:szCs w:val="20"/>
        </w:rPr>
        <w:t>□</w:t>
      </w:r>
      <w:r w:rsidRPr="00E91988">
        <w:rPr>
          <w:rFonts w:ascii="Arial" w:hAnsi="Arial" w:cs="Arial"/>
          <w:sz w:val="20"/>
          <w:szCs w:val="20"/>
        </w:rPr>
        <w:t xml:space="preserve"> Hourly union/nonexempt</w:t>
      </w:r>
    </w:p>
    <w:p w14:paraId="0521C5DF" w14:textId="77777777" w:rsidR="005A4BFB" w:rsidRPr="002C5C6B" w:rsidRDefault="005A4BFB" w:rsidP="002C5C6B">
      <w:pPr>
        <w:rPr>
          <w:rFonts w:ascii="Arial" w:hAnsi="Arial" w:cs="Arial"/>
        </w:rPr>
      </w:pPr>
    </w:p>
    <w:p w14:paraId="35CAC85C" w14:textId="08428A40" w:rsidR="00486369" w:rsidRPr="00CD4BB2" w:rsidRDefault="00486369" w:rsidP="00486369">
      <w:pPr>
        <w:pStyle w:val="Questiontext"/>
        <w:rPr>
          <w:rFonts w:ascii="Arial" w:hAnsi="Arial" w:cs="Arial"/>
          <w:color w:val="FF0000"/>
          <w:lang w:val="en-CA"/>
        </w:rPr>
      </w:pPr>
      <w:r w:rsidRPr="00DC366B">
        <w:rPr>
          <w:rFonts w:ascii="Arial" w:hAnsi="Arial" w:cs="Arial"/>
          <w:lang w:val="en-CA"/>
        </w:rPr>
        <w:t xml:space="preserve">2.1 Here is a list of commonly collected salaried non-union/exempt employee groups.  Indicate which employee group(s) are covered by this plan.  If you are reporting on the most representative plan across all salaried non-union/exempt employees, select General. </w:t>
      </w:r>
      <w:r w:rsidRPr="00DC366B">
        <w:rPr>
          <w:rFonts w:ascii="Arial" w:hAnsi="Arial" w:cs="Arial"/>
          <w:i/>
          <w:color w:val="7030A0"/>
          <w:lang w:val="en-CA"/>
        </w:rPr>
        <w:t>Show this question if Q2 = Salaried nonunion/exempt (</w:t>
      </w:r>
      <w:r>
        <w:rPr>
          <w:rFonts w:ascii="Arial" w:hAnsi="Arial" w:cs="Arial"/>
          <w:i/>
          <w:color w:val="7030A0"/>
          <w:lang w:val="en-CA"/>
        </w:rPr>
        <w:t>ex</w:t>
      </w:r>
      <w:r w:rsidRPr="00DC366B">
        <w:rPr>
          <w:rFonts w:ascii="Arial" w:hAnsi="Arial" w:cs="Arial"/>
          <w:i/>
          <w:color w:val="7030A0"/>
          <w:lang w:val="en-CA"/>
        </w:rPr>
        <w:t>cluding executives)</w:t>
      </w:r>
      <w:r>
        <w:rPr>
          <w:rFonts w:ascii="Arial" w:hAnsi="Arial" w:cs="Arial"/>
          <w:i/>
          <w:color w:val="7030A0"/>
          <w:lang w:val="en-CA"/>
        </w:rPr>
        <w:t xml:space="preserve"> </w:t>
      </w:r>
      <w:r w:rsidRPr="00CD4BB2">
        <w:rPr>
          <w:rFonts w:ascii="Arial" w:hAnsi="Arial" w:cs="Arial"/>
          <w:color w:val="FF0000"/>
          <w:lang w:val="en-CA"/>
        </w:rPr>
        <w:t>(Hidden on web UI) (Report Label: Salaried nonunion/exempt employee groups)</w:t>
      </w:r>
      <w:r w:rsidR="005A4BFB">
        <w:rPr>
          <w:rFonts w:ascii="Arial" w:hAnsi="Arial" w:cs="Arial"/>
          <w:color w:val="FF0000"/>
          <w:lang w:val="en-CA"/>
        </w:rPr>
        <w:t xml:space="preserve"> </w:t>
      </w:r>
    </w:p>
    <w:p w14:paraId="3F7541AC" w14:textId="77777777" w:rsidR="00486369" w:rsidRPr="005A4BFB" w:rsidRDefault="00486369" w:rsidP="00486369">
      <w:pPr>
        <w:rPr>
          <w:rFonts w:ascii="Arial" w:hAnsi="Arial" w:cs="Arial"/>
          <w:sz w:val="20"/>
          <w:szCs w:val="20"/>
        </w:rPr>
      </w:pPr>
      <w:r w:rsidRPr="005A4BFB">
        <w:rPr>
          <w:rFonts w:ascii="Arial" w:hAnsi="Arial" w:cs="Arial"/>
          <w:sz w:val="20"/>
          <w:szCs w:val="20"/>
        </w:rPr>
        <w:t>□ General</w:t>
      </w:r>
      <w:r w:rsidRPr="005A4BFB">
        <w:rPr>
          <w:rFonts w:ascii="Arial" w:hAnsi="Arial" w:cs="Arial"/>
          <w:sz w:val="20"/>
          <w:szCs w:val="20"/>
        </w:rPr>
        <w:br/>
        <w:t>□ Corporate/Headquarters</w:t>
      </w:r>
    </w:p>
    <w:p w14:paraId="10652B92" w14:textId="77777777" w:rsidR="00486369" w:rsidRPr="005A4BFB" w:rsidRDefault="00486369" w:rsidP="00486369">
      <w:pPr>
        <w:rPr>
          <w:rFonts w:ascii="Arial" w:hAnsi="Arial" w:cs="Arial"/>
          <w:sz w:val="20"/>
          <w:szCs w:val="20"/>
        </w:rPr>
      </w:pPr>
      <w:r w:rsidRPr="005A4BFB">
        <w:rPr>
          <w:rFonts w:ascii="Arial" w:hAnsi="Arial" w:cs="Arial"/>
          <w:sz w:val="20"/>
          <w:szCs w:val="20"/>
        </w:rPr>
        <w:t>□ Faculty</w:t>
      </w:r>
      <w:r w:rsidRPr="005A4BFB">
        <w:rPr>
          <w:rFonts w:ascii="Arial" w:hAnsi="Arial" w:cs="Arial"/>
          <w:sz w:val="20"/>
          <w:szCs w:val="20"/>
        </w:rPr>
        <w:br/>
        <w:t>□ Staff</w:t>
      </w:r>
      <w:r w:rsidRPr="005A4BFB">
        <w:rPr>
          <w:rFonts w:ascii="Arial" w:hAnsi="Arial" w:cs="Arial"/>
          <w:sz w:val="20"/>
          <w:szCs w:val="20"/>
        </w:rPr>
        <w:br/>
        <w:t xml:space="preserve">□ Physicians </w:t>
      </w:r>
    </w:p>
    <w:p w14:paraId="1445297A" w14:textId="77777777" w:rsidR="00486369" w:rsidRPr="005A4BFB" w:rsidRDefault="00486369" w:rsidP="00486369">
      <w:pPr>
        <w:rPr>
          <w:rFonts w:ascii="Arial" w:hAnsi="Arial" w:cs="Arial"/>
          <w:sz w:val="20"/>
          <w:szCs w:val="20"/>
        </w:rPr>
      </w:pPr>
      <w:r w:rsidRPr="005A4BFB">
        <w:rPr>
          <w:rFonts w:ascii="Arial" w:hAnsi="Arial" w:cs="Arial"/>
          <w:sz w:val="20"/>
          <w:szCs w:val="20"/>
        </w:rPr>
        <w:t>□ Agents</w:t>
      </w:r>
    </w:p>
    <w:p w14:paraId="3C54F1F5" w14:textId="77777777" w:rsidR="00486369" w:rsidRPr="005A4BFB" w:rsidRDefault="00486369" w:rsidP="00486369">
      <w:pPr>
        <w:rPr>
          <w:rFonts w:ascii="Arial" w:hAnsi="Arial" w:cs="Arial"/>
          <w:sz w:val="20"/>
          <w:szCs w:val="20"/>
        </w:rPr>
      </w:pPr>
      <w:r w:rsidRPr="005A4BFB">
        <w:rPr>
          <w:rFonts w:ascii="Arial" w:hAnsi="Arial" w:cs="Arial"/>
          <w:sz w:val="20"/>
          <w:szCs w:val="20"/>
        </w:rPr>
        <w:t>□ Retail</w:t>
      </w:r>
    </w:p>
    <w:p w14:paraId="21D3062B" w14:textId="324BEEC0" w:rsidR="00486369" w:rsidRPr="005A4BFB" w:rsidRDefault="00486369" w:rsidP="00486369">
      <w:pPr>
        <w:rPr>
          <w:rFonts w:ascii="Arial" w:hAnsi="Arial" w:cs="Arial"/>
          <w:sz w:val="20"/>
          <w:szCs w:val="20"/>
        </w:rPr>
      </w:pPr>
      <w:r w:rsidRPr="005A4BFB">
        <w:rPr>
          <w:rFonts w:ascii="Arial" w:hAnsi="Arial" w:cs="Arial"/>
          <w:sz w:val="20"/>
          <w:szCs w:val="20"/>
        </w:rPr>
        <w:t>□ Other (______)</w:t>
      </w:r>
    </w:p>
    <w:p w14:paraId="37A06202" w14:textId="77777777" w:rsidR="00486369" w:rsidRPr="00650F06" w:rsidRDefault="00486369" w:rsidP="00486369">
      <w:pPr>
        <w:pStyle w:val="Questiontext"/>
        <w:rPr>
          <w:rFonts w:ascii="Arial" w:hAnsi="Arial" w:cs="Arial"/>
          <w:lang w:val="en-CA"/>
        </w:rPr>
      </w:pPr>
    </w:p>
    <w:p w14:paraId="1EDCBE05" w14:textId="2B8C9FEB" w:rsidR="00486369" w:rsidRPr="00CD4BB2" w:rsidRDefault="00486369" w:rsidP="00486369">
      <w:pPr>
        <w:pStyle w:val="Questiontext"/>
        <w:rPr>
          <w:rFonts w:ascii="Arial" w:hAnsi="Arial" w:cs="Arial"/>
          <w:color w:val="FF0000"/>
          <w:lang w:val="en-CA"/>
        </w:rPr>
      </w:pPr>
      <w:r w:rsidRPr="00DC366B">
        <w:rPr>
          <w:rFonts w:ascii="Arial" w:hAnsi="Arial" w:cs="Arial"/>
          <w:lang w:val="en-CA"/>
        </w:rPr>
        <w:lastRenderedPageBreak/>
        <w:t xml:space="preserve">2.2 Here is a list of commonly collected hourly non-union/non-exempt employee groups.   Indicate which employee group(s) are covered by this plan.  If you are reporting on the most representative plan across all hourly non-union/non-exempt employees, select General. </w:t>
      </w:r>
      <w:r w:rsidRPr="00DC366B">
        <w:rPr>
          <w:rFonts w:ascii="Arial" w:hAnsi="Arial" w:cs="Arial"/>
          <w:i/>
          <w:color w:val="7030A0"/>
          <w:lang w:val="en-CA"/>
        </w:rPr>
        <w:t>Show this question if Q2 = Hourly nonunion/nonexempt</w:t>
      </w:r>
      <w:r>
        <w:rPr>
          <w:rFonts w:ascii="Arial" w:hAnsi="Arial" w:cs="Arial"/>
          <w:i/>
          <w:color w:val="7030A0"/>
          <w:lang w:val="en-CA"/>
        </w:rPr>
        <w:t xml:space="preserve"> </w:t>
      </w:r>
      <w:r w:rsidRPr="00CD4BB2">
        <w:rPr>
          <w:rFonts w:ascii="Arial" w:hAnsi="Arial" w:cs="Arial"/>
          <w:color w:val="FF0000"/>
          <w:lang w:val="en-CA"/>
        </w:rPr>
        <w:t>(Hidden on web UI) (Report Label: Hourly nonunion/nonexempt employee groups)</w:t>
      </w:r>
      <w:r w:rsidR="005A4BFB">
        <w:rPr>
          <w:rFonts w:ascii="Arial" w:hAnsi="Arial" w:cs="Arial"/>
          <w:color w:val="FF0000"/>
          <w:lang w:val="en-CA"/>
        </w:rPr>
        <w:t xml:space="preserve"> </w:t>
      </w:r>
    </w:p>
    <w:p w14:paraId="157290BF" w14:textId="77777777" w:rsidR="00486369" w:rsidRPr="005A4BFB" w:rsidRDefault="00486369" w:rsidP="00486369">
      <w:pPr>
        <w:rPr>
          <w:rFonts w:ascii="Arial" w:hAnsi="Arial" w:cs="Arial"/>
          <w:sz w:val="20"/>
          <w:szCs w:val="20"/>
        </w:rPr>
      </w:pPr>
      <w:r w:rsidRPr="005A4BFB">
        <w:rPr>
          <w:rFonts w:ascii="Arial" w:hAnsi="Arial" w:cs="Arial"/>
          <w:sz w:val="20"/>
          <w:szCs w:val="20"/>
        </w:rPr>
        <w:t>□ General</w:t>
      </w:r>
      <w:r w:rsidRPr="005A4BFB">
        <w:rPr>
          <w:rFonts w:ascii="Arial" w:hAnsi="Arial" w:cs="Arial"/>
          <w:sz w:val="20"/>
          <w:szCs w:val="20"/>
        </w:rPr>
        <w:br/>
        <w:t>□ Craft</w:t>
      </w:r>
    </w:p>
    <w:p w14:paraId="6727BB70" w14:textId="26131A76" w:rsidR="00486369" w:rsidRPr="005A4BFB" w:rsidRDefault="00486369" w:rsidP="00486369">
      <w:pPr>
        <w:rPr>
          <w:rFonts w:ascii="Arial" w:hAnsi="Arial" w:cs="Arial"/>
          <w:sz w:val="20"/>
          <w:szCs w:val="20"/>
        </w:rPr>
      </w:pPr>
      <w:r w:rsidRPr="005A4BFB">
        <w:rPr>
          <w:rFonts w:ascii="Arial" w:hAnsi="Arial" w:cs="Arial"/>
          <w:sz w:val="20"/>
          <w:szCs w:val="20"/>
        </w:rPr>
        <w:t>□ Acute/Home Care</w:t>
      </w:r>
      <w:r w:rsidRPr="005A4BFB">
        <w:rPr>
          <w:rFonts w:ascii="Arial" w:hAnsi="Arial" w:cs="Arial"/>
          <w:sz w:val="20"/>
          <w:szCs w:val="20"/>
        </w:rPr>
        <w:br/>
        <w:t>□ Other (______)</w:t>
      </w:r>
    </w:p>
    <w:p w14:paraId="7A4E9F89" w14:textId="77777777" w:rsidR="00486369" w:rsidRPr="00650F06" w:rsidRDefault="00486369" w:rsidP="00486369">
      <w:pPr>
        <w:pStyle w:val="Questiontext"/>
        <w:rPr>
          <w:rFonts w:ascii="Arial" w:hAnsi="Arial" w:cs="Arial"/>
          <w:lang w:val="en-CA"/>
        </w:rPr>
      </w:pPr>
    </w:p>
    <w:p w14:paraId="354B4188" w14:textId="7437A4C7" w:rsidR="00486369" w:rsidRPr="00CD4BB2" w:rsidRDefault="00486369" w:rsidP="00486369">
      <w:pPr>
        <w:pStyle w:val="Questiontext"/>
        <w:rPr>
          <w:rFonts w:ascii="Arial" w:hAnsi="Arial" w:cs="Arial"/>
          <w:color w:val="FF0000"/>
          <w:lang w:val="en-CA"/>
        </w:rPr>
      </w:pPr>
      <w:r w:rsidRPr="00DC366B">
        <w:rPr>
          <w:rFonts w:ascii="Arial" w:hAnsi="Arial" w:cs="Arial"/>
          <w:lang w:val="en-CA"/>
        </w:rPr>
        <w:t xml:space="preserve">2.3 Here is a list of commonly collected hourly union/nonexempt employee groups.  Indicate which union(s) are covered by this plan.  </w:t>
      </w:r>
      <w:r w:rsidRPr="00DC366B">
        <w:rPr>
          <w:rFonts w:ascii="Arial" w:hAnsi="Arial" w:cs="Arial"/>
          <w:i/>
          <w:color w:val="7030A0"/>
          <w:lang w:val="en-CA"/>
        </w:rPr>
        <w:t xml:space="preserve">Show this question if Q2 = Hourly union/nonexempt </w:t>
      </w:r>
      <w:r w:rsidRPr="00CD4BB2">
        <w:rPr>
          <w:rFonts w:ascii="Arial" w:hAnsi="Arial" w:cs="Arial"/>
          <w:color w:val="FF0000"/>
          <w:lang w:val="en-CA"/>
        </w:rPr>
        <w:t>(Hidden on web UI) (Report Label: Hourly union/nonexempt employee groups)</w:t>
      </w:r>
      <w:r w:rsidR="005A4BFB">
        <w:rPr>
          <w:rFonts w:ascii="Arial" w:hAnsi="Arial" w:cs="Arial"/>
          <w:color w:val="FF0000"/>
          <w:lang w:val="en-CA"/>
        </w:rPr>
        <w:t xml:space="preserve"> </w:t>
      </w:r>
    </w:p>
    <w:p w14:paraId="231DD480" w14:textId="77777777" w:rsidR="00486369" w:rsidRPr="00DC366B" w:rsidRDefault="00486369" w:rsidP="00486369">
      <w:pPr>
        <w:pStyle w:val="Questiontext"/>
        <w:rPr>
          <w:rFonts w:ascii="Arial" w:hAnsi="Arial" w:cs="Arial"/>
          <w:lang w:val="en-CA"/>
        </w:rPr>
      </w:pPr>
    </w:p>
    <w:p w14:paraId="4A6E0106" w14:textId="77777777" w:rsidR="00486369" w:rsidRPr="005A4BFB" w:rsidRDefault="00486369" w:rsidP="00486369">
      <w:pPr>
        <w:rPr>
          <w:rFonts w:ascii="Arial" w:hAnsi="Arial" w:cs="Arial"/>
          <w:sz w:val="20"/>
          <w:szCs w:val="20"/>
        </w:rPr>
      </w:pPr>
      <w:r w:rsidRPr="005A4BFB">
        <w:rPr>
          <w:rFonts w:ascii="Arial" w:hAnsi="Arial" w:cs="Arial"/>
          <w:sz w:val="20"/>
          <w:szCs w:val="20"/>
        </w:rPr>
        <w:t>□ AFSCME</w:t>
      </w:r>
    </w:p>
    <w:p w14:paraId="792A2ACD" w14:textId="77777777" w:rsidR="00486369" w:rsidRPr="005A4BFB" w:rsidRDefault="00486369" w:rsidP="00486369">
      <w:pPr>
        <w:rPr>
          <w:rFonts w:ascii="Arial" w:hAnsi="Arial" w:cs="Arial"/>
          <w:sz w:val="20"/>
          <w:szCs w:val="20"/>
        </w:rPr>
      </w:pPr>
      <w:r w:rsidRPr="005A4BFB">
        <w:rPr>
          <w:rFonts w:ascii="Arial" w:hAnsi="Arial" w:cs="Arial"/>
          <w:sz w:val="20"/>
          <w:szCs w:val="20"/>
        </w:rPr>
        <w:t>□ CNA</w:t>
      </w:r>
    </w:p>
    <w:p w14:paraId="61B902B1" w14:textId="39BF85BE" w:rsidR="00486369" w:rsidRPr="005A4BFB" w:rsidRDefault="00486369" w:rsidP="00486369">
      <w:pPr>
        <w:rPr>
          <w:rFonts w:ascii="Arial" w:hAnsi="Arial" w:cs="Arial"/>
          <w:sz w:val="20"/>
          <w:szCs w:val="20"/>
        </w:rPr>
      </w:pPr>
      <w:r w:rsidRPr="005A4BFB">
        <w:rPr>
          <w:rFonts w:ascii="Arial" w:hAnsi="Arial" w:cs="Arial"/>
          <w:sz w:val="20"/>
          <w:szCs w:val="20"/>
        </w:rPr>
        <w:t>□ CRONA</w:t>
      </w:r>
      <w:r w:rsidR="001176A8">
        <w:rPr>
          <w:rFonts w:ascii="Arial" w:hAnsi="Arial" w:cs="Arial"/>
          <w:sz w:val="20"/>
          <w:szCs w:val="20"/>
        </w:rPr>
        <w:t xml:space="preserve"> </w:t>
      </w:r>
    </w:p>
    <w:p w14:paraId="11A922D6" w14:textId="77777777" w:rsidR="00486369" w:rsidRPr="005A4BFB" w:rsidRDefault="00486369" w:rsidP="00486369">
      <w:pPr>
        <w:rPr>
          <w:rFonts w:ascii="Arial" w:hAnsi="Arial" w:cs="Arial"/>
          <w:sz w:val="20"/>
          <w:szCs w:val="20"/>
        </w:rPr>
      </w:pPr>
      <w:r w:rsidRPr="005A4BFB">
        <w:rPr>
          <w:rFonts w:ascii="Arial" w:hAnsi="Arial" w:cs="Arial"/>
          <w:sz w:val="20"/>
          <w:szCs w:val="20"/>
        </w:rPr>
        <w:t>□ IBEW</w:t>
      </w:r>
    </w:p>
    <w:p w14:paraId="20AA19C0" w14:textId="77777777" w:rsidR="00486369" w:rsidRPr="005A4BFB" w:rsidRDefault="00486369" w:rsidP="00486369">
      <w:pPr>
        <w:rPr>
          <w:rFonts w:ascii="Arial" w:hAnsi="Arial" w:cs="Arial"/>
          <w:sz w:val="20"/>
          <w:szCs w:val="20"/>
        </w:rPr>
      </w:pPr>
      <w:r w:rsidRPr="005A4BFB">
        <w:rPr>
          <w:rFonts w:ascii="Arial" w:hAnsi="Arial" w:cs="Arial"/>
          <w:sz w:val="20"/>
          <w:szCs w:val="20"/>
        </w:rPr>
        <w:t>□ ILWU</w:t>
      </w:r>
    </w:p>
    <w:p w14:paraId="38AAA275" w14:textId="77777777" w:rsidR="00486369" w:rsidRPr="005A4BFB" w:rsidRDefault="00486369" w:rsidP="00486369">
      <w:pPr>
        <w:rPr>
          <w:rFonts w:ascii="Arial" w:hAnsi="Arial" w:cs="Arial"/>
          <w:sz w:val="20"/>
          <w:szCs w:val="20"/>
        </w:rPr>
      </w:pPr>
      <w:r w:rsidRPr="005A4BFB">
        <w:rPr>
          <w:rFonts w:ascii="Arial" w:hAnsi="Arial" w:cs="Arial"/>
          <w:sz w:val="20"/>
          <w:szCs w:val="20"/>
        </w:rPr>
        <w:t>□ SEIU-UHW</w:t>
      </w:r>
      <w:r w:rsidRPr="005A4BFB">
        <w:rPr>
          <w:rFonts w:ascii="Arial" w:hAnsi="Arial" w:cs="Arial"/>
          <w:sz w:val="20"/>
          <w:szCs w:val="20"/>
        </w:rPr>
        <w:br/>
        <w:t>□ UAW</w:t>
      </w:r>
    </w:p>
    <w:p w14:paraId="052735D4" w14:textId="77777777" w:rsidR="00486369" w:rsidRPr="005A4BFB" w:rsidRDefault="00486369" w:rsidP="00486369">
      <w:pPr>
        <w:rPr>
          <w:rFonts w:ascii="Arial" w:hAnsi="Arial" w:cs="Arial"/>
          <w:sz w:val="20"/>
          <w:szCs w:val="20"/>
        </w:rPr>
      </w:pPr>
      <w:r w:rsidRPr="005A4BFB">
        <w:rPr>
          <w:rFonts w:ascii="Arial" w:hAnsi="Arial" w:cs="Arial"/>
          <w:sz w:val="20"/>
          <w:szCs w:val="20"/>
        </w:rPr>
        <w:t>□ UFCW</w:t>
      </w:r>
    </w:p>
    <w:p w14:paraId="4C48B8E4" w14:textId="5C6688E7" w:rsidR="00486369" w:rsidRPr="005A4BFB" w:rsidRDefault="00486369" w:rsidP="00486369">
      <w:pPr>
        <w:rPr>
          <w:rFonts w:ascii="Arial" w:hAnsi="Arial" w:cs="Arial"/>
          <w:sz w:val="20"/>
          <w:szCs w:val="20"/>
        </w:rPr>
      </w:pPr>
      <w:r w:rsidRPr="005A4BFB">
        <w:rPr>
          <w:rFonts w:ascii="Arial" w:hAnsi="Arial" w:cs="Arial"/>
          <w:sz w:val="20"/>
          <w:szCs w:val="20"/>
        </w:rPr>
        <w:t>□ UPTE-CWA</w:t>
      </w:r>
      <w:r w:rsidR="00BB758D">
        <w:rPr>
          <w:rFonts w:ascii="Arial" w:hAnsi="Arial" w:cs="Arial"/>
          <w:sz w:val="20"/>
          <w:szCs w:val="20"/>
        </w:rPr>
        <w:br/>
      </w:r>
      <w:r w:rsidR="00BB758D" w:rsidRPr="005A4BFB">
        <w:rPr>
          <w:rFonts w:ascii="Arial" w:hAnsi="Arial" w:cs="Arial"/>
          <w:sz w:val="20"/>
          <w:szCs w:val="20"/>
        </w:rPr>
        <w:t>□</w:t>
      </w:r>
      <w:r w:rsidR="00BB758D">
        <w:rPr>
          <w:rFonts w:ascii="Arial" w:hAnsi="Arial" w:cs="Arial"/>
          <w:sz w:val="20"/>
          <w:szCs w:val="20"/>
        </w:rPr>
        <w:t xml:space="preserve"> USW</w:t>
      </w:r>
      <w:r w:rsidR="00377DA4">
        <w:rPr>
          <w:rFonts w:ascii="Arial" w:hAnsi="Arial" w:cs="Arial"/>
          <w:sz w:val="20"/>
          <w:szCs w:val="20"/>
        </w:rPr>
        <w:br/>
      </w:r>
      <w:r w:rsidR="00377DA4" w:rsidRPr="005A4BFB">
        <w:rPr>
          <w:rFonts w:ascii="Arial" w:hAnsi="Arial" w:cs="Arial"/>
          <w:sz w:val="20"/>
          <w:szCs w:val="20"/>
        </w:rPr>
        <w:t>□</w:t>
      </w:r>
      <w:r w:rsidR="00377DA4">
        <w:rPr>
          <w:rFonts w:ascii="Arial" w:hAnsi="Arial" w:cs="Arial"/>
          <w:sz w:val="20"/>
          <w:szCs w:val="20"/>
        </w:rPr>
        <w:t xml:space="preserve"> UWUA</w:t>
      </w:r>
      <w:r w:rsidRPr="005A4BFB">
        <w:rPr>
          <w:rFonts w:ascii="Arial" w:hAnsi="Arial" w:cs="Arial"/>
          <w:sz w:val="20"/>
          <w:szCs w:val="20"/>
        </w:rPr>
        <w:br/>
        <w:t>□ Other (______)</w:t>
      </w:r>
    </w:p>
    <w:p w14:paraId="1CE9E97B" w14:textId="77777777" w:rsidR="00486369" w:rsidRPr="00650F06" w:rsidRDefault="00486369" w:rsidP="00486369">
      <w:pPr>
        <w:pStyle w:val="Questiontext"/>
        <w:rPr>
          <w:rFonts w:ascii="Arial" w:hAnsi="Arial" w:cs="Arial"/>
          <w:lang w:val="en-CA"/>
        </w:rPr>
      </w:pPr>
    </w:p>
    <w:p w14:paraId="54AEE7AD" w14:textId="15B953FE" w:rsidR="00486369" w:rsidRPr="005A4BFB" w:rsidRDefault="00486369" w:rsidP="00486369">
      <w:pPr>
        <w:pStyle w:val="Questiontext"/>
        <w:rPr>
          <w:rFonts w:ascii="Arial" w:hAnsi="Arial" w:cs="Arial"/>
          <w:lang w:val="en-CA"/>
        </w:rPr>
      </w:pPr>
      <w:r w:rsidRPr="005A4BFB">
        <w:rPr>
          <w:rFonts w:ascii="Arial" w:hAnsi="Arial" w:cs="Arial"/>
        </w:rPr>
        <w:t xml:space="preserve">2.4 Indicate the name or local number of the union(s) that are covered by this plan. </w:t>
      </w:r>
      <w:r w:rsidRPr="005A4BFB">
        <w:rPr>
          <w:rFonts w:ascii="Arial" w:hAnsi="Arial" w:cs="Arial"/>
          <w:i/>
          <w:color w:val="7030A0"/>
        </w:rPr>
        <w:t xml:space="preserve">Show if Q2.= Hourly union/non-exempt </w:t>
      </w:r>
      <w:r w:rsidRPr="005A4BFB">
        <w:rPr>
          <w:rFonts w:ascii="Arial" w:hAnsi="Arial" w:cs="Arial"/>
          <w:color w:val="FF0000"/>
        </w:rPr>
        <w:t>(Hidden on web UI) (Report label: Local union)</w:t>
      </w:r>
      <w:r w:rsidR="005A4BFB">
        <w:rPr>
          <w:rFonts w:ascii="Arial" w:hAnsi="Arial" w:cs="Arial"/>
          <w:color w:val="FF0000"/>
        </w:rPr>
        <w:t xml:space="preserve"> </w:t>
      </w:r>
      <w:r w:rsidRPr="005A4BFB">
        <w:rPr>
          <w:rFonts w:ascii="Arial" w:hAnsi="Arial" w:cs="Arial"/>
          <w:i/>
          <w:color w:val="FF0000"/>
        </w:rPr>
        <w:t xml:space="preserve"> </w:t>
      </w:r>
      <w:r w:rsidRPr="005A4BFB">
        <w:rPr>
          <w:rFonts w:ascii="Arial" w:hAnsi="Arial" w:cs="Arial"/>
        </w:rPr>
        <w:t>_________________</w:t>
      </w:r>
    </w:p>
    <w:p w14:paraId="54FAC970" w14:textId="676B38FA" w:rsidR="00486369" w:rsidRPr="005A4BFB" w:rsidRDefault="00C30935" w:rsidP="005A4BFB">
      <w:pPr>
        <w:spacing w:after="120"/>
        <w:rPr>
          <w:rFonts w:ascii="Arial" w:hAnsi="Arial" w:cs="Arial"/>
          <w:sz w:val="20"/>
          <w:szCs w:val="20"/>
          <w:lang w:val="en-CA"/>
        </w:rPr>
      </w:pPr>
      <w:r w:rsidRPr="005A4BFB">
        <w:rPr>
          <w:rFonts w:ascii="Arial" w:hAnsi="Arial" w:cs="Arial"/>
          <w:sz w:val="20"/>
          <w:szCs w:val="20"/>
          <w:lang w:val="en-CA"/>
        </w:rPr>
        <w:t>Complete the rest of the life insurance survey for the plan currently in effect for newly hired employees [i.e., exclude grandfathered plans]; if your organization has multiple plans for a particular employee category, report the plan in place for the majority of employees</w:t>
      </w:r>
      <w:r w:rsidR="00854DD9">
        <w:rPr>
          <w:rFonts w:ascii="Arial" w:hAnsi="Arial" w:cs="Arial"/>
          <w:sz w:val="20"/>
          <w:szCs w:val="20"/>
          <w:lang w:val="en-CA"/>
        </w:rPr>
        <w:t xml:space="preserve"> unless otherwise specified</w:t>
      </w:r>
      <w:r w:rsidRPr="005A4BFB">
        <w:rPr>
          <w:rFonts w:ascii="Arial" w:hAnsi="Arial" w:cs="Arial"/>
          <w:sz w:val="20"/>
          <w:szCs w:val="20"/>
          <w:lang w:val="en-CA"/>
        </w:rPr>
        <w:t>.</w:t>
      </w:r>
    </w:p>
    <w:p w14:paraId="291735A2" w14:textId="77777777" w:rsidR="00486369" w:rsidRDefault="00486369" w:rsidP="001078AC">
      <w:pPr>
        <w:pStyle w:val="Questiontext"/>
        <w:rPr>
          <w:rFonts w:asciiTheme="majorHAnsi" w:hAnsiTheme="majorHAnsi" w:cstheme="majorHAnsi"/>
          <w:lang w:val="en-CA"/>
        </w:rPr>
      </w:pPr>
    </w:p>
    <w:p w14:paraId="245F34A0" w14:textId="1ED69EAF" w:rsidR="00AB05F5" w:rsidRDefault="00551F99" w:rsidP="00AB05F5">
      <w:pPr>
        <w:pStyle w:val="Questiontext"/>
        <w:spacing w:line="276" w:lineRule="auto"/>
        <w:rPr>
          <w:rFonts w:ascii="Arial" w:hAnsi="Arial" w:cs="Arial"/>
          <w:b/>
        </w:rPr>
      </w:pPr>
      <w:r w:rsidRPr="00AB05F5">
        <w:rPr>
          <w:rFonts w:ascii="Arial" w:hAnsi="Arial" w:cs="Arial"/>
          <w:b/>
        </w:rPr>
        <w:t>Types of Benefit Amounts</w:t>
      </w:r>
      <w:r>
        <w:rPr>
          <w:rFonts w:ascii="Arial" w:hAnsi="Arial" w:cs="Arial"/>
          <w:b/>
        </w:rPr>
        <w:t xml:space="preserve"> – The following provides a description and example of terms used throughout the life insurance survey</w:t>
      </w:r>
    </w:p>
    <w:p w14:paraId="6D0D2378" w14:textId="77777777" w:rsidR="00AB05F5" w:rsidRDefault="00551F99" w:rsidP="00AB05F5">
      <w:pPr>
        <w:pStyle w:val="Questiontext"/>
        <w:spacing w:line="276" w:lineRule="auto"/>
        <w:rPr>
          <w:rStyle w:val="Answertextfont"/>
          <w:rFonts w:ascii="Arial" w:hAnsi="Arial" w:cs="Arial"/>
        </w:rPr>
      </w:pPr>
      <w:r>
        <w:rPr>
          <w:rFonts w:ascii="Arial" w:hAnsi="Arial" w:cs="Arial"/>
          <w:b/>
        </w:rPr>
        <w:br/>
        <w:t xml:space="preserve">Multiple(s) of pay: </w:t>
      </w:r>
      <w:r w:rsidR="00D35D5F" w:rsidRPr="00AB05F5">
        <w:rPr>
          <w:rFonts w:ascii="Arial" w:hAnsi="Arial" w:cs="Arial"/>
        </w:rPr>
        <w:t xml:space="preserve">Specific multiple or multiples of pay determine benefit. (e.g., </w:t>
      </w:r>
      <w:r w:rsidRPr="00AB05F5">
        <w:rPr>
          <w:rFonts w:ascii="Arial" w:hAnsi="Arial" w:cs="Arial"/>
        </w:rPr>
        <w:t>1.0 times pay or 1.0, 2.0, 3.0 times pay</w:t>
      </w:r>
      <w:r w:rsidR="00D35D5F" w:rsidRPr="00AB05F5">
        <w:rPr>
          <w:rFonts w:ascii="Arial" w:hAnsi="Arial" w:cs="Arial"/>
        </w:rPr>
        <w:t>)</w:t>
      </w:r>
      <w:r w:rsidR="00D3351A" w:rsidRPr="00D35D5F">
        <w:rPr>
          <w:rStyle w:val="Answertextfont"/>
          <w:rFonts w:ascii="Arial" w:hAnsi="Arial" w:cs="Arial"/>
        </w:rPr>
        <w:t xml:space="preserve"> </w:t>
      </w:r>
    </w:p>
    <w:p w14:paraId="0B777F09" w14:textId="77777777" w:rsidR="00AB05F5" w:rsidRDefault="007D7646" w:rsidP="00AB05F5">
      <w:pPr>
        <w:pStyle w:val="Questiontext"/>
        <w:spacing w:line="276" w:lineRule="auto"/>
        <w:rPr>
          <w:rFonts w:ascii="Arial" w:hAnsi="Arial" w:cs="Arial"/>
        </w:rPr>
      </w:pPr>
      <w:r>
        <w:rPr>
          <w:rStyle w:val="Answertextfont"/>
          <w:rFonts w:ascii="Arial" w:hAnsi="Arial" w:cs="Arial"/>
        </w:rPr>
        <w:br/>
      </w:r>
      <w:r w:rsidR="00D35D5F" w:rsidRPr="00AB05F5">
        <w:rPr>
          <w:rStyle w:val="Answertextfont"/>
          <w:rFonts w:ascii="Arial" w:hAnsi="Arial" w:cs="Arial"/>
          <w:b/>
        </w:rPr>
        <w:t>Fixed amount</w:t>
      </w:r>
      <w:r w:rsidR="00D35D5F" w:rsidRPr="00AB05F5">
        <w:rPr>
          <w:rFonts w:ascii="Arial" w:hAnsi="Arial" w:cs="Arial"/>
          <w:b/>
        </w:rPr>
        <w:t>(s)</w:t>
      </w:r>
      <w:r w:rsidR="00D3351A" w:rsidRPr="00AB05F5">
        <w:rPr>
          <w:rFonts w:ascii="Arial" w:hAnsi="Arial" w:cs="Arial"/>
          <w:b/>
        </w:rPr>
        <w:t>:</w:t>
      </w:r>
      <w:r w:rsidR="00D3351A">
        <w:rPr>
          <w:rFonts w:ascii="Arial" w:hAnsi="Arial" w:cs="Arial"/>
        </w:rPr>
        <w:t xml:space="preserve"> Specific amount or amounts determine benefit (e.g., $50,000 or $50,000, $100,000, $200,000 or $50,000 to $500,000 in increments of $10,000)</w:t>
      </w:r>
    </w:p>
    <w:p w14:paraId="48D9730F" w14:textId="275B4B45" w:rsidR="00AB05F5" w:rsidRDefault="007D7646" w:rsidP="00AB05F5">
      <w:pPr>
        <w:pStyle w:val="Questiontext"/>
        <w:spacing w:line="276" w:lineRule="auto"/>
        <w:rPr>
          <w:rStyle w:val="Answertextfont"/>
          <w:rFonts w:ascii="Arial" w:hAnsi="Arial" w:cs="Arial"/>
          <w:i/>
          <w:color w:val="8064A2" w:themeColor="accent4"/>
        </w:rPr>
      </w:pPr>
      <w:r>
        <w:rPr>
          <w:rFonts w:ascii="Arial" w:hAnsi="Arial" w:cs="Arial"/>
        </w:rPr>
        <w:br/>
      </w:r>
      <w:r w:rsidR="00D35D5F" w:rsidRPr="00AB05F5">
        <w:rPr>
          <w:rFonts w:ascii="Arial" w:hAnsi="Arial" w:cs="Arial"/>
          <w:b/>
        </w:rPr>
        <w:t>M</w:t>
      </w:r>
      <w:r w:rsidR="00D35D5F" w:rsidRPr="00AB05F5">
        <w:rPr>
          <w:rStyle w:val="Answertextfont"/>
          <w:rFonts w:ascii="Arial" w:hAnsi="Arial" w:cs="Arial"/>
          <w:b/>
        </w:rPr>
        <w:t>ultiple of pay plus fixed amount(s)</w:t>
      </w:r>
      <w:r w:rsidR="00D3351A">
        <w:rPr>
          <w:rStyle w:val="Answertextfont"/>
          <w:rFonts w:ascii="Arial" w:hAnsi="Arial" w:cs="Arial"/>
          <w:i/>
          <w:color w:val="8064A2" w:themeColor="accent4"/>
        </w:rPr>
        <w:t xml:space="preserve">: </w:t>
      </w:r>
      <w:r w:rsidR="00D3351A" w:rsidRPr="00AB05F5">
        <w:rPr>
          <w:rStyle w:val="Answertextfont"/>
          <w:rFonts w:ascii="Arial" w:hAnsi="Arial" w:cs="Arial"/>
        </w:rPr>
        <w:t xml:space="preserve">Specific multiple of pay </w:t>
      </w:r>
      <w:r w:rsidR="00A13272" w:rsidRPr="00AB05F5">
        <w:rPr>
          <w:rStyle w:val="Answertextfont"/>
          <w:rFonts w:ascii="Arial" w:hAnsi="Arial" w:cs="Arial"/>
        </w:rPr>
        <w:t>in conjunction</w:t>
      </w:r>
      <w:r w:rsidR="00D3351A" w:rsidRPr="00AB05F5">
        <w:rPr>
          <w:rStyle w:val="Answertextfont"/>
          <w:rFonts w:ascii="Arial" w:hAnsi="Arial" w:cs="Arial"/>
        </w:rPr>
        <w:t xml:space="preserve"> with a fixed amount (e.g., 1.0 times pay plus $10,000)</w:t>
      </w:r>
    </w:p>
    <w:p w14:paraId="53BB30E7" w14:textId="591FE635" w:rsidR="00D35D5F" w:rsidRPr="001A3A2E" w:rsidRDefault="007D7646" w:rsidP="00AB05F5">
      <w:pPr>
        <w:pStyle w:val="Questiontext"/>
        <w:spacing w:line="276" w:lineRule="auto"/>
        <w:rPr>
          <w:rFonts w:ascii="Arial" w:hAnsi="Arial" w:cs="Arial"/>
        </w:rPr>
      </w:pPr>
      <w:r>
        <w:rPr>
          <w:rStyle w:val="Answertextfont"/>
          <w:rFonts w:ascii="Arial" w:hAnsi="Arial" w:cs="Arial"/>
          <w:i/>
          <w:color w:val="8064A2" w:themeColor="accent4"/>
        </w:rPr>
        <w:br/>
      </w:r>
      <w:r w:rsidR="00D35D5F" w:rsidRPr="00AB05F5">
        <w:rPr>
          <w:rStyle w:val="Answertextfont"/>
          <w:rFonts w:ascii="Arial" w:hAnsi="Arial" w:cs="Arial"/>
          <w:b/>
        </w:rPr>
        <w:t>Range of fixed amount(s) and pay multiple(s)</w:t>
      </w:r>
      <w:r w:rsidR="00D3351A" w:rsidRPr="00AB05F5">
        <w:rPr>
          <w:rStyle w:val="Answertextfont"/>
          <w:rFonts w:ascii="Arial" w:hAnsi="Arial" w:cs="Arial"/>
          <w:b/>
        </w:rPr>
        <w:t>:</w:t>
      </w:r>
      <w:r w:rsidR="00D3351A">
        <w:rPr>
          <w:rStyle w:val="Answertextfont"/>
          <w:rFonts w:ascii="Arial" w:hAnsi="Arial" w:cs="Arial"/>
        </w:rPr>
        <w:t xml:space="preserve"> Both fixed amounts and specific pay multiples determine benefit</w:t>
      </w:r>
      <w:r>
        <w:rPr>
          <w:rStyle w:val="Answertextfont"/>
          <w:rFonts w:ascii="Arial" w:hAnsi="Arial" w:cs="Arial"/>
        </w:rPr>
        <w:t xml:space="preserve"> (e.g., $50,000, 1.0, 2.0, 3.0 times pay)</w:t>
      </w:r>
    </w:p>
    <w:p w14:paraId="0259EDF9" w14:textId="77777777" w:rsidR="006A2412" w:rsidRDefault="006A2412" w:rsidP="00A768D4">
      <w:pPr>
        <w:pStyle w:val="Questiontext"/>
        <w:spacing w:line="276" w:lineRule="auto"/>
        <w:rPr>
          <w:rFonts w:ascii="Arial" w:hAnsi="Arial" w:cs="Arial"/>
        </w:rPr>
      </w:pPr>
    </w:p>
    <w:p w14:paraId="0801E88E" w14:textId="4DD760ED" w:rsidR="009B773D" w:rsidRPr="00AB05F5" w:rsidRDefault="00C30935" w:rsidP="00AB05F5">
      <w:pPr>
        <w:pStyle w:val="Questiontext"/>
        <w:spacing w:line="276" w:lineRule="auto"/>
        <w:rPr>
          <w:rFonts w:ascii="Arial" w:hAnsi="Arial" w:cs="Arial"/>
          <w:i/>
          <w:color w:val="8064A2" w:themeColor="accent4"/>
        </w:rPr>
      </w:pPr>
      <w:r>
        <w:rPr>
          <w:rFonts w:ascii="Arial" w:hAnsi="Arial" w:cs="Arial"/>
        </w:rPr>
        <w:lastRenderedPageBreak/>
        <w:t>3</w:t>
      </w:r>
      <w:r w:rsidR="00366811" w:rsidRPr="000A20E2">
        <w:rPr>
          <w:rFonts w:ascii="Arial" w:hAnsi="Arial" w:cs="Arial"/>
        </w:rPr>
        <w:t xml:space="preserve">. </w:t>
      </w:r>
      <w:r w:rsidR="009B773D" w:rsidRPr="00E9497E">
        <w:rPr>
          <w:rFonts w:ascii="Arial" w:hAnsi="Arial" w:cs="Arial"/>
        </w:rPr>
        <w:t>Indicate</w:t>
      </w:r>
      <w:r w:rsidR="009B773D">
        <w:rPr>
          <w:rFonts w:ascii="Arial" w:hAnsi="Arial" w:cs="Arial"/>
        </w:rPr>
        <w:t xml:space="preserve"> the types of </w:t>
      </w:r>
      <w:r w:rsidR="00B265BA">
        <w:rPr>
          <w:rFonts w:ascii="Arial" w:hAnsi="Arial" w:cs="Arial"/>
        </w:rPr>
        <w:t xml:space="preserve">active </w:t>
      </w:r>
      <w:r w:rsidR="009B773D">
        <w:rPr>
          <w:rFonts w:ascii="Arial" w:hAnsi="Arial" w:cs="Arial"/>
        </w:rPr>
        <w:t>life coverage offered.</w:t>
      </w:r>
      <w:r w:rsidR="00FA7997">
        <w:rPr>
          <w:rFonts w:ascii="Arial" w:hAnsi="Arial" w:cs="Arial"/>
        </w:rPr>
        <w:t xml:space="preserve">  </w:t>
      </w:r>
      <w:r w:rsidR="008B09E9">
        <w:rPr>
          <w:rFonts w:ascii="Arial" w:hAnsi="Arial" w:cs="Arial"/>
          <w:color w:val="FF0000"/>
        </w:rPr>
        <w:t>(Report label: Types of active life coverage offered)</w:t>
      </w:r>
    </w:p>
    <w:p w14:paraId="5A728C85" w14:textId="16AFDA4C" w:rsidR="00AC44E4" w:rsidRDefault="005A1881" w:rsidP="00AB05F5">
      <w:pPr>
        <w:pStyle w:val="Questiontext"/>
        <w:rPr>
          <w:rStyle w:val="Answertextfont"/>
          <w:rFonts w:ascii="Arial" w:hAnsi="Arial" w:cs="Arial"/>
        </w:rPr>
      </w:pPr>
      <w:r w:rsidRPr="00E968DC">
        <w:rPr>
          <w:rFonts w:ascii="Arial" w:hAnsi="Arial" w:cs="Arial"/>
        </w:rPr>
        <w:t xml:space="preserve">□ </w:t>
      </w:r>
      <w:r w:rsidR="00AC44E4">
        <w:rPr>
          <w:rFonts w:ascii="Arial" w:hAnsi="Arial" w:cs="Arial"/>
        </w:rPr>
        <w:t>Basic l</w:t>
      </w:r>
      <w:r>
        <w:rPr>
          <w:rFonts w:ascii="Arial" w:hAnsi="Arial" w:cs="Arial"/>
        </w:rPr>
        <w:t>ife</w:t>
      </w:r>
      <w:r w:rsidR="007B7B3E">
        <w:rPr>
          <w:rFonts w:ascii="Arial" w:hAnsi="Arial" w:cs="Arial"/>
        </w:rPr>
        <w:t xml:space="preserve"> </w:t>
      </w:r>
      <w:commentRangeStart w:id="48"/>
      <w:r w:rsidR="007B7B3E">
        <w:rPr>
          <w:rFonts w:ascii="Arial" w:hAnsi="Arial" w:cs="Arial"/>
        </w:rPr>
        <w:t>(employer subsidized coverage)</w:t>
      </w:r>
      <w:r>
        <w:rPr>
          <w:rFonts w:ascii="Arial" w:hAnsi="Arial" w:cs="Arial"/>
        </w:rPr>
        <w:t xml:space="preserve"> </w:t>
      </w:r>
      <w:commentRangeEnd w:id="48"/>
      <w:r w:rsidR="0022431B">
        <w:rPr>
          <w:rStyle w:val="CommentReference"/>
        </w:rPr>
        <w:commentReference w:id="48"/>
      </w:r>
      <w:r w:rsidR="00366811">
        <w:rPr>
          <w:rFonts w:ascii="Arial" w:hAnsi="Arial" w:cs="Arial"/>
          <w:i/>
          <w:color w:val="7030A0"/>
        </w:rPr>
        <w:t>Show</w:t>
      </w:r>
      <w:r w:rsidR="00264D03">
        <w:rPr>
          <w:rFonts w:ascii="Arial" w:hAnsi="Arial" w:cs="Arial"/>
          <w:i/>
          <w:color w:val="7030A0"/>
        </w:rPr>
        <w:t xml:space="preserve"> </w:t>
      </w:r>
      <w:r w:rsidR="00366811">
        <w:rPr>
          <w:rFonts w:ascii="Arial" w:hAnsi="Arial" w:cs="Arial"/>
          <w:i/>
          <w:color w:val="7030A0"/>
        </w:rPr>
        <w:t xml:space="preserve">Basic Life Insurance </w:t>
      </w:r>
      <w:r w:rsidR="00264D03">
        <w:rPr>
          <w:rFonts w:ascii="Arial" w:hAnsi="Arial" w:cs="Arial"/>
          <w:i/>
          <w:color w:val="7030A0"/>
        </w:rPr>
        <w:t>section</w:t>
      </w:r>
      <w:r w:rsidR="00366811">
        <w:rPr>
          <w:rFonts w:ascii="Arial" w:hAnsi="Arial" w:cs="Arial"/>
          <w:i/>
          <w:color w:val="7030A0"/>
        </w:rPr>
        <w:t xml:space="preserve"> if selected</w:t>
      </w:r>
    </w:p>
    <w:p w14:paraId="7B72E895" w14:textId="3EB57DD6" w:rsidR="005A1881" w:rsidRDefault="005A1881" w:rsidP="005A1881">
      <w:pPr>
        <w:spacing w:line="276" w:lineRule="auto"/>
        <w:rPr>
          <w:rStyle w:val="Answertextfont"/>
          <w:rFonts w:ascii="Arial" w:hAnsi="Arial" w:cs="Arial"/>
        </w:rPr>
      </w:pPr>
      <w:r w:rsidRPr="00E968DC">
        <w:rPr>
          <w:rFonts w:ascii="Arial" w:hAnsi="Arial" w:cs="Arial"/>
          <w:sz w:val="20"/>
          <w:szCs w:val="20"/>
        </w:rPr>
        <w:t xml:space="preserve">□ </w:t>
      </w:r>
      <w:r>
        <w:rPr>
          <w:rFonts w:ascii="Arial" w:hAnsi="Arial" w:cs="Arial"/>
          <w:sz w:val="20"/>
          <w:szCs w:val="20"/>
        </w:rPr>
        <w:t xml:space="preserve">Supplemental life </w:t>
      </w:r>
      <w:r w:rsidR="00366811" w:rsidRPr="00AB05F5">
        <w:rPr>
          <w:rFonts w:ascii="Arial" w:hAnsi="Arial" w:cs="Arial"/>
          <w:i/>
          <w:color w:val="7030A0"/>
          <w:sz w:val="20"/>
          <w:szCs w:val="20"/>
        </w:rPr>
        <w:t xml:space="preserve">Show </w:t>
      </w:r>
      <w:r w:rsidR="00366811">
        <w:rPr>
          <w:rFonts w:ascii="Arial" w:hAnsi="Arial" w:cs="Arial"/>
          <w:i/>
          <w:color w:val="7030A0"/>
          <w:sz w:val="20"/>
          <w:szCs w:val="20"/>
        </w:rPr>
        <w:t xml:space="preserve">Supplemental </w:t>
      </w:r>
      <w:r w:rsidR="00366811" w:rsidRPr="00AB05F5">
        <w:rPr>
          <w:rFonts w:ascii="Arial" w:hAnsi="Arial" w:cs="Arial"/>
          <w:i/>
          <w:color w:val="7030A0"/>
          <w:sz w:val="20"/>
          <w:szCs w:val="20"/>
        </w:rPr>
        <w:t xml:space="preserve">Life Insurance </w:t>
      </w:r>
      <w:r w:rsidR="009130A0">
        <w:rPr>
          <w:rFonts w:ascii="Arial" w:hAnsi="Arial" w:cs="Arial"/>
          <w:i/>
          <w:color w:val="7030A0"/>
          <w:sz w:val="20"/>
          <w:szCs w:val="20"/>
        </w:rPr>
        <w:t>section</w:t>
      </w:r>
      <w:r w:rsidR="00366811" w:rsidRPr="00AB05F5">
        <w:rPr>
          <w:rFonts w:ascii="Arial" w:hAnsi="Arial" w:cs="Arial"/>
          <w:i/>
          <w:color w:val="7030A0"/>
          <w:sz w:val="20"/>
          <w:szCs w:val="20"/>
        </w:rPr>
        <w:t xml:space="preserve"> if selected</w:t>
      </w:r>
    </w:p>
    <w:p w14:paraId="385D16EA" w14:textId="21791A9E" w:rsidR="00B322E0" w:rsidRPr="00E968DC" w:rsidRDefault="00B322E0" w:rsidP="00B322E0">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G</w:t>
      </w:r>
      <w:r w:rsidR="009B773D">
        <w:rPr>
          <w:rFonts w:ascii="Arial" w:hAnsi="Arial" w:cs="Arial"/>
          <w:sz w:val="20"/>
          <w:szCs w:val="20"/>
        </w:rPr>
        <w:t xml:space="preserve">roup </w:t>
      </w:r>
      <w:r w:rsidR="009E6EA8">
        <w:rPr>
          <w:rFonts w:ascii="Arial" w:hAnsi="Arial" w:cs="Arial"/>
          <w:sz w:val="20"/>
          <w:szCs w:val="20"/>
        </w:rPr>
        <w:t>u</w:t>
      </w:r>
      <w:r w:rsidR="009B773D">
        <w:rPr>
          <w:rFonts w:ascii="Arial" w:hAnsi="Arial" w:cs="Arial"/>
          <w:sz w:val="20"/>
          <w:szCs w:val="20"/>
        </w:rPr>
        <w:t xml:space="preserve">niversal </w:t>
      </w:r>
      <w:r w:rsidR="009E6EA8">
        <w:rPr>
          <w:rFonts w:ascii="Arial" w:hAnsi="Arial" w:cs="Arial"/>
          <w:sz w:val="20"/>
          <w:szCs w:val="20"/>
        </w:rPr>
        <w:t>l</w:t>
      </w:r>
      <w:r w:rsidR="009B773D">
        <w:rPr>
          <w:rFonts w:ascii="Arial" w:hAnsi="Arial" w:cs="Arial"/>
          <w:sz w:val="20"/>
          <w:szCs w:val="20"/>
        </w:rPr>
        <w:t>ife</w:t>
      </w:r>
      <w:r>
        <w:rPr>
          <w:rStyle w:val="Answertextfont"/>
          <w:rFonts w:ascii="Arial" w:hAnsi="Arial" w:cs="Arial"/>
        </w:rPr>
        <w:t xml:space="preserve"> </w:t>
      </w:r>
      <w:r w:rsidR="00C95CE9" w:rsidRPr="004804AB">
        <w:rPr>
          <w:rFonts w:ascii="Arial" w:hAnsi="Arial" w:cs="Arial"/>
          <w:i/>
          <w:color w:val="7030A0"/>
          <w:sz w:val="20"/>
          <w:szCs w:val="20"/>
        </w:rPr>
        <w:t xml:space="preserve">Show </w:t>
      </w:r>
      <w:r w:rsidR="00C95CE9">
        <w:rPr>
          <w:rFonts w:ascii="Arial" w:hAnsi="Arial" w:cs="Arial"/>
          <w:i/>
          <w:color w:val="7030A0"/>
          <w:sz w:val="20"/>
          <w:szCs w:val="20"/>
        </w:rPr>
        <w:t>GUL</w:t>
      </w:r>
      <w:r w:rsidR="00C95CE9" w:rsidRPr="004804AB">
        <w:rPr>
          <w:rFonts w:ascii="Arial" w:hAnsi="Arial" w:cs="Arial"/>
          <w:i/>
          <w:color w:val="7030A0"/>
          <w:sz w:val="20"/>
          <w:szCs w:val="20"/>
        </w:rPr>
        <w:t xml:space="preserve"> </w:t>
      </w:r>
      <w:r w:rsidR="009130A0">
        <w:rPr>
          <w:rFonts w:ascii="Arial" w:hAnsi="Arial" w:cs="Arial"/>
          <w:i/>
          <w:color w:val="7030A0"/>
          <w:sz w:val="20"/>
          <w:szCs w:val="20"/>
        </w:rPr>
        <w:t>Insurance section</w:t>
      </w:r>
      <w:r w:rsidR="00C95CE9" w:rsidRPr="004804AB">
        <w:rPr>
          <w:rFonts w:ascii="Arial" w:hAnsi="Arial" w:cs="Arial"/>
          <w:i/>
          <w:color w:val="7030A0"/>
          <w:sz w:val="20"/>
          <w:szCs w:val="20"/>
        </w:rPr>
        <w:t xml:space="preserve"> if selected</w:t>
      </w:r>
    </w:p>
    <w:p w14:paraId="6644F2F6" w14:textId="0F224E37" w:rsidR="00B322E0" w:rsidRPr="00E968DC" w:rsidRDefault="00B322E0" w:rsidP="00B322E0">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life </w:t>
      </w:r>
      <w:r w:rsidR="00C95CE9" w:rsidRPr="004804AB">
        <w:rPr>
          <w:rFonts w:ascii="Arial" w:hAnsi="Arial" w:cs="Arial"/>
          <w:i/>
          <w:color w:val="7030A0"/>
          <w:sz w:val="20"/>
          <w:szCs w:val="20"/>
        </w:rPr>
        <w:t xml:space="preserve">Show </w:t>
      </w:r>
      <w:r w:rsidR="00C95CE9">
        <w:rPr>
          <w:rFonts w:ascii="Arial" w:hAnsi="Arial" w:cs="Arial"/>
          <w:i/>
          <w:color w:val="7030A0"/>
          <w:sz w:val="20"/>
          <w:szCs w:val="20"/>
        </w:rPr>
        <w:t xml:space="preserve">Dependent </w:t>
      </w:r>
      <w:r w:rsidR="00C95CE9" w:rsidRPr="004804AB">
        <w:rPr>
          <w:rFonts w:ascii="Arial" w:hAnsi="Arial" w:cs="Arial"/>
          <w:i/>
          <w:color w:val="7030A0"/>
          <w:sz w:val="20"/>
          <w:szCs w:val="20"/>
        </w:rPr>
        <w:t xml:space="preserve">Life Insurance </w:t>
      </w:r>
      <w:r w:rsidR="009130A0">
        <w:rPr>
          <w:rFonts w:ascii="Arial" w:hAnsi="Arial" w:cs="Arial"/>
          <w:i/>
          <w:color w:val="7030A0"/>
          <w:sz w:val="20"/>
          <w:szCs w:val="20"/>
        </w:rPr>
        <w:t>section</w:t>
      </w:r>
      <w:r w:rsidR="00C95CE9" w:rsidRPr="004804AB">
        <w:rPr>
          <w:rFonts w:ascii="Arial" w:hAnsi="Arial" w:cs="Arial"/>
          <w:i/>
          <w:color w:val="7030A0"/>
          <w:sz w:val="20"/>
          <w:szCs w:val="20"/>
        </w:rPr>
        <w:t xml:space="preserve"> if selected</w:t>
      </w:r>
    </w:p>
    <w:p w14:paraId="3CD9C35D" w14:textId="43D2C931" w:rsidR="00F46590" w:rsidRPr="00E968DC" w:rsidRDefault="00F46590" w:rsidP="00F46590">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w:t>
      </w:r>
      <w:r w:rsidR="009E6EA8">
        <w:rPr>
          <w:rFonts w:ascii="Arial" w:hAnsi="Arial" w:cs="Arial"/>
          <w:sz w:val="20"/>
          <w:szCs w:val="20"/>
        </w:rPr>
        <w:t>g</w:t>
      </w:r>
      <w:r w:rsidR="009B773D">
        <w:rPr>
          <w:rFonts w:ascii="Arial" w:hAnsi="Arial" w:cs="Arial"/>
          <w:sz w:val="20"/>
          <w:szCs w:val="20"/>
        </w:rPr>
        <w:t xml:space="preserve">roup </w:t>
      </w:r>
      <w:r w:rsidR="009E6EA8">
        <w:rPr>
          <w:rFonts w:ascii="Arial" w:hAnsi="Arial" w:cs="Arial"/>
          <w:sz w:val="20"/>
          <w:szCs w:val="20"/>
        </w:rPr>
        <w:t>u</w:t>
      </w:r>
      <w:r w:rsidR="009B773D">
        <w:rPr>
          <w:rFonts w:ascii="Arial" w:hAnsi="Arial" w:cs="Arial"/>
          <w:sz w:val="20"/>
          <w:szCs w:val="20"/>
        </w:rPr>
        <w:t xml:space="preserve">niversal </w:t>
      </w:r>
      <w:r w:rsidR="009E6EA8">
        <w:rPr>
          <w:rFonts w:ascii="Arial" w:hAnsi="Arial" w:cs="Arial"/>
          <w:sz w:val="20"/>
          <w:szCs w:val="20"/>
        </w:rPr>
        <w:t>l</w:t>
      </w:r>
      <w:r w:rsidR="009B773D">
        <w:rPr>
          <w:rFonts w:ascii="Arial" w:hAnsi="Arial" w:cs="Arial"/>
          <w:sz w:val="20"/>
          <w:szCs w:val="20"/>
        </w:rPr>
        <w:t>ife</w:t>
      </w:r>
      <w:r>
        <w:rPr>
          <w:rFonts w:ascii="Arial" w:hAnsi="Arial" w:cs="Arial"/>
          <w:sz w:val="20"/>
          <w:szCs w:val="20"/>
        </w:rPr>
        <w:t xml:space="preserve"> </w:t>
      </w:r>
      <w:r w:rsidR="00C95CE9" w:rsidRPr="004804AB">
        <w:rPr>
          <w:rFonts w:ascii="Arial" w:hAnsi="Arial" w:cs="Arial"/>
          <w:i/>
          <w:color w:val="7030A0"/>
          <w:sz w:val="20"/>
          <w:szCs w:val="20"/>
        </w:rPr>
        <w:t xml:space="preserve">Show </w:t>
      </w:r>
      <w:r w:rsidR="00C95CE9">
        <w:rPr>
          <w:rFonts w:ascii="Arial" w:hAnsi="Arial" w:cs="Arial"/>
          <w:i/>
          <w:color w:val="7030A0"/>
          <w:sz w:val="20"/>
          <w:szCs w:val="20"/>
        </w:rPr>
        <w:t>Dependent GUL</w:t>
      </w:r>
      <w:r w:rsidR="00C95CE9" w:rsidRPr="004804AB">
        <w:rPr>
          <w:rFonts w:ascii="Arial" w:hAnsi="Arial" w:cs="Arial"/>
          <w:i/>
          <w:color w:val="7030A0"/>
          <w:sz w:val="20"/>
          <w:szCs w:val="20"/>
        </w:rPr>
        <w:t xml:space="preserve"> </w:t>
      </w:r>
      <w:r w:rsidR="009130A0">
        <w:rPr>
          <w:rFonts w:ascii="Arial" w:hAnsi="Arial" w:cs="Arial"/>
          <w:i/>
          <w:color w:val="7030A0"/>
          <w:sz w:val="20"/>
          <w:szCs w:val="20"/>
        </w:rPr>
        <w:t>section</w:t>
      </w:r>
      <w:r w:rsidR="00C95CE9" w:rsidRPr="004804AB">
        <w:rPr>
          <w:rFonts w:ascii="Arial" w:hAnsi="Arial" w:cs="Arial"/>
          <w:i/>
          <w:color w:val="7030A0"/>
          <w:sz w:val="20"/>
          <w:szCs w:val="20"/>
        </w:rPr>
        <w:t xml:space="preserve"> if selected</w:t>
      </w:r>
    </w:p>
    <w:p w14:paraId="1A9BBF5B" w14:textId="77777777" w:rsidR="00C30935" w:rsidRDefault="00C30935" w:rsidP="000D5884">
      <w:pPr>
        <w:pStyle w:val="Questiontext"/>
        <w:spacing w:line="276" w:lineRule="auto"/>
        <w:rPr>
          <w:rFonts w:ascii="Arial" w:hAnsi="Arial" w:cs="Arial"/>
        </w:rPr>
      </w:pPr>
    </w:p>
    <w:p w14:paraId="6408BA82" w14:textId="39A77599" w:rsidR="00C30935" w:rsidRPr="005A4BFB" w:rsidRDefault="00C30935" w:rsidP="005A4BFB">
      <w:pPr>
        <w:rPr>
          <w:rFonts w:ascii="Arial" w:hAnsi="Arial" w:cs="Arial"/>
          <w:b/>
          <w:sz w:val="22"/>
          <w:szCs w:val="22"/>
        </w:rPr>
      </w:pPr>
      <w:r w:rsidRPr="006544CA">
        <w:rPr>
          <w:rFonts w:ascii="Arial" w:hAnsi="Arial" w:cs="Arial"/>
          <w:b/>
          <w:sz w:val="22"/>
          <w:szCs w:val="22"/>
        </w:rPr>
        <w:t xml:space="preserve">Definition of </w:t>
      </w:r>
      <w:r w:rsidR="00C56A82">
        <w:rPr>
          <w:rFonts w:ascii="Arial" w:hAnsi="Arial" w:cs="Arial"/>
          <w:b/>
          <w:sz w:val="22"/>
          <w:szCs w:val="22"/>
        </w:rPr>
        <w:t>p</w:t>
      </w:r>
      <w:r w:rsidR="00C56A82" w:rsidRPr="006544CA">
        <w:rPr>
          <w:rFonts w:ascii="Arial" w:hAnsi="Arial" w:cs="Arial"/>
          <w:b/>
          <w:sz w:val="22"/>
          <w:szCs w:val="22"/>
        </w:rPr>
        <w:t>ay</w:t>
      </w:r>
      <w:r w:rsidR="001F3791">
        <w:rPr>
          <w:rFonts w:ascii="Arial" w:hAnsi="Arial" w:cs="Arial"/>
          <w:b/>
          <w:sz w:val="22"/>
          <w:szCs w:val="22"/>
        </w:rPr>
        <w:t xml:space="preserve"> </w:t>
      </w:r>
      <w:r w:rsidR="001F3791">
        <w:rPr>
          <w:rFonts w:asciiTheme="minorHAnsi" w:hAnsiTheme="minorHAnsi" w:cstheme="minorHAnsi"/>
          <w:i/>
          <w:color w:val="7030A0"/>
        </w:rPr>
        <w:t>Subsection of life insurance plan</w:t>
      </w:r>
    </w:p>
    <w:p w14:paraId="52AB6D49" w14:textId="0F42DB5A" w:rsidR="000D5884" w:rsidRDefault="00C30935" w:rsidP="000D5884">
      <w:pPr>
        <w:pStyle w:val="Questiontext"/>
        <w:spacing w:line="276" w:lineRule="auto"/>
        <w:rPr>
          <w:rFonts w:ascii="Arial" w:hAnsi="Arial" w:cs="Arial"/>
        </w:rPr>
      </w:pPr>
      <w:r>
        <w:rPr>
          <w:rFonts w:ascii="Arial" w:hAnsi="Arial" w:cs="Arial"/>
        </w:rPr>
        <w:t>4</w:t>
      </w:r>
      <w:r w:rsidR="000D5884">
        <w:rPr>
          <w:rFonts w:ascii="Arial" w:hAnsi="Arial" w:cs="Arial"/>
        </w:rPr>
        <w:t xml:space="preserve">.  </w:t>
      </w:r>
      <w:r w:rsidR="006A2412">
        <w:rPr>
          <w:rStyle w:val="Answertextfont"/>
          <w:rFonts w:ascii="Arial" w:hAnsi="Arial" w:cs="Arial"/>
        </w:rPr>
        <w:t xml:space="preserve">Are any of </w:t>
      </w:r>
      <w:r w:rsidR="00DD1316">
        <w:rPr>
          <w:rStyle w:val="Answertextfont"/>
          <w:rFonts w:ascii="Arial" w:hAnsi="Arial" w:cs="Arial"/>
        </w:rPr>
        <w:t>the</w:t>
      </w:r>
      <w:r w:rsidR="006A2412">
        <w:rPr>
          <w:rStyle w:val="Answertextfont"/>
          <w:rFonts w:ascii="Arial" w:hAnsi="Arial" w:cs="Arial"/>
        </w:rPr>
        <w:t xml:space="preserve"> active</w:t>
      </w:r>
      <w:r w:rsidR="000D5884">
        <w:rPr>
          <w:rFonts w:ascii="Arial" w:hAnsi="Arial" w:cs="Arial"/>
        </w:rPr>
        <w:t xml:space="preserve"> life insurance</w:t>
      </w:r>
      <w:r w:rsidR="00DD1316">
        <w:rPr>
          <w:rFonts w:ascii="Arial" w:hAnsi="Arial" w:cs="Arial"/>
        </w:rPr>
        <w:t xml:space="preserve"> benefit</w:t>
      </w:r>
      <w:r w:rsidR="006A2412">
        <w:rPr>
          <w:rFonts w:ascii="Arial" w:hAnsi="Arial" w:cs="Arial"/>
        </w:rPr>
        <w:t>s</w:t>
      </w:r>
      <w:r w:rsidR="000D5884">
        <w:rPr>
          <w:rFonts w:ascii="Arial" w:hAnsi="Arial" w:cs="Arial"/>
        </w:rPr>
        <w:t xml:space="preserve"> based on </w:t>
      </w:r>
      <w:r w:rsidR="006A2412">
        <w:rPr>
          <w:rFonts w:ascii="Arial" w:hAnsi="Arial" w:cs="Arial"/>
        </w:rPr>
        <w:t>pay</w:t>
      </w:r>
      <w:r w:rsidR="000D5884">
        <w:rPr>
          <w:rFonts w:ascii="Arial" w:hAnsi="Arial" w:cs="Arial"/>
        </w:rPr>
        <w:t>?</w:t>
      </w:r>
      <w:r w:rsidR="000D5884" w:rsidRPr="00E968DC">
        <w:rPr>
          <w:rFonts w:ascii="Arial" w:hAnsi="Arial" w:cs="Arial"/>
        </w:rPr>
        <w:t xml:space="preserve"> </w:t>
      </w:r>
      <w:r w:rsidR="000D5884">
        <w:rPr>
          <w:rFonts w:ascii="Arial" w:hAnsi="Arial" w:cs="Arial"/>
        </w:rPr>
        <w:t xml:space="preserve"> </w:t>
      </w:r>
      <w:r w:rsidR="0033486A">
        <w:rPr>
          <w:rFonts w:ascii="Arial" w:hAnsi="Arial" w:cs="Arial"/>
          <w:color w:val="FF0000"/>
        </w:rPr>
        <w:t xml:space="preserve">(Report label: </w:t>
      </w:r>
      <w:ins w:id="49" w:author="Elizabeth Boland (RIC/BDS, Arlington) [3]" w:date="2019-06-12T10:13:00Z">
        <w:r w:rsidR="00D65309">
          <w:rPr>
            <w:rFonts w:ascii="Arial" w:hAnsi="Arial" w:cs="Arial"/>
            <w:color w:val="FF0000"/>
          </w:rPr>
          <w:t>L</w:t>
        </w:r>
      </w:ins>
      <w:del w:id="50" w:author="Elizabeth Boland (RIC/BDS, Arlington) [3]" w:date="2019-06-12T10:13:00Z">
        <w:r w:rsidR="0033486A" w:rsidDel="00D65309">
          <w:rPr>
            <w:rFonts w:ascii="Arial" w:hAnsi="Arial" w:cs="Arial"/>
            <w:color w:val="FF0000"/>
          </w:rPr>
          <w:delText>Basic l</w:delText>
        </w:r>
      </w:del>
      <w:r w:rsidR="0033486A">
        <w:rPr>
          <w:rFonts w:ascii="Arial" w:hAnsi="Arial" w:cs="Arial"/>
          <w:color w:val="FF0000"/>
        </w:rPr>
        <w:t>ife benefit based on pay)</w:t>
      </w:r>
    </w:p>
    <w:p w14:paraId="158C7977" w14:textId="77777777" w:rsidR="000D5884" w:rsidRDefault="000D5884" w:rsidP="000D5884">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Yes</w:t>
      </w:r>
    </w:p>
    <w:p w14:paraId="491C8BF1" w14:textId="77777777" w:rsidR="000D5884" w:rsidRDefault="000D5884" w:rsidP="000D5884">
      <w:pPr>
        <w:spacing w:line="276" w:lineRule="auto"/>
      </w:pPr>
      <w:r w:rsidRPr="00E968DC">
        <w:rPr>
          <w:rFonts w:ascii="Arial" w:hAnsi="Arial" w:cs="Arial"/>
          <w:sz w:val="20"/>
          <w:szCs w:val="20"/>
        </w:rPr>
        <w:t>○</w:t>
      </w:r>
      <w:r>
        <w:rPr>
          <w:rFonts w:ascii="Arial" w:hAnsi="Arial" w:cs="Arial"/>
          <w:sz w:val="20"/>
          <w:szCs w:val="20"/>
        </w:rPr>
        <w:t>No</w:t>
      </w:r>
      <w:r>
        <w:rPr>
          <w:rFonts w:ascii="Arial" w:hAnsi="Arial" w:cs="Arial"/>
          <w:sz w:val="20"/>
          <w:szCs w:val="20"/>
        </w:rPr>
        <w:br/>
      </w:r>
    </w:p>
    <w:p w14:paraId="673181DA" w14:textId="12E5B429" w:rsidR="000D5884" w:rsidRPr="00A700F9" w:rsidRDefault="00C30935" w:rsidP="000D5884">
      <w:pPr>
        <w:pStyle w:val="Questiontext"/>
        <w:spacing w:line="276" w:lineRule="auto"/>
        <w:rPr>
          <w:rFonts w:ascii="Arial" w:hAnsi="Arial" w:cs="Arial"/>
        </w:rPr>
      </w:pPr>
      <w:r>
        <w:rPr>
          <w:rFonts w:ascii="Arial" w:hAnsi="Arial" w:cs="Arial"/>
        </w:rPr>
        <w:t>5</w:t>
      </w:r>
      <w:r w:rsidR="000D5884">
        <w:rPr>
          <w:rFonts w:ascii="Arial" w:hAnsi="Arial" w:cs="Arial"/>
        </w:rPr>
        <w:t xml:space="preserve">. </w:t>
      </w:r>
      <w:r w:rsidR="000D5884" w:rsidRPr="00E968DC">
        <w:rPr>
          <w:rFonts w:ascii="Arial" w:hAnsi="Arial" w:cs="Arial"/>
        </w:rPr>
        <w:t xml:space="preserve">Indicate what elements of pay are </w:t>
      </w:r>
      <w:commentRangeStart w:id="51"/>
      <w:commentRangeStart w:id="52"/>
      <w:r w:rsidR="000D5884" w:rsidRPr="00E968DC">
        <w:rPr>
          <w:rFonts w:ascii="Arial" w:hAnsi="Arial" w:cs="Arial"/>
        </w:rPr>
        <w:t>used to determine</w:t>
      </w:r>
      <w:r w:rsidR="00F8367D">
        <w:rPr>
          <w:rFonts w:ascii="Arial" w:hAnsi="Arial" w:cs="Arial"/>
        </w:rPr>
        <w:t xml:space="preserve"> basic</w:t>
      </w:r>
      <w:r w:rsidR="000D5884">
        <w:rPr>
          <w:rFonts w:ascii="Arial" w:hAnsi="Arial" w:cs="Arial"/>
        </w:rPr>
        <w:t xml:space="preserve"> </w:t>
      </w:r>
      <w:r w:rsidR="000D5884" w:rsidRPr="00E968DC">
        <w:rPr>
          <w:rFonts w:ascii="Arial" w:hAnsi="Arial" w:cs="Arial"/>
        </w:rPr>
        <w:t xml:space="preserve">life </w:t>
      </w:r>
      <w:r w:rsidR="000D5884">
        <w:rPr>
          <w:rFonts w:ascii="Arial" w:hAnsi="Arial" w:cs="Arial"/>
        </w:rPr>
        <w:t>insurance</w:t>
      </w:r>
      <w:r w:rsidR="000D5884" w:rsidRPr="00E968DC">
        <w:rPr>
          <w:rFonts w:ascii="Arial" w:hAnsi="Arial" w:cs="Arial"/>
        </w:rPr>
        <w:t xml:space="preserve"> coverage</w:t>
      </w:r>
      <w:commentRangeEnd w:id="51"/>
      <w:r w:rsidR="005C4172">
        <w:rPr>
          <w:rStyle w:val="CommentReference"/>
        </w:rPr>
        <w:commentReference w:id="51"/>
      </w:r>
      <w:commentRangeEnd w:id="52"/>
      <w:r w:rsidR="006E5CA9">
        <w:rPr>
          <w:rStyle w:val="CommentReference"/>
        </w:rPr>
        <w:commentReference w:id="52"/>
      </w:r>
      <w:r w:rsidR="000D5884" w:rsidRPr="00E968DC">
        <w:rPr>
          <w:rFonts w:ascii="Arial" w:hAnsi="Arial" w:cs="Arial"/>
        </w:rPr>
        <w:t>.</w:t>
      </w:r>
      <w:r w:rsidR="000D5884">
        <w:rPr>
          <w:rFonts w:ascii="Arial" w:hAnsi="Arial" w:cs="Arial"/>
        </w:rPr>
        <w:t xml:space="preserve">  </w:t>
      </w:r>
      <w:r w:rsidR="00F8367D">
        <w:rPr>
          <w:rFonts w:ascii="Arial" w:hAnsi="Arial" w:cs="Arial"/>
        </w:rPr>
        <w:t xml:space="preserve">If </w:t>
      </w:r>
      <w:r w:rsidR="00523F5F">
        <w:rPr>
          <w:rFonts w:ascii="Arial" w:hAnsi="Arial" w:cs="Arial"/>
        </w:rPr>
        <w:t>elements of pay are different for coverage other than basic, describe in the additional comments section.</w:t>
      </w:r>
      <w:r w:rsidR="000D5884" w:rsidRPr="00DB4C96">
        <w:rPr>
          <w:rFonts w:ascii="Arial" w:hAnsi="Arial" w:cs="Arial"/>
          <w:i/>
          <w:color w:val="7030A0"/>
        </w:rPr>
        <w:t xml:space="preserve"> </w:t>
      </w:r>
      <w:r w:rsidR="000D5884">
        <w:rPr>
          <w:rFonts w:ascii="Arial" w:hAnsi="Arial" w:cs="Arial"/>
          <w:i/>
          <w:color w:val="7030A0"/>
        </w:rPr>
        <w:t xml:space="preserve">Show </w:t>
      </w:r>
      <w:r w:rsidR="009130A0">
        <w:rPr>
          <w:rFonts w:ascii="Arial" w:hAnsi="Arial" w:cs="Arial"/>
          <w:i/>
          <w:color w:val="7030A0"/>
        </w:rPr>
        <w:t>i</w:t>
      </w:r>
      <w:r w:rsidR="000D5884">
        <w:rPr>
          <w:rFonts w:ascii="Arial" w:hAnsi="Arial" w:cs="Arial"/>
          <w:i/>
          <w:color w:val="7030A0"/>
        </w:rPr>
        <w:t xml:space="preserve">f </w:t>
      </w:r>
      <w:del w:id="53" w:author="Elizabeth Boland (RIC/BDS, Arlington) [3]" w:date="2019-06-12T10:10:00Z">
        <w:r w:rsidR="009130A0" w:rsidDel="00D65309">
          <w:rPr>
            <w:rFonts w:ascii="Arial" w:hAnsi="Arial" w:cs="Arial"/>
            <w:i/>
            <w:color w:val="7030A0"/>
          </w:rPr>
          <w:delText xml:space="preserve">Life Insurance Coverage </w:delText>
        </w:r>
      </w:del>
      <w:r w:rsidR="009130A0">
        <w:rPr>
          <w:rFonts w:ascii="Arial" w:hAnsi="Arial" w:cs="Arial"/>
          <w:i/>
          <w:color w:val="7030A0"/>
        </w:rPr>
        <w:t>Q</w:t>
      </w:r>
      <w:r>
        <w:rPr>
          <w:rFonts w:ascii="Arial" w:hAnsi="Arial" w:cs="Arial"/>
          <w:i/>
          <w:color w:val="7030A0"/>
        </w:rPr>
        <w:t>4</w:t>
      </w:r>
      <w:r w:rsidR="000D5884">
        <w:rPr>
          <w:rFonts w:ascii="Arial" w:hAnsi="Arial" w:cs="Arial"/>
          <w:i/>
          <w:color w:val="7030A0"/>
        </w:rPr>
        <w:t xml:space="preserve"> = </w:t>
      </w:r>
      <w:r w:rsidR="006A2412">
        <w:rPr>
          <w:rFonts w:ascii="Arial" w:hAnsi="Arial" w:cs="Arial"/>
          <w:i/>
          <w:color w:val="7030A0"/>
        </w:rPr>
        <w:t>Yes</w:t>
      </w:r>
      <w:r w:rsidR="000D5884">
        <w:rPr>
          <w:rFonts w:ascii="Arial" w:hAnsi="Arial" w:cs="Arial"/>
          <w:i/>
          <w:color w:val="7030A0"/>
        </w:rPr>
        <w:t xml:space="preserve"> </w:t>
      </w:r>
      <w:r w:rsidR="0033486A">
        <w:rPr>
          <w:rFonts w:ascii="Arial" w:hAnsi="Arial" w:cs="Arial"/>
          <w:color w:val="FF0000"/>
        </w:rPr>
        <w:t xml:space="preserve">(Report label: </w:t>
      </w:r>
      <w:ins w:id="54" w:author="Elizabeth Boland (RIC/BDS, Arlington) [3]" w:date="2019-06-12T10:14:00Z">
        <w:r w:rsidR="00D65309">
          <w:rPr>
            <w:rFonts w:ascii="Arial" w:hAnsi="Arial" w:cs="Arial"/>
            <w:color w:val="FF0000"/>
          </w:rPr>
          <w:t>Basic life d</w:t>
        </w:r>
      </w:ins>
      <w:del w:id="55" w:author="Elizabeth Boland (RIC/BDS, Arlington) [3]" w:date="2019-06-12T10:14:00Z">
        <w:r w:rsidR="0033486A" w:rsidDel="00D65309">
          <w:rPr>
            <w:rFonts w:ascii="Arial" w:hAnsi="Arial" w:cs="Arial"/>
            <w:color w:val="FF0000"/>
          </w:rPr>
          <w:delText>D</w:delText>
        </w:r>
      </w:del>
      <w:r w:rsidR="0033486A">
        <w:rPr>
          <w:rFonts w:ascii="Arial" w:hAnsi="Arial" w:cs="Arial"/>
          <w:color w:val="FF0000"/>
        </w:rPr>
        <w:t>efinition of pay)</w:t>
      </w:r>
    </w:p>
    <w:p w14:paraId="714F7836" w14:textId="6209D2C6" w:rsidR="000D5884" w:rsidRPr="00E968DC" w:rsidDel="00D65309" w:rsidRDefault="000D5884" w:rsidP="000D5884">
      <w:pPr>
        <w:spacing w:line="276" w:lineRule="auto"/>
        <w:rPr>
          <w:del w:id="56" w:author="Elizabeth Boland (RIC/BDS, Arlington) [3]" w:date="2019-06-12T10:11:00Z"/>
          <w:rStyle w:val="Answertextfont"/>
          <w:rFonts w:ascii="Arial" w:hAnsi="Arial" w:cs="Arial"/>
          <w:b/>
          <w:color w:val="7030A0"/>
        </w:rPr>
      </w:pPr>
      <w:del w:id="57" w:author="Elizabeth Boland (RIC/BDS, Arlington) [3]" w:date="2019-06-12T10:11:00Z">
        <w:r w:rsidRPr="00E968DC" w:rsidDel="00D65309">
          <w:rPr>
            <w:rFonts w:ascii="Arial" w:hAnsi="Arial" w:cs="Arial"/>
            <w:sz w:val="20"/>
            <w:szCs w:val="20"/>
          </w:rPr>
          <w:delText xml:space="preserve">□ Base pay </w:delText>
        </w:r>
      </w:del>
    </w:p>
    <w:p w14:paraId="3BAA9ABA" w14:textId="33EC09C7" w:rsidR="000D5884" w:rsidDel="00D65309" w:rsidRDefault="000D5884">
      <w:pPr>
        <w:spacing w:line="276" w:lineRule="auto"/>
        <w:rPr>
          <w:del w:id="58" w:author="Elizabeth Boland (RIC/BDS, Arlington) [3]" w:date="2019-06-12T10:11:00Z"/>
          <w:rFonts w:ascii="Arial" w:hAnsi="Arial" w:cs="Arial"/>
          <w:sz w:val="20"/>
          <w:szCs w:val="20"/>
        </w:rPr>
      </w:pPr>
      <w:del w:id="59" w:author="Elizabeth Boland (RIC/BDS, Arlington) [3]" w:date="2019-06-12T10:11:00Z">
        <w:r w:rsidRPr="00E968DC" w:rsidDel="00D65309">
          <w:rPr>
            <w:rFonts w:ascii="Arial" w:hAnsi="Arial" w:cs="Arial"/>
            <w:sz w:val="20"/>
            <w:szCs w:val="20"/>
          </w:rPr>
          <w:delText>□ Bonus</w:delText>
        </w:r>
      </w:del>
    </w:p>
    <w:p w14:paraId="1AFEA98A" w14:textId="013FF21C" w:rsidR="000D5884" w:rsidRPr="00E968DC" w:rsidDel="00D65309" w:rsidRDefault="000D5884" w:rsidP="000D5884">
      <w:pPr>
        <w:spacing w:line="276" w:lineRule="auto"/>
        <w:rPr>
          <w:del w:id="60" w:author="Elizabeth Boland (RIC/BDS, Arlington) [3]" w:date="2019-06-12T10:11:00Z"/>
          <w:rFonts w:ascii="Arial" w:hAnsi="Arial" w:cs="Arial"/>
          <w:sz w:val="20"/>
          <w:szCs w:val="20"/>
        </w:rPr>
      </w:pPr>
      <w:del w:id="61" w:author="Elizabeth Boland (RIC/BDS, Arlington) [3]" w:date="2019-06-12T10:11:00Z">
        <w:r w:rsidRPr="00E968DC" w:rsidDel="00D65309">
          <w:rPr>
            <w:rFonts w:ascii="Arial" w:hAnsi="Arial" w:cs="Arial"/>
            <w:sz w:val="20"/>
            <w:szCs w:val="20"/>
          </w:rPr>
          <w:delText xml:space="preserve">□ Overtime </w:delText>
        </w:r>
      </w:del>
    </w:p>
    <w:p w14:paraId="4DFBD63B" w14:textId="273F0B1C" w:rsidR="006E5CA9" w:rsidRDefault="000D5884" w:rsidP="000D5884">
      <w:pPr>
        <w:spacing w:line="276" w:lineRule="auto"/>
        <w:rPr>
          <w:ins w:id="62" w:author="Elizabeth Boland (RIC/BDS, Arlington) [3]" w:date="2019-06-03T14:08:00Z"/>
          <w:rFonts w:ascii="Arial" w:hAnsi="Arial" w:cs="Arial"/>
          <w:color w:val="8064A2" w:themeColor="accent4"/>
          <w:sz w:val="20"/>
          <w:szCs w:val="20"/>
        </w:rPr>
      </w:pPr>
      <w:del w:id="63" w:author="Elizabeth Boland (RIC/BDS, Arlington) [3]" w:date="2019-06-12T10:11:00Z">
        <w:r w:rsidRPr="00E968DC" w:rsidDel="00D65309">
          <w:rPr>
            <w:rFonts w:ascii="Arial" w:hAnsi="Arial" w:cs="Arial"/>
            <w:sz w:val="20"/>
            <w:szCs w:val="20"/>
          </w:rPr>
          <w:delText xml:space="preserve">□ </w:delText>
        </w:r>
        <w:r w:rsidRPr="00606892" w:rsidDel="00D65309">
          <w:rPr>
            <w:rFonts w:ascii="Arial" w:hAnsi="Arial" w:cs="Arial"/>
            <w:sz w:val="20"/>
            <w:szCs w:val="20"/>
          </w:rPr>
          <w:delText>Commissions</w:delText>
        </w:r>
        <w:r w:rsidRPr="00B345DA" w:rsidDel="00D65309">
          <w:rPr>
            <w:rFonts w:ascii="Arial" w:hAnsi="Arial" w:cs="Arial"/>
            <w:b/>
            <w:sz w:val="20"/>
            <w:szCs w:val="20"/>
          </w:rPr>
          <w:delText>/</w:delText>
        </w:r>
        <w:r w:rsidR="005C4172" w:rsidDel="00D65309">
          <w:rPr>
            <w:rFonts w:ascii="Arial" w:hAnsi="Arial" w:cs="Arial"/>
            <w:sz w:val="20"/>
            <w:szCs w:val="20"/>
          </w:rPr>
          <w:delText>s</w:delText>
        </w:r>
        <w:r w:rsidRPr="00B345DA" w:rsidDel="00D65309">
          <w:rPr>
            <w:rFonts w:ascii="Arial" w:hAnsi="Arial" w:cs="Arial"/>
            <w:sz w:val="20"/>
            <w:szCs w:val="20"/>
          </w:rPr>
          <w:delText>ales incentive</w:delText>
        </w:r>
      </w:del>
      <w:ins w:id="64" w:author="Elizabeth Boland (RIC/BDS, Arlington) [3]" w:date="2019-06-03T14:21:00Z">
        <w:del w:id="65" w:author="Elizabeth Boland (RIC/BDS, Arlington) [3]" w:date="2019-06-12T10:11:00Z">
          <w:r w:rsidR="00057173" w:rsidDel="00D65309">
            <w:rPr>
              <w:rFonts w:ascii="Arial" w:hAnsi="Arial" w:cs="Arial"/>
              <w:sz w:val="20"/>
              <w:szCs w:val="20"/>
            </w:rPr>
            <w:br/>
          </w:r>
        </w:del>
      </w:ins>
      <w:del w:id="66" w:author="Elizabeth Boland (RIC/BDS, Arlington) [3]" w:date="2019-06-12T10:11:00Z">
        <w:r w:rsidRPr="00E968DC" w:rsidDel="00D65309">
          <w:rPr>
            <w:rFonts w:ascii="Arial" w:hAnsi="Arial" w:cs="Arial"/>
            <w:sz w:val="20"/>
            <w:szCs w:val="20"/>
          </w:rPr>
          <w:delText xml:space="preserve">□ </w:delText>
        </w:r>
        <w:r w:rsidDel="00D65309">
          <w:rPr>
            <w:rFonts w:ascii="Arial" w:hAnsi="Arial" w:cs="Arial"/>
            <w:sz w:val="20"/>
            <w:szCs w:val="20"/>
          </w:rPr>
          <w:delText>Shift differential</w:delText>
        </w:r>
      </w:del>
      <w:ins w:id="67" w:author="Elizabeth Boland (RIC/BDS, Arlington) [3]" w:date="2019-06-03T14:08:00Z">
        <w:del w:id="68" w:author="Elizabeth Boland (RIC/BDS, Arlington) [3]" w:date="2019-06-12T10:11:00Z">
          <w:r w:rsidR="006E5CA9" w:rsidDel="00D65309">
            <w:rPr>
              <w:rFonts w:ascii="Arial" w:hAnsi="Arial" w:cs="Arial"/>
              <w:sz w:val="20"/>
              <w:szCs w:val="20"/>
            </w:rPr>
            <w:br/>
          </w:r>
        </w:del>
        <w:r w:rsidR="006E5CA9">
          <w:rPr>
            <w:rFonts w:ascii="Arial" w:hAnsi="Arial" w:cs="Arial"/>
            <w:sz w:val="20"/>
            <w:szCs w:val="20"/>
          </w:rPr>
          <w:br/>
        </w:r>
      </w:ins>
    </w:p>
    <w:tbl>
      <w:tblPr>
        <w:tblStyle w:val="TableGrid"/>
        <w:tblW w:w="0" w:type="auto"/>
        <w:tblLook w:val="04A0" w:firstRow="1" w:lastRow="0" w:firstColumn="1" w:lastColumn="0" w:noHBand="0" w:noVBand="1"/>
      </w:tblPr>
      <w:tblGrid>
        <w:gridCol w:w="2337"/>
        <w:gridCol w:w="2337"/>
        <w:gridCol w:w="2338"/>
        <w:gridCol w:w="2338"/>
      </w:tblGrid>
      <w:tr w:rsidR="006E5CA9" w14:paraId="2E230135" w14:textId="77777777" w:rsidTr="002E6E11">
        <w:trPr>
          <w:ins w:id="69" w:author="Elizabeth Boland (RIC/BDS, Arlington) [3]" w:date="2019-06-03T14:09:00Z"/>
        </w:trPr>
        <w:tc>
          <w:tcPr>
            <w:tcW w:w="2337" w:type="dxa"/>
          </w:tcPr>
          <w:p w14:paraId="53D93866" w14:textId="77777777" w:rsidR="006E5CA9" w:rsidRPr="00E968DC" w:rsidRDefault="006E5CA9" w:rsidP="002E6E11">
            <w:pPr>
              <w:spacing w:line="276" w:lineRule="auto"/>
              <w:rPr>
                <w:ins w:id="70" w:author="Elizabeth Boland (RIC/BDS, Arlington) [3]" w:date="2019-06-03T14:09:00Z"/>
                <w:rFonts w:ascii="Arial" w:hAnsi="Arial" w:cs="Arial"/>
                <w:sz w:val="20"/>
                <w:szCs w:val="20"/>
              </w:rPr>
            </w:pPr>
          </w:p>
        </w:tc>
        <w:tc>
          <w:tcPr>
            <w:tcW w:w="2337" w:type="dxa"/>
          </w:tcPr>
          <w:p w14:paraId="4F55895B" w14:textId="7EA3F66A" w:rsidR="006E5CA9" w:rsidRPr="006E5CA9" w:rsidRDefault="006E5CA9" w:rsidP="002E6E11">
            <w:pPr>
              <w:spacing w:line="276" w:lineRule="auto"/>
              <w:rPr>
                <w:ins w:id="71" w:author="Elizabeth Boland (RIC/BDS, Arlington) [3]" w:date="2019-06-03T14:09:00Z"/>
                <w:rFonts w:ascii="Arial" w:hAnsi="Arial" w:cs="Arial"/>
                <w:sz w:val="20"/>
                <w:szCs w:val="20"/>
              </w:rPr>
            </w:pPr>
            <w:ins w:id="72" w:author="Elizabeth Boland (RIC/BDS, Arlington) [3]" w:date="2019-06-03T14:09:00Z">
              <w:r w:rsidRPr="006E5CA9">
                <w:rPr>
                  <w:rFonts w:ascii="Arial" w:hAnsi="Arial" w:cs="Arial"/>
                  <w:sz w:val="20"/>
                  <w:szCs w:val="20"/>
                </w:rPr>
                <w:t>Yes</w:t>
              </w:r>
            </w:ins>
          </w:p>
        </w:tc>
        <w:tc>
          <w:tcPr>
            <w:tcW w:w="2338" w:type="dxa"/>
          </w:tcPr>
          <w:p w14:paraId="1F833BE8" w14:textId="73314B59" w:rsidR="006E5CA9" w:rsidRPr="006E5CA9" w:rsidRDefault="006E5CA9" w:rsidP="002E6E11">
            <w:pPr>
              <w:spacing w:line="276" w:lineRule="auto"/>
              <w:rPr>
                <w:ins w:id="73" w:author="Elizabeth Boland (RIC/BDS, Arlington) [3]" w:date="2019-06-03T14:09:00Z"/>
                <w:rFonts w:ascii="Arial" w:hAnsi="Arial" w:cs="Arial"/>
                <w:sz w:val="20"/>
                <w:szCs w:val="20"/>
              </w:rPr>
            </w:pPr>
            <w:ins w:id="74" w:author="Elizabeth Boland (RIC/BDS, Arlington) [3]" w:date="2019-06-03T14:09:00Z">
              <w:r w:rsidRPr="006E5CA9">
                <w:rPr>
                  <w:rFonts w:ascii="Arial" w:hAnsi="Arial" w:cs="Arial"/>
                  <w:sz w:val="20"/>
                  <w:szCs w:val="20"/>
                </w:rPr>
                <w:t>No</w:t>
              </w:r>
            </w:ins>
          </w:p>
        </w:tc>
        <w:tc>
          <w:tcPr>
            <w:tcW w:w="2338" w:type="dxa"/>
          </w:tcPr>
          <w:p w14:paraId="089DF094" w14:textId="45248580" w:rsidR="006E5CA9" w:rsidRPr="006E5CA9" w:rsidRDefault="006E5CA9" w:rsidP="002E6E11">
            <w:pPr>
              <w:spacing w:line="276" w:lineRule="auto"/>
              <w:rPr>
                <w:ins w:id="75" w:author="Elizabeth Boland (RIC/BDS, Arlington) [3]" w:date="2019-06-03T14:09:00Z"/>
                <w:rFonts w:ascii="Arial" w:hAnsi="Arial" w:cs="Arial"/>
                <w:sz w:val="20"/>
                <w:szCs w:val="20"/>
              </w:rPr>
            </w:pPr>
            <w:ins w:id="76" w:author="Elizabeth Boland (RIC/BDS, Arlington) [3]" w:date="2019-06-03T14:09:00Z">
              <w:r w:rsidRPr="006E5CA9">
                <w:rPr>
                  <w:rFonts w:ascii="Arial" w:hAnsi="Arial" w:cs="Arial"/>
                  <w:sz w:val="20"/>
                  <w:szCs w:val="20"/>
                </w:rPr>
                <w:t>Not provided</w:t>
              </w:r>
            </w:ins>
          </w:p>
        </w:tc>
      </w:tr>
      <w:tr w:rsidR="006E5CA9" w14:paraId="379A6EC6" w14:textId="77777777" w:rsidTr="002E6E11">
        <w:trPr>
          <w:ins w:id="77" w:author="Elizabeth Boland (RIC/BDS, Arlington) [3]" w:date="2019-06-03T14:08:00Z"/>
        </w:trPr>
        <w:tc>
          <w:tcPr>
            <w:tcW w:w="2337" w:type="dxa"/>
          </w:tcPr>
          <w:p w14:paraId="51568467" w14:textId="77777777" w:rsidR="006E5CA9" w:rsidRDefault="006E5CA9" w:rsidP="006E5CA9">
            <w:pPr>
              <w:spacing w:line="276" w:lineRule="auto"/>
              <w:rPr>
                <w:ins w:id="78" w:author="Elizabeth Boland (RIC/BDS, Arlington) [3]" w:date="2019-06-03T14:08:00Z"/>
                <w:rFonts w:ascii="Arial" w:hAnsi="Arial" w:cs="Arial"/>
                <w:b/>
                <w:sz w:val="20"/>
                <w:szCs w:val="20"/>
              </w:rPr>
            </w:pPr>
            <w:ins w:id="79" w:author="Elizabeth Boland (RIC/BDS, Arlington) [3]" w:date="2019-06-03T14:08:00Z">
              <w:r w:rsidRPr="00E968DC">
                <w:rPr>
                  <w:rFonts w:ascii="Arial" w:hAnsi="Arial" w:cs="Arial"/>
                  <w:sz w:val="20"/>
                  <w:szCs w:val="20"/>
                </w:rPr>
                <w:t>Base pay</w:t>
              </w:r>
            </w:ins>
          </w:p>
        </w:tc>
        <w:tc>
          <w:tcPr>
            <w:tcW w:w="2337" w:type="dxa"/>
          </w:tcPr>
          <w:p w14:paraId="7F223DA1" w14:textId="152D73A8" w:rsidR="006E5CA9" w:rsidRDefault="006E5CA9" w:rsidP="006E5CA9">
            <w:pPr>
              <w:spacing w:line="276" w:lineRule="auto"/>
              <w:rPr>
                <w:ins w:id="80" w:author="Elizabeth Boland (RIC/BDS, Arlington) [3]" w:date="2019-06-03T14:08:00Z"/>
                <w:rFonts w:ascii="Arial" w:hAnsi="Arial" w:cs="Arial"/>
                <w:b/>
                <w:sz w:val="20"/>
                <w:szCs w:val="20"/>
              </w:rPr>
            </w:pPr>
            <w:ins w:id="81" w:author="Elizabeth Boland (RIC/BDS, Arlington) [3]" w:date="2019-06-03T14:10:00Z">
              <w:r w:rsidRPr="00D42B4D">
                <w:rPr>
                  <w:rFonts w:ascii="Arial" w:hAnsi="Arial" w:cs="Arial"/>
                  <w:sz w:val="20"/>
                  <w:szCs w:val="20"/>
                </w:rPr>
                <w:t xml:space="preserve">○ </w:t>
              </w:r>
            </w:ins>
          </w:p>
        </w:tc>
        <w:tc>
          <w:tcPr>
            <w:tcW w:w="2338" w:type="dxa"/>
          </w:tcPr>
          <w:p w14:paraId="5FA33E00" w14:textId="5B93D43A" w:rsidR="006E5CA9" w:rsidRDefault="006E5CA9" w:rsidP="006E5CA9">
            <w:pPr>
              <w:spacing w:line="276" w:lineRule="auto"/>
              <w:rPr>
                <w:ins w:id="82" w:author="Elizabeth Boland (RIC/BDS, Arlington) [3]" w:date="2019-06-03T14:08:00Z"/>
                <w:rFonts w:ascii="Arial" w:hAnsi="Arial" w:cs="Arial"/>
                <w:b/>
                <w:sz w:val="20"/>
                <w:szCs w:val="20"/>
              </w:rPr>
            </w:pPr>
            <w:ins w:id="83" w:author="Elizabeth Boland (RIC/BDS, Arlington) [3]" w:date="2019-06-03T14:10:00Z">
              <w:r w:rsidRPr="00D42B4D">
                <w:rPr>
                  <w:rFonts w:ascii="Arial" w:hAnsi="Arial" w:cs="Arial"/>
                  <w:sz w:val="20"/>
                  <w:szCs w:val="20"/>
                </w:rPr>
                <w:t xml:space="preserve">○ </w:t>
              </w:r>
            </w:ins>
          </w:p>
        </w:tc>
        <w:tc>
          <w:tcPr>
            <w:tcW w:w="2338" w:type="dxa"/>
          </w:tcPr>
          <w:p w14:paraId="148E713A" w14:textId="65B8BAA9" w:rsidR="006E5CA9" w:rsidRDefault="006E5CA9" w:rsidP="006E5CA9">
            <w:pPr>
              <w:spacing w:line="276" w:lineRule="auto"/>
              <w:rPr>
                <w:ins w:id="84" w:author="Elizabeth Boland (RIC/BDS, Arlington) [3]" w:date="2019-06-03T14:08:00Z"/>
                <w:rFonts w:ascii="Arial" w:hAnsi="Arial" w:cs="Arial"/>
                <w:b/>
                <w:sz w:val="20"/>
                <w:szCs w:val="20"/>
              </w:rPr>
            </w:pPr>
            <w:ins w:id="85" w:author="Elizabeth Boland (RIC/BDS, Arlington) [3]" w:date="2019-06-03T14:10:00Z">
              <w:r w:rsidRPr="00D42B4D">
                <w:rPr>
                  <w:rFonts w:ascii="Arial" w:hAnsi="Arial" w:cs="Arial"/>
                  <w:sz w:val="20"/>
                  <w:szCs w:val="20"/>
                </w:rPr>
                <w:t xml:space="preserve">○ </w:t>
              </w:r>
            </w:ins>
          </w:p>
        </w:tc>
      </w:tr>
      <w:tr w:rsidR="006E5CA9" w14:paraId="051A3814" w14:textId="77777777" w:rsidTr="002E6E11">
        <w:trPr>
          <w:ins w:id="86" w:author="Elizabeth Boland (RIC/BDS, Arlington) [3]" w:date="2019-06-03T14:08:00Z"/>
        </w:trPr>
        <w:tc>
          <w:tcPr>
            <w:tcW w:w="2337" w:type="dxa"/>
          </w:tcPr>
          <w:p w14:paraId="3A987E51" w14:textId="77777777" w:rsidR="006E5CA9" w:rsidRPr="006E5CA9" w:rsidRDefault="006E5CA9" w:rsidP="006E5CA9">
            <w:pPr>
              <w:spacing w:line="276" w:lineRule="auto"/>
              <w:rPr>
                <w:ins w:id="87" w:author="Elizabeth Boland (RIC/BDS, Arlington) [3]" w:date="2019-06-03T14:08:00Z"/>
                <w:rFonts w:ascii="Arial" w:hAnsi="Arial" w:cs="Arial"/>
                <w:sz w:val="20"/>
                <w:szCs w:val="20"/>
              </w:rPr>
            </w:pPr>
            <w:ins w:id="88" w:author="Elizabeth Boland (RIC/BDS, Arlington) [3]" w:date="2019-06-03T14:08:00Z">
              <w:r w:rsidRPr="006E5CA9">
                <w:rPr>
                  <w:rFonts w:ascii="Arial" w:hAnsi="Arial" w:cs="Arial"/>
                  <w:sz w:val="20"/>
                  <w:szCs w:val="20"/>
                </w:rPr>
                <w:t>Bonus</w:t>
              </w:r>
            </w:ins>
          </w:p>
        </w:tc>
        <w:tc>
          <w:tcPr>
            <w:tcW w:w="2337" w:type="dxa"/>
          </w:tcPr>
          <w:p w14:paraId="0732C1D8" w14:textId="0BBAB226" w:rsidR="006E5CA9" w:rsidRDefault="006E5CA9" w:rsidP="006E5CA9">
            <w:pPr>
              <w:spacing w:line="276" w:lineRule="auto"/>
              <w:rPr>
                <w:ins w:id="89" w:author="Elizabeth Boland (RIC/BDS, Arlington) [3]" w:date="2019-06-03T14:08:00Z"/>
                <w:rFonts w:ascii="Arial" w:hAnsi="Arial" w:cs="Arial"/>
                <w:b/>
                <w:sz w:val="20"/>
                <w:szCs w:val="20"/>
              </w:rPr>
            </w:pPr>
            <w:ins w:id="90" w:author="Elizabeth Boland (RIC/BDS, Arlington) [3]" w:date="2019-06-03T14:10:00Z">
              <w:r w:rsidRPr="00D42B4D">
                <w:rPr>
                  <w:rFonts w:ascii="Arial" w:hAnsi="Arial" w:cs="Arial"/>
                  <w:sz w:val="20"/>
                  <w:szCs w:val="20"/>
                </w:rPr>
                <w:t xml:space="preserve">○ </w:t>
              </w:r>
            </w:ins>
          </w:p>
        </w:tc>
        <w:tc>
          <w:tcPr>
            <w:tcW w:w="2338" w:type="dxa"/>
          </w:tcPr>
          <w:p w14:paraId="41433BD5" w14:textId="51419D12" w:rsidR="006E5CA9" w:rsidRDefault="006E5CA9" w:rsidP="006E5CA9">
            <w:pPr>
              <w:spacing w:line="276" w:lineRule="auto"/>
              <w:rPr>
                <w:ins w:id="91" w:author="Elizabeth Boland (RIC/BDS, Arlington) [3]" w:date="2019-06-03T14:08:00Z"/>
                <w:rFonts w:ascii="Arial" w:hAnsi="Arial" w:cs="Arial"/>
                <w:b/>
                <w:sz w:val="20"/>
                <w:szCs w:val="20"/>
              </w:rPr>
            </w:pPr>
            <w:ins w:id="92" w:author="Elizabeth Boland (RIC/BDS, Arlington) [3]" w:date="2019-06-03T14:10:00Z">
              <w:r w:rsidRPr="00D42B4D">
                <w:rPr>
                  <w:rFonts w:ascii="Arial" w:hAnsi="Arial" w:cs="Arial"/>
                  <w:sz w:val="20"/>
                  <w:szCs w:val="20"/>
                </w:rPr>
                <w:t xml:space="preserve">○ </w:t>
              </w:r>
            </w:ins>
          </w:p>
        </w:tc>
        <w:tc>
          <w:tcPr>
            <w:tcW w:w="2338" w:type="dxa"/>
          </w:tcPr>
          <w:p w14:paraId="4B5B3557" w14:textId="7ADDC407" w:rsidR="006E5CA9" w:rsidRDefault="006E5CA9" w:rsidP="006E5CA9">
            <w:pPr>
              <w:spacing w:line="276" w:lineRule="auto"/>
              <w:rPr>
                <w:ins w:id="93" w:author="Elizabeth Boland (RIC/BDS, Arlington) [3]" w:date="2019-06-03T14:08:00Z"/>
                <w:rFonts w:ascii="Arial" w:hAnsi="Arial" w:cs="Arial"/>
                <w:b/>
                <w:sz w:val="20"/>
                <w:szCs w:val="20"/>
              </w:rPr>
            </w:pPr>
            <w:ins w:id="94" w:author="Elizabeth Boland (RIC/BDS, Arlington) [3]" w:date="2019-06-03T14:10:00Z">
              <w:r w:rsidRPr="00D42B4D">
                <w:rPr>
                  <w:rFonts w:ascii="Arial" w:hAnsi="Arial" w:cs="Arial"/>
                  <w:sz w:val="20"/>
                  <w:szCs w:val="20"/>
                </w:rPr>
                <w:t xml:space="preserve">○ </w:t>
              </w:r>
            </w:ins>
          </w:p>
        </w:tc>
      </w:tr>
      <w:tr w:rsidR="006E5CA9" w14:paraId="197DA3C6" w14:textId="77777777" w:rsidTr="002E6E11">
        <w:trPr>
          <w:ins w:id="95" w:author="Elizabeth Boland (RIC/BDS, Arlington) [3]" w:date="2019-06-03T14:08:00Z"/>
        </w:trPr>
        <w:tc>
          <w:tcPr>
            <w:tcW w:w="2337" w:type="dxa"/>
          </w:tcPr>
          <w:p w14:paraId="59E61934" w14:textId="77777777" w:rsidR="006E5CA9" w:rsidRPr="006E5CA9" w:rsidRDefault="006E5CA9" w:rsidP="006E5CA9">
            <w:pPr>
              <w:spacing w:line="276" w:lineRule="auto"/>
              <w:rPr>
                <w:ins w:id="96" w:author="Elizabeth Boland (RIC/BDS, Arlington) [3]" w:date="2019-06-03T14:08:00Z"/>
                <w:rFonts w:ascii="Arial" w:hAnsi="Arial" w:cs="Arial"/>
                <w:sz w:val="20"/>
                <w:szCs w:val="20"/>
              </w:rPr>
            </w:pPr>
            <w:ins w:id="97" w:author="Elizabeth Boland (RIC/BDS, Arlington) [3]" w:date="2019-06-03T14:08:00Z">
              <w:r w:rsidRPr="006E5CA9">
                <w:rPr>
                  <w:rFonts w:ascii="Arial" w:hAnsi="Arial" w:cs="Arial"/>
                  <w:sz w:val="20"/>
                  <w:szCs w:val="20"/>
                </w:rPr>
                <w:t>Overtime</w:t>
              </w:r>
            </w:ins>
          </w:p>
        </w:tc>
        <w:tc>
          <w:tcPr>
            <w:tcW w:w="2337" w:type="dxa"/>
          </w:tcPr>
          <w:p w14:paraId="6B61B3BC" w14:textId="1451258A" w:rsidR="006E5CA9" w:rsidRDefault="006E5CA9" w:rsidP="006E5CA9">
            <w:pPr>
              <w:spacing w:line="276" w:lineRule="auto"/>
              <w:rPr>
                <w:ins w:id="98" w:author="Elizabeth Boland (RIC/BDS, Arlington) [3]" w:date="2019-06-03T14:08:00Z"/>
                <w:rFonts w:ascii="Arial" w:hAnsi="Arial" w:cs="Arial"/>
                <w:b/>
                <w:sz w:val="20"/>
                <w:szCs w:val="20"/>
              </w:rPr>
            </w:pPr>
            <w:ins w:id="99" w:author="Elizabeth Boland (RIC/BDS, Arlington) [3]" w:date="2019-06-03T14:10:00Z">
              <w:r w:rsidRPr="00D42B4D">
                <w:rPr>
                  <w:rFonts w:ascii="Arial" w:hAnsi="Arial" w:cs="Arial"/>
                  <w:sz w:val="20"/>
                  <w:szCs w:val="20"/>
                </w:rPr>
                <w:t xml:space="preserve">○ </w:t>
              </w:r>
            </w:ins>
          </w:p>
        </w:tc>
        <w:tc>
          <w:tcPr>
            <w:tcW w:w="2338" w:type="dxa"/>
          </w:tcPr>
          <w:p w14:paraId="1E3916F4" w14:textId="5D3399DF" w:rsidR="006E5CA9" w:rsidRDefault="006E5CA9" w:rsidP="006E5CA9">
            <w:pPr>
              <w:spacing w:line="276" w:lineRule="auto"/>
              <w:rPr>
                <w:ins w:id="100" w:author="Elizabeth Boland (RIC/BDS, Arlington) [3]" w:date="2019-06-03T14:08:00Z"/>
                <w:rFonts w:ascii="Arial" w:hAnsi="Arial" w:cs="Arial"/>
                <w:b/>
                <w:sz w:val="20"/>
                <w:szCs w:val="20"/>
              </w:rPr>
            </w:pPr>
            <w:ins w:id="101" w:author="Elizabeth Boland (RIC/BDS, Arlington) [3]" w:date="2019-06-03T14:10:00Z">
              <w:r w:rsidRPr="00D42B4D">
                <w:rPr>
                  <w:rFonts w:ascii="Arial" w:hAnsi="Arial" w:cs="Arial"/>
                  <w:sz w:val="20"/>
                  <w:szCs w:val="20"/>
                </w:rPr>
                <w:t xml:space="preserve">○ </w:t>
              </w:r>
            </w:ins>
          </w:p>
        </w:tc>
        <w:tc>
          <w:tcPr>
            <w:tcW w:w="2338" w:type="dxa"/>
          </w:tcPr>
          <w:p w14:paraId="0F325899" w14:textId="28B62A32" w:rsidR="006E5CA9" w:rsidRDefault="006E5CA9" w:rsidP="006E5CA9">
            <w:pPr>
              <w:spacing w:line="276" w:lineRule="auto"/>
              <w:rPr>
                <w:ins w:id="102" w:author="Elizabeth Boland (RIC/BDS, Arlington) [3]" w:date="2019-06-03T14:08:00Z"/>
                <w:rFonts w:ascii="Arial" w:hAnsi="Arial" w:cs="Arial"/>
                <w:b/>
                <w:sz w:val="20"/>
                <w:szCs w:val="20"/>
              </w:rPr>
            </w:pPr>
            <w:ins w:id="103" w:author="Elizabeth Boland (RIC/BDS, Arlington) [3]" w:date="2019-06-03T14:10:00Z">
              <w:r w:rsidRPr="00D42B4D">
                <w:rPr>
                  <w:rFonts w:ascii="Arial" w:hAnsi="Arial" w:cs="Arial"/>
                  <w:sz w:val="20"/>
                  <w:szCs w:val="20"/>
                </w:rPr>
                <w:t xml:space="preserve">○ </w:t>
              </w:r>
            </w:ins>
          </w:p>
        </w:tc>
      </w:tr>
      <w:tr w:rsidR="006E5CA9" w14:paraId="7B5B0B82" w14:textId="77777777" w:rsidTr="002E6E11">
        <w:trPr>
          <w:ins w:id="104" w:author="Elizabeth Boland (RIC/BDS, Arlington) [3]" w:date="2019-06-03T14:08:00Z"/>
        </w:trPr>
        <w:tc>
          <w:tcPr>
            <w:tcW w:w="2337" w:type="dxa"/>
          </w:tcPr>
          <w:p w14:paraId="0400B3A2" w14:textId="77777777" w:rsidR="006E5CA9" w:rsidRPr="006E5CA9" w:rsidRDefault="006E5CA9" w:rsidP="006E5CA9">
            <w:pPr>
              <w:spacing w:line="276" w:lineRule="auto"/>
              <w:rPr>
                <w:ins w:id="105" w:author="Elizabeth Boland (RIC/BDS, Arlington) [3]" w:date="2019-06-03T14:08:00Z"/>
                <w:rFonts w:ascii="Arial" w:hAnsi="Arial" w:cs="Arial"/>
                <w:sz w:val="20"/>
                <w:szCs w:val="20"/>
              </w:rPr>
            </w:pPr>
            <w:ins w:id="106" w:author="Elizabeth Boland (RIC/BDS, Arlington) [3]" w:date="2019-06-03T14:08:00Z">
              <w:r w:rsidRPr="006E5CA9">
                <w:rPr>
                  <w:rFonts w:ascii="Arial" w:hAnsi="Arial" w:cs="Arial"/>
                  <w:sz w:val="20"/>
                  <w:szCs w:val="20"/>
                </w:rPr>
                <w:t>Commissions/sales incentive</w:t>
              </w:r>
            </w:ins>
          </w:p>
        </w:tc>
        <w:tc>
          <w:tcPr>
            <w:tcW w:w="2337" w:type="dxa"/>
          </w:tcPr>
          <w:p w14:paraId="29F7F305" w14:textId="0819C86C" w:rsidR="006E5CA9" w:rsidRDefault="006E5CA9" w:rsidP="006E5CA9">
            <w:pPr>
              <w:spacing w:line="276" w:lineRule="auto"/>
              <w:rPr>
                <w:ins w:id="107" w:author="Elizabeth Boland (RIC/BDS, Arlington) [3]" w:date="2019-06-03T14:08:00Z"/>
                <w:rFonts w:ascii="Arial" w:hAnsi="Arial" w:cs="Arial"/>
                <w:b/>
                <w:sz w:val="20"/>
                <w:szCs w:val="20"/>
              </w:rPr>
            </w:pPr>
            <w:ins w:id="108" w:author="Elizabeth Boland (RIC/BDS, Arlington) [3]" w:date="2019-06-03T14:10:00Z">
              <w:r w:rsidRPr="00D42B4D">
                <w:rPr>
                  <w:rFonts w:ascii="Arial" w:hAnsi="Arial" w:cs="Arial"/>
                  <w:sz w:val="20"/>
                  <w:szCs w:val="20"/>
                </w:rPr>
                <w:t xml:space="preserve">○ </w:t>
              </w:r>
            </w:ins>
          </w:p>
        </w:tc>
        <w:tc>
          <w:tcPr>
            <w:tcW w:w="2338" w:type="dxa"/>
          </w:tcPr>
          <w:p w14:paraId="2832BDE4" w14:textId="1FA2F427" w:rsidR="006E5CA9" w:rsidRDefault="006E5CA9" w:rsidP="006E5CA9">
            <w:pPr>
              <w:spacing w:line="276" w:lineRule="auto"/>
              <w:rPr>
                <w:ins w:id="109" w:author="Elizabeth Boland (RIC/BDS, Arlington) [3]" w:date="2019-06-03T14:08:00Z"/>
                <w:rFonts w:ascii="Arial" w:hAnsi="Arial" w:cs="Arial"/>
                <w:b/>
                <w:sz w:val="20"/>
                <w:szCs w:val="20"/>
              </w:rPr>
            </w:pPr>
            <w:ins w:id="110" w:author="Elizabeth Boland (RIC/BDS, Arlington) [3]" w:date="2019-06-03T14:10:00Z">
              <w:r w:rsidRPr="00D42B4D">
                <w:rPr>
                  <w:rFonts w:ascii="Arial" w:hAnsi="Arial" w:cs="Arial"/>
                  <w:sz w:val="20"/>
                  <w:szCs w:val="20"/>
                </w:rPr>
                <w:t xml:space="preserve">○ </w:t>
              </w:r>
            </w:ins>
          </w:p>
        </w:tc>
        <w:tc>
          <w:tcPr>
            <w:tcW w:w="2338" w:type="dxa"/>
          </w:tcPr>
          <w:p w14:paraId="3DAB9AB6" w14:textId="6F7D7822" w:rsidR="006E5CA9" w:rsidRDefault="006E5CA9" w:rsidP="006E5CA9">
            <w:pPr>
              <w:spacing w:line="276" w:lineRule="auto"/>
              <w:rPr>
                <w:ins w:id="111" w:author="Elizabeth Boland (RIC/BDS, Arlington) [3]" w:date="2019-06-03T14:08:00Z"/>
                <w:rFonts w:ascii="Arial" w:hAnsi="Arial" w:cs="Arial"/>
                <w:b/>
                <w:sz w:val="20"/>
                <w:szCs w:val="20"/>
              </w:rPr>
            </w:pPr>
            <w:ins w:id="112" w:author="Elizabeth Boland (RIC/BDS, Arlington) [3]" w:date="2019-06-03T14:10:00Z">
              <w:r w:rsidRPr="00D42B4D">
                <w:rPr>
                  <w:rFonts w:ascii="Arial" w:hAnsi="Arial" w:cs="Arial"/>
                  <w:sz w:val="20"/>
                  <w:szCs w:val="20"/>
                </w:rPr>
                <w:t xml:space="preserve">○ </w:t>
              </w:r>
            </w:ins>
          </w:p>
        </w:tc>
      </w:tr>
      <w:tr w:rsidR="006E5CA9" w14:paraId="275A3A8A" w14:textId="77777777" w:rsidTr="002E6E11">
        <w:trPr>
          <w:ins w:id="113" w:author="Elizabeth Boland (RIC/BDS, Arlington) [3]" w:date="2019-06-03T14:08:00Z"/>
        </w:trPr>
        <w:tc>
          <w:tcPr>
            <w:tcW w:w="2337" w:type="dxa"/>
          </w:tcPr>
          <w:p w14:paraId="774D70C1" w14:textId="4B848F2F" w:rsidR="006E5CA9" w:rsidRPr="006E5CA9" w:rsidRDefault="006E5CA9" w:rsidP="006E5CA9">
            <w:pPr>
              <w:spacing w:line="276" w:lineRule="auto"/>
              <w:rPr>
                <w:ins w:id="114" w:author="Elizabeth Boland (RIC/BDS, Arlington) [3]" w:date="2019-06-03T14:08:00Z"/>
                <w:rFonts w:ascii="Arial" w:hAnsi="Arial" w:cs="Arial"/>
                <w:sz w:val="20"/>
                <w:szCs w:val="20"/>
              </w:rPr>
            </w:pPr>
            <w:ins w:id="115" w:author="Elizabeth Boland (RIC/BDS, Arlington) [3]" w:date="2019-06-03T14:08:00Z">
              <w:r w:rsidRPr="006E5CA9">
                <w:rPr>
                  <w:rFonts w:ascii="Arial" w:hAnsi="Arial" w:cs="Arial"/>
                  <w:sz w:val="20"/>
                  <w:szCs w:val="20"/>
                </w:rPr>
                <w:t>Shift differential</w:t>
              </w:r>
            </w:ins>
          </w:p>
        </w:tc>
        <w:tc>
          <w:tcPr>
            <w:tcW w:w="2337" w:type="dxa"/>
          </w:tcPr>
          <w:p w14:paraId="70EB9C2A" w14:textId="602A8DEE" w:rsidR="006E5CA9" w:rsidRDefault="006E5CA9" w:rsidP="006E5CA9">
            <w:pPr>
              <w:spacing w:line="276" w:lineRule="auto"/>
              <w:rPr>
                <w:ins w:id="116" w:author="Elizabeth Boland (RIC/BDS, Arlington) [3]" w:date="2019-06-03T14:08:00Z"/>
                <w:rFonts w:ascii="Arial" w:hAnsi="Arial" w:cs="Arial"/>
                <w:b/>
                <w:sz w:val="20"/>
                <w:szCs w:val="20"/>
              </w:rPr>
            </w:pPr>
            <w:ins w:id="117" w:author="Elizabeth Boland (RIC/BDS, Arlington) [3]" w:date="2019-06-03T14:10:00Z">
              <w:r w:rsidRPr="00D42B4D">
                <w:rPr>
                  <w:rFonts w:ascii="Arial" w:hAnsi="Arial" w:cs="Arial"/>
                  <w:sz w:val="20"/>
                  <w:szCs w:val="20"/>
                </w:rPr>
                <w:t xml:space="preserve">○ </w:t>
              </w:r>
            </w:ins>
          </w:p>
        </w:tc>
        <w:tc>
          <w:tcPr>
            <w:tcW w:w="2338" w:type="dxa"/>
          </w:tcPr>
          <w:p w14:paraId="19D2E16F" w14:textId="497D4479" w:rsidR="006E5CA9" w:rsidRDefault="006E5CA9" w:rsidP="006E5CA9">
            <w:pPr>
              <w:spacing w:line="276" w:lineRule="auto"/>
              <w:rPr>
                <w:ins w:id="118" w:author="Elizabeth Boland (RIC/BDS, Arlington) [3]" w:date="2019-06-03T14:08:00Z"/>
                <w:rFonts w:ascii="Arial" w:hAnsi="Arial" w:cs="Arial"/>
                <w:b/>
                <w:sz w:val="20"/>
                <w:szCs w:val="20"/>
              </w:rPr>
            </w:pPr>
            <w:ins w:id="119" w:author="Elizabeth Boland (RIC/BDS, Arlington) [3]" w:date="2019-06-03T14:10:00Z">
              <w:r w:rsidRPr="00D42B4D">
                <w:rPr>
                  <w:rFonts w:ascii="Arial" w:hAnsi="Arial" w:cs="Arial"/>
                  <w:sz w:val="20"/>
                  <w:szCs w:val="20"/>
                </w:rPr>
                <w:t xml:space="preserve">○ </w:t>
              </w:r>
            </w:ins>
          </w:p>
        </w:tc>
        <w:tc>
          <w:tcPr>
            <w:tcW w:w="2338" w:type="dxa"/>
          </w:tcPr>
          <w:p w14:paraId="4A1F21A3" w14:textId="3B76A47E" w:rsidR="006E5CA9" w:rsidRDefault="006E5CA9" w:rsidP="006E5CA9">
            <w:pPr>
              <w:spacing w:line="276" w:lineRule="auto"/>
              <w:rPr>
                <w:ins w:id="120" w:author="Elizabeth Boland (RIC/BDS, Arlington) [3]" w:date="2019-06-03T14:08:00Z"/>
                <w:rFonts w:ascii="Arial" w:hAnsi="Arial" w:cs="Arial"/>
                <w:b/>
                <w:sz w:val="20"/>
                <w:szCs w:val="20"/>
              </w:rPr>
            </w:pPr>
            <w:ins w:id="121" w:author="Elizabeth Boland (RIC/BDS, Arlington) [3]" w:date="2019-06-03T14:10:00Z">
              <w:r w:rsidRPr="00D42B4D">
                <w:rPr>
                  <w:rFonts w:ascii="Arial" w:hAnsi="Arial" w:cs="Arial"/>
                  <w:sz w:val="20"/>
                  <w:szCs w:val="20"/>
                </w:rPr>
                <w:t xml:space="preserve">○ </w:t>
              </w:r>
            </w:ins>
          </w:p>
        </w:tc>
      </w:tr>
    </w:tbl>
    <w:p w14:paraId="4B029FBC" w14:textId="038CDCB6" w:rsidR="000D5884" w:rsidRDefault="000D5884" w:rsidP="000D5884">
      <w:pPr>
        <w:spacing w:line="276" w:lineRule="auto"/>
        <w:rPr>
          <w:rFonts w:ascii="Arial" w:hAnsi="Arial" w:cs="Arial"/>
          <w:color w:val="8064A2" w:themeColor="accent4"/>
          <w:sz w:val="20"/>
          <w:szCs w:val="20"/>
        </w:rPr>
      </w:pPr>
    </w:p>
    <w:p w14:paraId="153C955E" w14:textId="77777777" w:rsidR="00821AF5" w:rsidRDefault="00821AF5" w:rsidP="000D5884">
      <w:pPr>
        <w:spacing w:line="276" w:lineRule="auto"/>
        <w:rPr>
          <w:rFonts w:ascii="Arial" w:hAnsi="Arial" w:cs="Arial"/>
          <w:color w:val="8064A2" w:themeColor="accent4"/>
          <w:sz w:val="20"/>
          <w:szCs w:val="20"/>
        </w:rPr>
      </w:pPr>
    </w:p>
    <w:p w14:paraId="14CE35DF" w14:textId="2DB033A8" w:rsidR="00CC68EF" w:rsidRPr="001735AC" w:rsidRDefault="003E7014" w:rsidP="003E7014">
      <w:pPr>
        <w:pStyle w:val="Questiontext"/>
        <w:rPr>
          <w:rFonts w:ascii="Arial" w:hAnsi="Arial" w:cs="Arial"/>
          <w:color w:val="FF0000"/>
        </w:rPr>
      </w:pPr>
      <w:r>
        <w:rPr>
          <w:rFonts w:ascii="Arial" w:hAnsi="Arial" w:cs="Arial"/>
        </w:rPr>
        <w:t>8</w:t>
      </w:r>
      <w:r w:rsidR="00CC68EF">
        <w:rPr>
          <w:rFonts w:ascii="Arial" w:hAnsi="Arial" w:cs="Arial"/>
        </w:rPr>
        <w:t>.</w:t>
      </w:r>
      <w:r w:rsidR="00CC68EF" w:rsidRPr="00DC366B">
        <w:rPr>
          <w:rFonts w:ascii="Arial" w:hAnsi="Arial" w:cs="Arial"/>
        </w:rPr>
        <w:t xml:space="preserve"> Provide additional comments or clarifications on </w:t>
      </w:r>
      <w:r w:rsidR="00CC68EF">
        <w:rPr>
          <w:rFonts w:ascii="Arial" w:hAnsi="Arial" w:cs="Arial"/>
        </w:rPr>
        <w:t>definition of pay</w:t>
      </w:r>
      <w:r w:rsidR="00CC68EF" w:rsidRPr="00DC366B">
        <w:rPr>
          <w:rFonts w:ascii="Arial" w:hAnsi="Arial" w:cs="Arial"/>
        </w:rPr>
        <w:t>.</w:t>
      </w:r>
      <w:r w:rsidR="00CC68EF">
        <w:rPr>
          <w:rFonts w:ascii="Arial" w:hAnsi="Arial" w:cs="Arial"/>
        </w:rPr>
        <w:t xml:space="preserve"> </w:t>
      </w:r>
      <w:r w:rsidR="00CC68EF" w:rsidRPr="001735AC">
        <w:rPr>
          <w:rFonts w:ascii="Arial" w:hAnsi="Arial" w:cs="Arial"/>
          <w:color w:val="FF0000"/>
        </w:rPr>
        <w:t>(Report Label: Additional comments – definition of pay)</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C68EF" w:rsidRPr="00FD2D9C" w14:paraId="748D6B5A" w14:textId="77777777" w:rsidTr="00CC68EF">
        <w:trPr>
          <w:trHeight w:val="1691"/>
        </w:trPr>
        <w:tc>
          <w:tcPr>
            <w:tcW w:w="8856" w:type="dxa"/>
          </w:tcPr>
          <w:p w14:paraId="45F574C4" w14:textId="77777777" w:rsidR="00CC68EF" w:rsidRPr="00DC366B" w:rsidRDefault="00CC68EF" w:rsidP="00CC68EF">
            <w:pPr>
              <w:pStyle w:val="Questiontext"/>
              <w:rPr>
                <w:rFonts w:ascii="Arial" w:hAnsi="Arial" w:cs="Arial"/>
              </w:rPr>
            </w:pPr>
          </w:p>
        </w:tc>
      </w:tr>
    </w:tbl>
    <w:p w14:paraId="4512CDB3" w14:textId="2F1DA582" w:rsidR="00836A02" w:rsidRDefault="00C30935" w:rsidP="001735AC">
      <w:pPr>
        <w:rPr>
          <w:rFonts w:ascii="Arial" w:hAnsi="Arial" w:cs="Arial"/>
          <w:b/>
          <w:color w:val="FF0000"/>
        </w:rPr>
      </w:pPr>
      <w:r>
        <w:rPr>
          <w:rFonts w:ascii="Arial" w:hAnsi="Arial" w:cs="Arial"/>
          <w:b/>
          <w:sz w:val="20"/>
          <w:szCs w:val="20"/>
        </w:rPr>
        <w:br/>
      </w:r>
      <w:r w:rsidR="000E154B">
        <w:rPr>
          <w:rFonts w:ascii="Arial" w:hAnsi="Arial" w:cs="Arial"/>
          <w:b/>
        </w:rPr>
        <w:br/>
      </w:r>
      <w:r w:rsidR="00836A02" w:rsidRPr="00E36631">
        <w:rPr>
          <w:rFonts w:ascii="Arial" w:hAnsi="Arial" w:cs="Arial"/>
          <w:b/>
          <w:color w:val="FF0000"/>
        </w:rPr>
        <w:t xml:space="preserve">[New survey page] </w:t>
      </w:r>
    </w:p>
    <w:p w14:paraId="6E3E102B" w14:textId="77777777" w:rsidR="00836A02" w:rsidRDefault="00836A02" w:rsidP="001735AC">
      <w:pPr>
        <w:rPr>
          <w:rFonts w:ascii="Arial" w:hAnsi="Arial" w:cs="Arial"/>
          <w:b/>
          <w:color w:val="FF0000"/>
        </w:rPr>
      </w:pPr>
    </w:p>
    <w:p w14:paraId="6BE782D6" w14:textId="2C30C60A" w:rsidR="00C30935" w:rsidRPr="001735AC" w:rsidRDefault="00C30935" w:rsidP="001735AC">
      <w:pPr>
        <w:rPr>
          <w:rFonts w:ascii="Arial" w:eastAsia="Times New Roman" w:hAnsi="Arial" w:cs="Arial"/>
          <w:i/>
          <w:iCs/>
          <w:sz w:val="18"/>
          <w:szCs w:val="18"/>
        </w:rPr>
      </w:pPr>
      <w:r w:rsidRPr="00A6111C">
        <w:rPr>
          <w:rFonts w:ascii="Arial" w:hAnsi="Arial" w:cs="Arial"/>
          <w:b/>
        </w:rPr>
        <w:t xml:space="preserve">Flexible </w:t>
      </w:r>
      <w:r w:rsidR="00C56A82">
        <w:rPr>
          <w:rFonts w:ascii="Arial" w:hAnsi="Arial" w:cs="Arial"/>
          <w:b/>
        </w:rPr>
        <w:t>b</w:t>
      </w:r>
      <w:r w:rsidRPr="005901EE">
        <w:rPr>
          <w:rFonts w:ascii="Arial" w:hAnsi="Arial" w:cs="Arial"/>
          <w:b/>
        </w:rPr>
        <w:t xml:space="preserve">enefits </w:t>
      </w:r>
      <w:r w:rsidR="001F3791">
        <w:rPr>
          <w:rFonts w:asciiTheme="minorHAnsi" w:hAnsiTheme="minorHAnsi" w:cstheme="minorHAnsi"/>
          <w:i/>
          <w:color w:val="7030A0"/>
        </w:rPr>
        <w:t>Subsection of life insurance plan</w:t>
      </w:r>
    </w:p>
    <w:p w14:paraId="2B934D5F" w14:textId="77777777" w:rsidR="00C30935" w:rsidRPr="00455A83" w:rsidRDefault="00C30935" w:rsidP="00C30935">
      <w:pPr>
        <w:rPr>
          <w:rFonts w:ascii="Arial" w:hAnsi="Arial" w:cs="Arial"/>
          <w:b/>
          <w:sz w:val="20"/>
          <w:szCs w:val="20"/>
        </w:rPr>
      </w:pPr>
    </w:p>
    <w:p w14:paraId="4D0BF247" w14:textId="51FB2778" w:rsidR="00C30935" w:rsidRPr="00455A83" w:rsidRDefault="00C30935" w:rsidP="00C30935">
      <w:pPr>
        <w:pStyle w:val="Questiontext"/>
        <w:rPr>
          <w:rFonts w:ascii="Arial" w:hAnsi="Arial" w:cs="Arial"/>
        </w:rPr>
      </w:pPr>
      <w:r w:rsidRPr="00455A83">
        <w:rPr>
          <w:rFonts w:ascii="Arial" w:hAnsi="Arial" w:cs="Arial"/>
        </w:rPr>
        <w:t xml:space="preserve">11. Is there an annual employer flexible credit allowance </w:t>
      </w:r>
      <w:r w:rsidR="008F3EF1">
        <w:rPr>
          <w:rFonts w:ascii="Arial" w:hAnsi="Arial" w:cs="Arial"/>
        </w:rPr>
        <w:t xml:space="preserve">for </w:t>
      </w:r>
      <w:r>
        <w:rPr>
          <w:rFonts w:ascii="Arial" w:hAnsi="Arial" w:cs="Arial"/>
        </w:rPr>
        <w:t>life insurance</w:t>
      </w:r>
      <w:r w:rsidRPr="005C7DEF">
        <w:rPr>
          <w:rFonts w:ascii="Arial" w:hAnsi="Arial" w:cs="Arial"/>
        </w:rPr>
        <w:t>?</w:t>
      </w:r>
      <w:r>
        <w:rPr>
          <w:rFonts w:ascii="Arial" w:hAnsi="Arial" w:cs="Arial"/>
        </w:rPr>
        <w:t xml:space="preserve"> </w:t>
      </w:r>
      <w:r w:rsidR="003421E5" w:rsidRPr="00FB2D2C">
        <w:rPr>
          <w:rFonts w:ascii="Arial" w:hAnsi="Arial" w:cs="Arial"/>
          <w:color w:val="FF0000"/>
        </w:rPr>
        <w:t>(</w:t>
      </w:r>
      <w:r w:rsidR="003421E5" w:rsidRPr="00566913">
        <w:rPr>
          <w:rFonts w:ascii="Arial" w:hAnsi="Arial" w:cs="Arial"/>
          <w:color w:val="FF0000"/>
        </w:rPr>
        <w:t>Report label: Flexible credit allowance offered)</w:t>
      </w:r>
    </w:p>
    <w:p w14:paraId="5E5A738B" w14:textId="0426F74D" w:rsidR="00C30935" w:rsidRPr="00455A83" w:rsidRDefault="00AA3904" w:rsidP="00C30935">
      <w:pPr>
        <w:rPr>
          <w:rFonts w:ascii="Arial" w:hAnsi="Arial" w:cs="Arial"/>
          <w:sz w:val="20"/>
          <w:szCs w:val="20"/>
        </w:rPr>
      </w:pPr>
      <w:r w:rsidRPr="00E968DC">
        <w:rPr>
          <w:rFonts w:ascii="Arial" w:hAnsi="Arial" w:cs="Arial"/>
          <w:sz w:val="20"/>
          <w:szCs w:val="20"/>
        </w:rPr>
        <w:t>○</w:t>
      </w:r>
      <w:r w:rsidR="00C30935" w:rsidRPr="00455A83">
        <w:rPr>
          <w:rFonts w:ascii="Arial" w:hAnsi="Arial" w:cs="Arial"/>
          <w:sz w:val="20"/>
          <w:szCs w:val="20"/>
        </w:rPr>
        <w:t xml:space="preserve"> </w:t>
      </w:r>
      <w:r w:rsidR="00C30935" w:rsidRPr="00455A83">
        <w:rPr>
          <w:rStyle w:val="Answertextfont"/>
          <w:rFonts w:ascii="Arial" w:hAnsi="Arial" w:cs="Arial"/>
        </w:rPr>
        <w:t>Yes</w:t>
      </w:r>
    </w:p>
    <w:p w14:paraId="4F0F8EF6" w14:textId="649EFEA0" w:rsidR="00C30935" w:rsidRPr="001F3791" w:rsidRDefault="00AA3904" w:rsidP="00C30935">
      <w:pPr>
        <w:rPr>
          <w:rStyle w:val="Answertextfont"/>
          <w:rFonts w:ascii="Arial" w:hAnsi="Arial" w:cs="Arial"/>
          <w:i/>
          <w:color w:val="7030A0"/>
        </w:rPr>
      </w:pPr>
      <w:r w:rsidRPr="00E968DC">
        <w:rPr>
          <w:rFonts w:ascii="Arial" w:hAnsi="Arial" w:cs="Arial"/>
          <w:sz w:val="20"/>
          <w:szCs w:val="20"/>
        </w:rPr>
        <w:t>○</w:t>
      </w:r>
      <w:r>
        <w:rPr>
          <w:rFonts w:ascii="Arial" w:hAnsi="Arial" w:cs="Arial"/>
          <w:sz w:val="20"/>
          <w:szCs w:val="20"/>
        </w:rPr>
        <w:t xml:space="preserve"> </w:t>
      </w:r>
      <w:r w:rsidR="00C30935" w:rsidRPr="00455A83">
        <w:rPr>
          <w:rStyle w:val="Answertextfont"/>
          <w:rFonts w:ascii="Arial" w:hAnsi="Arial" w:cs="Arial"/>
        </w:rPr>
        <w:t>No</w:t>
      </w:r>
      <w:r w:rsidR="00FB2D2C">
        <w:rPr>
          <w:rStyle w:val="Answertextfont"/>
          <w:rFonts w:ascii="Arial" w:hAnsi="Arial" w:cs="Arial"/>
        </w:rPr>
        <w:t xml:space="preserve"> </w:t>
      </w:r>
      <w:r w:rsidR="00FB2D2C">
        <w:rPr>
          <w:rStyle w:val="Answertextfont"/>
          <w:rFonts w:ascii="Arial" w:hAnsi="Arial" w:cs="Arial"/>
          <w:i/>
          <w:color w:val="7030A0"/>
        </w:rPr>
        <w:t xml:space="preserve">(skip to next </w:t>
      </w:r>
      <w:r w:rsidR="001F3791">
        <w:rPr>
          <w:rStyle w:val="Answertextfont"/>
          <w:rFonts w:ascii="Arial" w:hAnsi="Arial" w:cs="Arial"/>
          <w:i/>
          <w:color w:val="7030A0"/>
        </w:rPr>
        <w:t>sub</w:t>
      </w:r>
      <w:r w:rsidR="00FB2D2C">
        <w:rPr>
          <w:rStyle w:val="Answertextfont"/>
          <w:rFonts w:ascii="Arial" w:hAnsi="Arial" w:cs="Arial"/>
          <w:i/>
          <w:color w:val="7030A0"/>
        </w:rPr>
        <w:t>section)</w:t>
      </w:r>
    </w:p>
    <w:p w14:paraId="22EC49B0" w14:textId="77777777" w:rsidR="00C30935" w:rsidRPr="00455A83" w:rsidRDefault="00C30935" w:rsidP="00C30935">
      <w:pPr>
        <w:pStyle w:val="Questiontext"/>
        <w:rPr>
          <w:rFonts w:ascii="Arial" w:hAnsi="Arial" w:cs="Arial"/>
        </w:rPr>
      </w:pPr>
    </w:p>
    <w:p w14:paraId="4D086773" w14:textId="6E7CBEAB" w:rsidR="000A6426" w:rsidRPr="00AB05F5" w:rsidRDefault="000A6426" w:rsidP="000A6426">
      <w:pPr>
        <w:pStyle w:val="Questiontext"/>
        <w:spacing w:line="276" w:lineRule="auto"/>
        <w:rPr>
          <w:rFonts w:ascii="Arial" w:hAnsi="Arial" w:cs="Arial"/>
          <w:i/>
          <w:color w:val="8064A2" w:themeColor="accent4"/>
        </w:rPr>
      </w:pPr>
      <w:r w:rsidRPr="001735AC">
        <w:rPr>
          <w:rFonts w:ascii="Arial" w:hAnsi="Arial" w:cs="Arial"/>
        </w:rPr>
        <w:t>1</w:t>
      </w:r>
      <w:r>
        <w:rPr>
          <w:rFonts w:ascii="Arial" w:hAnsi="Arial" w:cs="Arial"/>
        </w:rPr>
        <w:t>1</w:t>
      </w:r>
      <w:r w:rsidRPr="001735AC">
        <w:rPr>
          <w:rFonts w:ascii="Arial" w:hAnsi="Arial" w:cs="Arial"/>
        </w:rPr>
        <w:t>.</w:t>
      </w:r>
      <w:r>
        <w:rPr>
          <w:rFonts w:ascii="Arial" w:hAnsi="Arial" w:cs="Arial"/>
        </w:rPr>
        <w:t>05</w:t>
      </w:r>
      <w:r w:rsidRPr="001735AC">
        <w:rPr>
          <w:rFonts w:ascii="Arial" w:hAnsi="Arial" w:cs="Arial"/>
        </w:rPr>
        <w:t xml:space="preserve"> </w:t>
      </w:r>
      <w:r w:rsidRPr="00E9497E">
        <w:rPr>
          <w:rFonts w:ascii="Arial" w:hAnsi="Arial" w:cs="Arial"/>
        </w:rPr>
        <w:t>Indicate</w:t>
      </w:r>
      <w:r>
        <w:rPr>
          <w:rFonts w:ascii="Arial" w:hAnsi="Arial" w:cs="Arial"/>
        </w:rPr>
        <w:t xml:space="preserve"> the types of active life coverage</w:t>
      </w:r>
      <w:r w:rsidR="00DD1BE6">
        <w:rPr>
          <w:rFonts w:ascii="Arial" w:hAnsi="Arial" w:cs="Arial"/>
        </w:rPr>
        <w:t xml:space="preserve"> that</w:t>
      </w:r>
      <w:r>
        <w:rPr>
          <w:rFonts w:ascii="Arial" w:hAnsi="Arial" w:cs="Arial"/>
        </w:rPr>
        <w:t xml:space="preserve"> flex credits can be applied to</w:t>
      </w:r>
      <w:r w:rsidR="00DD1BE6">
        <w:rPr>
          <w:rFonts w:ascii="Arial" w:hAnsi="Arial" w:cs="Arial"/>
        </w:rPr>
        <w:t>.</w:t>
      </w:r>
      <w:r>
        <w:rPr>
          <w:rFonts w:ascii="Arial" w:hAnsi="Arial" w:cs="Arial"/>
        </w:rPr>
        <w:t xml:space="preserve"> </w:t>
      </w:r>
      <w:r w:rsidRPr="00FB2D2C">
        <w:rPr>
          <w:rFonts w:ascii="Arial" w:hAnsi="Arial" w:cs="Arial"/>
          <w:color w:val="FF0000"/>
        </w:rPr>
        <w:t>(</w:t>
      </w:r>
      <w:r w:rsidRPr="001735AC">
        <w:rPr>
          <w:rFonts w:ascii="Arial" w:hAnsi="Arial" w:cs="Arial"/>
          <w:color w:val="FF0000"/>
        </w:rPr>
        <w:t xml:space="preserve">Report Label: </w:t>
      </w:r>
      <w:r>
        <w:rPr>
          <w:rFonts w:ascii="Arial" w:hAnsi="Arial" w:cs="Arial"/>
          <w:color w:val="FF0000"/>
        </w:rPr>
        <w:t>Type of active life coverage flex credits are applied to)</w:t>
      </w:r>
    </w:p>
    <w:p w14:paraId="5675790C" w14:textId="77777777" w:rsidR="000A6426" w:rsidRDefault="000A6426" w:rsidP="009E6EA8">
      <w:pPr>
        <w:pStyle w:val="Questiontext"/>
        <w:spacing w:after="0"/>
        <w:rPr>
          <w:rStyle w:val="Answertextfont"/>
          <w:rFonts w:ascii="Arial" w:hAnsi="Arial" w:cs="Arial"/>
        </w:rPr>
      </w:pPr>
      <w:r w:rsidRPr="00E968DC">
        <w:rPr>
          <w:rFonts w:ascii="Arial" w:hAnsi="Arial" w:cs="Arial"/>
        </w:rPr>
        <w:t xml:space="preserve">□ </w:t>
      </w:r>
      <w:r>
        <w:rPr>
          <w:rFonts w:ascii="Arial" w:hAnsi="Arial" w:cs="Arial"/>
        </w:rPr>
        <w:t xml:space="preserve">Basic life </w:t>
      </w:r>
    </w:p>
    <w:p w14:paraId="73B1AC21" w14:textId="77777777" w:rsidR="000A6426" w:rsidRDefault="000A6426" w:rsidP="009E6EA8">
      <w:pPr>
        <w:spacing w:line="276" w:lineRule="auto"/>
        <w:rPr>
          <w:rStyle w:val="Answertextfont"/>
          <w:rFonts w:ascii="Arial" w:hAnsi="Arial" w:cs="Arial"/>
        </w:rPr>
      </w:pPr>
      <w:r w:rsidRPr="00E968DC">
        <w:rPr>
          <w:rFonts w:ascii="Arial" w:hAnsi="Arial" w:cs="Arial"/>
          <w:sz w:val="20"/>
          <w:szCs w:val="20"/>
        </w:rPr>
        <w:t xml:space="preserve">□ </w:t>
      </w:r>
      <w:r>
        <w:rPr>
          <w:rFonts w:ascii="Arial" w:hAnsi="Arial" w:cs="Arial"/>
          <w:sz w:val="20"/>
          <w:szCs w:val="20"/>
        </w:rPr>
        <w:t xml:space="preserve">Supplemental life </w:t>
      </w:r>
    </w:p>
    <w:p w14:paraId="022567FA" w14:textId="77777777" w:rsidR="000A6426" w:rsidRDefault="000A6426" w:rsidP="009E6EA8">
      <w:pPr>
        <w:spacing w:line="276" w:lineRule="auto"/>
        <w:rPr>
          <w:rFonts w:ascii="Arial" w:hAnsi="Arial" w:cs="Arial"/>
          <w:i/>
          <w:color w:val="7030A0"/>
          <w:sz w:val="20"/>
          <w:szCs w:val="20"/>
        </w:rPr>
      </w:pPr>
      <w:r w:rsidRPr="00E968DC">
        <w:rPr>
          <w:rFonts w:ascii="Arial" w:hAnsi="Arial" w:cs="Arial"/>
          <w:sz w:val="20"/>
          <w:szCs w:val="20"/>
        </w:rPr>
        <w:t xml:space="preserve">□ </w:t>
      </w:r>
      <w:r>
        <w:rPr>
          <w:rFonts w:ascii="Arial" w:hAnsi="Arial" w:cs="Arial"/>
          <w:sz w:val="20"/>
          <w:szCs w:val="20"/>
        </w:rPr>
        <w:t>Group universal life</w:t>
      </w:r>
      <w:r>
        <w:rPr>
          <w:rStyle w:val="Answertextfont"/>
          <w:rFonts w:ascii="Arial" w:hAnsi="Arial" w:cs="Arial"/>
        </w:rPr>
        <w:t xml:space="preserve"> </w:t>
      </w:r>
    </w:p>
    <w:p w14:paraId="70128A34" w14:textId="77777777" w:rsidR="000A6426" w:rsidRPr="00E968DC" w:rsidRDefault="000A6426" w:rsidP="009E6EA8">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life </w:t>
      </w:r>
    </w:p>
    <w:p w14:paraId="124CE96D" w14:textId="77777777" w:rsidR="000A6426" w:rsidRPr="00E968DC" w:rsidRDefault="000A6426" w:rsidP="009E6EA8">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group universal life </w:t>
      </w:r>
    </w:p>
    <w:p w14:paraId="2BA3C0CF" w14:textId="77777777" w:rsidR="000A6426" w:rsidRDefault="000A6426" w:rsidP="00C30935">
      <w:pPr>
        <w:pStyle w:val="Questiontext"/>
        <w:rPr>
          <w:rFonts w:ascii="Arial" w:hAnsi="Arial" w:cs="Arial"/>
        </w:rPr>
      </w:pPr>
    </w:p>
    <w:p w14:paraId="5DD3A201" w14:textId="4E5116B1" w:rsidR="00C30935" w:rsidRPr="00455A83" w:rsidRDefault="00C30935" w:rsidP="00C30935">
      <w:pPr>
        <w:pStyle w:val="Questiontext"/>
        <w:rPr>
          <w:rFonts w:ascii="Arial" w:hAnsi="Arial" w:cs="Arial"/>
          <w:color w:val="FF0000"/>
        </w:rPr>
      </w:pPr>
      <w:r w:rsidRPr="00455A83">
        <w:rPr>
          <w:rFonts w:ascii="Arial" w:hAnsi="Arial" w:cs="Arial"/>
        </w:rPr>
        <w:t xml:space="preserve">11.1. Indicate </w:t>
      </w:r>
      <w:r>
        <w:rPr>
          <w:rFonts w:ascii="Arial" w:hAnsi="Arial" w:cs="Arial"/>
        </w:rPr>
        <w:t xml:space="preserve">the type of </w:t>
      </w:r>
      <w:r w:rsidRPr="00455A83">
        <w:rPr>
          <w:rFonts w:ascii="Arial" w:hAnsi="Arial" w:cs="Arial"/>
        </w:rPr>
        <w:t>annual flexible credit allowances</w:t>
      </w:r>
      <w:r>
        <w:rPr>
          <w:rFonts w:ascii="Arial" w:hAnsi="Arial" w:cs="Arial"/>
        </w:rPr>
        <w:t xml:space="preserve"> </w:t>
      </w:r>
      <w:r w:rsidRPr="00455A83">
        <w:rPr>
          <w:rFonts w:ascii="Arial" w:hAnsi="Arial" w:cs="Arial"/>
        </w:rPr>
        <w:t>provided</w:t>
      </w:r>
      <w:r>
        <w:rPr>
          <w:rFonts w:ascii="Arial" w:hAnsi="Arial" w:cs="Arial"/>
        </w:rPr>
        <w:t xml:space="preserve"> for </w:t>
      </w:r>
      <w:r w:rsidR="005926C6">
        <w:rPr>
          <w:rFonts w:ascii="Arial" w:hAnsi="Arial" w:cs="Arial"/>
        </w:rPr>
        <w:t xml:space="preserve">basic </w:t>
      </w:r>
      <w:r>
        <w:rPr>
          <w:rFonts w:ascii="Arial" w:hAnsi="Arial" w:cs="Arial"/>
        </w:rPr>
        <w:t>life insurance</w:t>
      </w:r>
      <w:r w:rsidRPr="00455A83">
        <w:rPr>
          <w:rFonts w:ascii="Arial" w:hAnsi="Arial" w:cs="Arial"/>
        </w:rPr>
        <w:t xml:space="preserve">. </w:t>
      </w:r>
      <w:r w:rsidRPr="00455A83">
        <w:rPr>
          <w:rFonts w:ascii="Arial" w:hAnsi="Arial" w:cs="Arial"/>
          <w:i/>
          <w:color w:val="8064A2" w:themeColor="accent4"/>
        </w:rPr>
        <w:t>(Show if Q11</w:t>
      </w:r>
      <w:r w:rsidR="000A6426">
        <w:rPr>
          <w:rFonts w:ascii="Arial" w:hAnsi="Arial" w:cs="Arial"/>
          <w:i/>
          <w:color w:val="8064A2" w:themeColor="accent4"/>
        </w:rPr>
        <w:t xml:space="preserve">.05 </w:t>
      </w:r>
      <w:r w:rsidRPr="00455A83">
        <w:rPr>
          <w:rFonts w:ascii="Arial" w:hAnsi="Arial" w:cs="Arial"/>
          <w:i/>
          <w:color w:val="8064A2" w:themeColor="accent4"/>
        </w:rPr>
        <w:t>=</w:t>
      </w:r>
      <w:r w:rsidR="000A6426">
        <w:rPr>
          <w:rFonts w:ascii="Arial" w:hAnsi="Arial" w:cs="Arial"/>
          <w:i/>
          <w:color w:val="8064A2" w:themeColor="accent4"/>
        </w:rPr>
        <w:t xml:space="preserve"> Basic life</w:t>
      </w:r>
      <w:r w:rsidRPr="00455A83">
        <w:rPr>
          <w:rFonts w:ascii="Arial" w:hAnsi="Arial" w:cs="Arial"/>
          <w:i/>
          <w:color w:val="8064A2" w:themeColor="accent4"/>
        </w:rPr>
        <w:t>)</w:t>
      </w:r>
      <w:r w:rsidR="00996A59">
        <w:rPr>
          <w:rFonts w:ascii="Arial" w:hAnsi="Arial" w:cs="Arial"/>
          <w:i/>
          <w:color w:val="8064A2" w:themeColor="accent4"/>
        </w:rPr>
        <w:t xml:space="preserve"> </w:t>
      </w:r>
      <w:r w:rsidR="00996A59" w:rsidRPr="009B0E79">
        <w:rPr>
          <w:rFonts w:ascii="Arial" w:hAnsi="Arial" w:cs="Arial"/>
          <w:color w:val="FF0000"/>
        </w:rPr>
        <w:t>(Report label: Type of annual flexible credit allowance</w:t>
      </w:r>
      <w:r w:rsidR="00B56350">
        <w:rPr>
          <w:rFonts w:ascii="Arial" w:hAnsi="Arial" w:cs="Arial"/>
          <w:color w:val="FF0000"/>
        </w:rPr>
        <w:t xml:space="preserve"> – basic</w:t>
      </w:r>
      <w:r w:rsidR="00996A59">
        <w:rPr>
          <w:rFonts w:ascii="Arial" w:hAnsi="Arial" w:cs="Arial"/>
          <w:color w:val="FF0000"/>
        </w:rPr>
        <w:t>)</w:t>
      </w:r>
    </w:p>
    <w:p w14:paraId="1AFADBA1" w14:textId="1D87BDF9" w:rsidR="00C30935" w:rsidRPr="00455A83" w:rsidRDefault="00C30935" w:rsidP="00C30935">
      <w:pPr>
        <w:rPr>
          <w:rFonts w:ascii="Arial" w:hAnsi="Arial" w:cs="Arial"/>
          <w:b/>
          <w:color w:val="4F81BD" w:themeColor="accent1"/>
          <w:sz w:val="20"/>
          <w:szCs w:val="20"/>
        </w:rPr>
      </w:pPr>
      <w:r w:rsidRPr="00455A83">
        <w:rPr>
          <w:rFonts w:ascii="Arial" w:hAnsi="Arial" w:cs="Arial" w:hint="eastAsia"/>
          <w:sz w:val="20"/>
          <w:szCs w:val="20"/>
        </w:rPr>
        <w:t>□</w:t>
      </w:r>
      <w:r w:rsidRPr="00455A83">
        <w:rPr>
          <w:rFonts w:ascii="Arial" w:hAnsi="Arial" w:cs="Arial"/>
          <w:sz w:val="20"/>
          <w:szCs w:val="20"/>
        </w:rPr>
        <w:t xml:space="preserve"> Unallocated flex credits</w:t>
      </w:r>
    </w:p>
    <w:p w14:paraId="24C86C1B" w14:textId="2AB2C9C3" w:rsidR="00C30935" w:rsidRPr="00AB133C" w:rsidRDefault="00C30935" w:rsidP="00C30935">
      <w:pPr>
        <w:rPr>
          <w:rFonts w:ascii="Arial" w:hAnsi="Arial" w:cs="Arial"/>
          <w:sz w:val="20"/>
          <w:szCs w:val="20"/>
        </w:rPr>
      </w:pPr>
      <w:r w:rsidRPr="00455A83">
        <w:rPr>
          <w:rFonts w:ascii="Arial" w:hAnsi="Arial" w:cs="Arial" w:hint="eastAsia"/>
          <w:sz w:val="20"/>
          <w:szCs w:val="20"/>
        </w:rPr>
        <w:t>□</w:t>
      </w:r>
      <w:r w:rsidRPr="00455A83">
        <w:rPr>
          <w:rFonts w:ascii="Arial" w:hAnsi="Arial" w:cs="Arial"/>
          <w:sz w:val="20"/>
          <w:szCs w:val="20"/>
        </w:rPr>
        <w:t xml:space="preserve"> Annual amount</w:t>
      </w:r>
    </w:p>
    <w:p w14:paraId="37E81FA0" w14:textId="4ECFE41E" w:rsidR="00C30935" w:rsidRPr="00455A83" w:rsidRDefault="00C30935" w:rsidP="00C30935">
      <w:pPr>
        <w:rPr>
          <w:rFonts w:ascii="Arial" w:hAnsi="Arial" w:cs="Arial"/>
          <w:color w:val="8064A2" w:themeColor="accent4"/>
          <w:sz w:val="20"/>
          <w:szCs w:val="20"/>
        </w:rPr>
      </w:pPr>
      <w:r w:rsidRPr="00455A83">
        <w:rPr>
          <w:rFonts w:ascii="Arial" w:hAnsi="Arial" w:cs="Arial" w:hint="eastAsia"/>
          <w:sz w:val="20"/>
          <w:szCs w:val="20"/>
        </w:rPr>
        <w:t>□</w:t>
      </w:r>
      <w:r w:rsidRPr="00455A83">
        <w:rPr>
          <w:rFonts w:ascii="Arial" w:hAnsi="Arial" w:cs="Arial"/>
          <w:sz w:val="20"/>
          <w:szCs w:val="20"/>
        </w:rPr>
        <w:t xml:space="preserve"> Cost of a specific </w:t>
      </w:r>
      <w:r>
        <w:rPr>
          <w:rFonts w:ascii="Arial" w:hAnsi="Arial" w:cs="Arial"/>
          <w:sz w:val="20"/>
          <w:szCs w:val="20"/>
        </w:rPr>
        <w:t xml:space="preserve">basic life coverage amount </w:t>
      </w:r>
    </w:p>
    <w:p w14:paraId="19AFB19E" w14:textId="1BC6934F" w:rsidR="00996A59" w:rsidRPr="00C54DC8" w:rsidRDefault="00987AD4" w:rsidP="00996A59">
      <w:pPr>
        <w:rPr>
          <w:rFonts w:ascii="Arial" w:hAnsi="Arial" w:cs="Arial"/>
          <w:color w:val="FF0000"/>
          <w:sz w:val="20"/>
          <w:szCs w:val="20"/>
        </w:rPr>
      </w:pPr>
      <w:r>
        <w:rPr>
          <w:rFonts w:ascii="Arial" w:hAnsi="Arial" w:cs="Arial"/>
        </w:rPr>
        <w:br/>
      </w:r>
      <w:r w:rsidR="00C30935" w:rsidRPr="00C54DC8">
        <w:rPr>
          <w:rFonts w:ascii="Arial" w:hAnsi="Arial" w:cs="Arial"/>
          <w:sz w:val="20"/>
          <w:szCs w:val="20"/>
        </w:rPr>
        <w:t xml:space="preserve">11.2. Provide the annual flexible credit allowance for basic life insurance. </w:t>
      </w:r>
      <w:r w:rsidR="00C30935" w:rsidRPr="00C54DC8">
        <w:rPr>
          <w:rFonts w:ascii="Arial" w:hAnsi="Arial" w:cs="Arial"/>
          <w:i/>
          <w:color w:val="8064A2" w:themeColor="accent4"/>
          <w:sz w:val="20"/>
          <w:szCs w:val="20"/>
        </w:rPr>
        <w:t>(Show if Q11.1</w:t>
      </w:r>
      <w:r w:rsidR="00E67E1E">
        <w:rPr>
          <w:rFonts w:ascii="Arial" w:hAnsi="Arial" w:cs="Arial"/>
          <w:i/>
          <w:color w:val="8064A2" w:themeColor="accent4"/>
          <w:sz w:val="20"/>
          <w:szCs w:val="20"/>
        </w:rPr>
        <w:t xml:space="preserve"> </w:t>
      </w:r>
      <w:r w:rsidR="00DD1BE6">
        <w:rPr>
          <w:rFonts w:ascii="Arial" w:hAnsi="Arial" w:cs="Arial"/>
          <w:i/>
          <w:color w:val="8064A2" w:themeColor="accent4"/>
          <w:sz w:val="20"/>
          <w:szCs w:val="20"/>
        </w:rPr>
        <w:t>=</w:t>
      </w:r>
      <w:r w:rsidR="00C30935" w:rsidRPr="00C54DC8">
        <w:rPr>
          <w:rFonts w:ascii="Arial" w:hAnsi="Arial" w:cs="Arial"/>
          <w:i/>
          <w:color w:val="8064A2" w:themeColor="accent4"/>
          <w:sz w:val="20"/>
          <w:szCs w:val="20"/>
        </w:rPr>
        <w:t xml:space="preserve"> Annual amount</w:t>
      </w:r>
      <w:r w:rsidR="00996A59" w:rsidRPr="00C54DC8">
        <w:rPr>
          <w:rFonts w:ascii="Arial" w:hAnsi="Arial" w:cs="Arial"/>
          <w:i/>
          <w:color w:val="7030A0"/>
          <w:sz w:val="20"/>
          <w:szCs w:val="20"/>
        </w:rPr>
        <w:t>);</w:t>
      </w:r>
      <w:r w:rsidR="00996A59" w:rsidRPr="00C54DC8">
        <w:rPr>
          <w:rFonts w:ascii="Arial" w:hAnsi="Arial" w:cs="Arial"/>
          <w:i/>
          <w:color w:val="8064A2" w:themeColor="accent4"/>
          <w:sz w:val="20"/>
          <w:szCs w:val="20"/>
        </w:rPr>
        <w:t xml:space="preserve"> </w:t>
      </w:r>
      <w:r w:rsidR="00996A59" w:rsidRPr="00C54DC8">
        <w:rPr>
          <w:rFonts w:ascii="Arial" w:hAnsi="Arial" w:cs="Arial"/>
          <w:i/>
          <w:color w:val="7030A0"/>
          <w:sz w:val="20"/>
          <w:szCs w:val="20"/>
        </w:rPr>
        <w:t>Numeric range 1 to 999,999,999</w:t>
      </w:r>
      <w:r w:rsidR="00996A59" w:rsidRPr="00C54DC8">
        <w:rPr>
          <w:rFonts w:ascii="Arial" w:hAnsi="Arial" w:cs="Arial"/>
          <w:color w:val="FF0000"/>
          <w:sz w:val="20"/>
          <w:szCs w:val="20"/>
        </w:rPr>
        <w:t xml:space="preserve">  </w:t>
      </w:r>
      <w:r w:rsidR="00996A59" w:rsidRPr="00C54DC8">
        <w:rPr>
          <w:rFonts w:ascii="Arial" w:hAnsi="Arial" w:cs="Arial"/>
          <w:i/>
          <w:color w:val="8064A2" w:themeColor="accent4"/>
          <w:sz w:val="20"/>
          <w:szCs w:val="20"/>
        </w:rPr>
        <w:t xml:space="preserve">  </w:t>
      </w:r>
      <w:r w:rsidR="00996A59" w:rsidRPr="00C54DC8">
        <w:rPr>
          <w:rFonts w:ascii="Arial" w:hAnsi="Arial" w:cs="Arial"/>
          <w:color w:val="FF0000"/>
          <w:sz w:val="20"/>
          <w:szCs w:val="20"/>
        </w:rPr>
        <w:t>(Report Label: Annual flexible credit amount</w:t>
      </w:r>
      <w:r w:rsidR="00B56350">
        <w:rPr>
          <w:rFonts w:ascii="Arial" w:hAnsi="Arial" w:cs="Arial"/>
          <w:color w:val="FF0000"/>
          <w:sz w:val="20"/>
          <w:szCs w:val="20"/>
        </w:rPr>
        <w:t xml:space="preserve"> - basic</w:t>
      </w:r>
      <w:r w:rsidR="00996A59" w:rsidRPr="00C54DC8">
        <w:rPr>
          <w:rFonts w:ascii="Arial" w:hAnsi="Arial" w:cs="Arial"/>
          <w:color w:val="FF0000"/>
          <w:sz w:val="20"/>
          <w:szCs w:val="20"/>
        </w:rPr>
        <w:t>)</w:t>
      </w:r>
      <w:r w:rsidR="00996A59" w:rsidRPr="00C54DC8">
        <w:rPr>
          <w:rFonts w:ascii="Arial" w:hAnsi="Arial" w:cs="Arial"/>
          <w:i/>
          <w:color w:val="8064A2" w:themeColor="accent4"/>
          <w:sz w:val="20"/>
          <w:szCs w:val="20"/>
        </w:rPr>
        <w:br/>
      </w:r>
      <w:r w:rsidR="00996A59" w:rsidRPr="00C54DC8">
        <w:rPr>
          <w:rFonts w:ascii="Arial" w:hAnsi="Arial" w:cs="Arial"/>
          <w:sz w:val="20"/>
          <w:szCs w:val="20"/>
        </w:rPr>
        <w:t xml:space="preserve">_____ </w:t>
      </w:r>
      <w:r w:rsidR="00996A59" w:rsidRPr="00C54DC8">
        <w:rPr>
          <w:rFonts w:ascii="Arial" w:hAnsi="Arial" w:cs="Arial"/>
          <w:color w:val="FF0000"/>
          <w:sz w:val="20"/>
          <w:szCs w:val="20"/>
        </w:rPr>
        <w:t>(Properties: Allow two decimals)</w:t>
      </w:r>
    </w:p>
    <w:p w14:paraId="535B5B29" w14:textId="5063E598" w:rsidR="00C30935" w:rsidRDefault="00C30935" w:rsidP="00C30935">
      <w:pPr>
        <w:pStyle w:val="Questiontext"/>
        <w:rPr>
          <w:rFonts w:ascii="Arial" w:hAnsi="Arial" w:cs="Arial"/>
        </w:rPr>
      </w:pPr>
      <w:r w:rsidRPr="00455A83">
        <w:rPr>
          <w:rFonts w:ascii="Arial" w:hAnsi="Arial" w:cs="Arial"/>
          <w:i/>
          <w:color w:val="8064A2" w:themeColor="accent4"/>
        </w:rPr>
        <w:t xml:space="preserve">  </w:t>
      </w:r>
      <w:r>
        <w:rPr>
          <w:rFonts w:ascii="Arial" w:hAnsi="Arial" w:cs="Arial"/>
          <w:i/>
          <w:color w:val="8064A2" w:themeColor="accent4"/>
        </w:rPr>
        <w:br/>
      </w:r>
    </w:p>
    <w:p w14:paraId="0F2ADA43" w14:textId="327368C6" w:rsidR="00C30935" w:rsidRDefault="00C30935" w:rsidP="00C30935">
      <w:pPr>
        <w:pStyle w:val="Questiontext"/>
        <w:rPr>
          <w:rFonts w:ascii="Arial" w:hAnsi="Arial" w:cs="Arial"/>
        </w:rPr>
      </w:pPr>
      <w:r>
        <w:rPr>
          <w:rFonts w:ascii="Arial" w:hAnsi="Arial" w:cs="Arial"/>
        </w:rPr>
        <w:t xml:space="preserve">11.2a.  Indicate the type of coverage that is covered by the annual flexible credit allowance for </w:t>
      </w:r>
      <w:r w:rsidR="00566934">
        <w:rPr>
          <w:rFonts w:ascii="Arial" w:hAnsi="Arial" w:cs="Arial"/>
        </w:rPr>
        <w:t xml:space="preserve">basic </w:t>
      </w:r>
      <w:r>
        <w:rPr>
          <w:rFonts w:ascii="Arial" w:hAnsi="Arial" w:cs="Arial"/>
        </w:rPr>
        <w:t xml:space="preserve">life insurance. </w:t>
      </w:r>
      <w:r w:rsidRPr="000A79F1">
        <w:rPr>
          <w:rFonts w:ascii="Arial" w:hAnsi="Arial" w:cs="Arial"/>
          <w:i/>
          <w:color w:val="8064A2" w:themeColor="accent4"/>
        </w:rPr>
        <w:t xml:space="preserve">(Show if Q11.1 </w:t>
      </w:r>
      <w:r>
        <w:rPr>
          <w:rFonts w:ascii="Arial" w:hAnsi="Arial" w:cs="Arial"/>
          <w:i/>
          <w:color w:val="8064A2" w:themeColor="accent4"/>
        </w:rPr>
        <w:t>cost of a specific basic life coverage amount</w:t>
      </w:r>
      <w:r w:rsidRPr="000A79F1">
        <w:rPr>
          <w:rFonts w:ascii="Arial" w:hAnsi="Arial" w:cs="Arial"/>
          <w:i/>
          <w:color w:val="8064A2" w:themeColor="accent4"/>
        </w:rPr>
        <w:t xml:space="preserve">) </w:t>
      </w:r>
      <w:r w:rsidR="00E85383" w:rsidRPr="009B0E79">
        <w:rPr>
          <w:rFonts w:ascii="Arial" w:hAnsi="Arial" w:cs="Arial"/>
          <w:color w:val="FF0000"/>
        </w:rPr>
        <w:t xml:space="preserve">(Report label: Type of coverage </w:t>
      </w:r>
      <w:r w:rsidR="00E85383">
        <w:rPr>
          <w:rFonts w:ascii="Arial" w:hAnsi="Arial" w:cs="Arial"/>
          <w:color w:val="FF0000"/>
        </w:rPr>
        <w:t>for</w:t>
      </w:r>
      <w:r w:rsidR="00E85383" w:rsidRPr="009B0E79">
        <w:rPr>
          <w:rFonts w:ascii="Arial" w:hAnsi="Arial" w:cs="Arial"/>
          <w:color w:val="FF0000"/>
        </w:rPr>
        <w:t xml:space="preserve"> annual flexible credit allowance</w:t>
      </w:r>
      <w:r w:rsidR="00B56350">
        <w:rPr>
          <w:rFonts w:ascii="Arial" w:hAnsi="Arial" w:cs="Arial"/>
          <w:color w:val="FF0000"/>
        </w:rPr>
        <w:t xml:space="preserve"> - basic</w:t>
      </w:r>
      <w:r w:rsidR="00E85383" w:rsidRPr="009B0E79">
        <w:rPr>
          <w:rFonts w:ascii="Arial" w:hAnsi="Arial" w:cs="Arial"/>
          <w:color w:val="FF0000"/>
        </w:rPr>
        <w:t>)</w:t>
      </w:r>
      <w:r w:rsidR="001176A8">
        <w:rPr>
          <w:rFonts w:ascii="Arial" w:hAnsi="Arial" w:cs="Arial"/>
          <w:color w:val="FF0000"/>
        </w:rPr>
        <w:t xml:space="preserve"> </w:t>
      </w:r>
      <w:r w:rsidR="00E85383">
        <w:rPr>
          <w:rFonts w:ascii="Arial" w:hAnsi="Arial" w:cs="Arial"/>
        </w:rPr>
        <w:br/>
      </w:r>
      <w:r w:rsidRPr="000A79F1">
        <w:rPr>
          <w:rFonts w:ascii="Arial" w:hAnsi="Arial" w:cs="Arial"/>
          <w:i/>
          <w:color w:val="8064A2" w:themeColor="accent4"/>
        </w:rPr>
        <w:t xml:space="preserve"> </w:t>
      </w:r>
      <w:r>
        <w:rPr>
          <w:rFonts w:ascii="Arial" w:hAnsi="Arial" w:cs="Arial"/>
        </w:rPr>
        <w:br/>
      </w:r>
      <w:r w:rsidRPr="000A79F1">
        <w:rPr>
          <w:rFonts w:ascii="Arial" w:hAnsi="Arial" w:cs="Arial" w:hint="eastAsia"/>
        </w:rPr>
        <w:t>○</w:t>
      </w:r>
      <w:r>
        <w:rPr>
          <w:rFonts w:ascii="Arial" w:hAnsi="Arial" w:cs="Arial" w:hint="eastAsia"/>
        </w:rPr>
        <w:t xml:space="preserve"> Multiple of pay</w:t>
      </w:r>
      <w:r>
        <w:rPr>
          <w:rFonts w:ascii="Arial" w:hAnsi="Arial" w:cs="Arial"/>
        </w:rPr>
        <w:br/>
      </w:r>
      <w:r w:rsidRPr="000A79F1">
        <w:rPr>
          <w:rFonts w:ascii="Arial" w:hAnsi="Arial" w:cs="Arial" w:hint="eastAsia"/>
        </w:rPr>
        <w:t>○</w:t>
      </w:r>
      <w:r>
        <w:rPr>
          <w:rFonts w:ascii="Arial" w:hAnsi="Arial" w:cs="Arial" w:hint="eastAsia"/>
        </w:rPr>
        <w:t xml:space="preserve"> Fixed amount</w:t>
      </w:r>
      <w:r>
        <w:rPr>
          <w:rFonts w:ascii="Arial" w:hAnsi="Arial" w:cs="Arial"/>
        </w:rPr>
        <w:br/>
      </w:r>
      <w:r w:rsidRPr="000A79F1">
        <w:rPr>
          <w:rFonts w:ascii="Arial" w:hAnsi="Arial" w:cs="Arial" w:hint="eastAsia"/>
        </w:rPr>
        <w:t>○</w:t>
      </w:r>
      <w:r>
        <w:rPr>
          <w:rFonts w:ascii="Arial" w:hAnsi="Arial" w:cs="Arial" w:hint="eastAsia"/>
        </w:rPr>
        <w:t xml:space="preserve"> Other</w:t>
      </w:r>
      <w:r>
        <w:rPr>
          <w:rFonts w:ascii="Arial" w:hAnsi="Arial" w:cs="Arial"/>
        </w:rPr>
        <w:t xml:space="preserve"> (</w:t>
      </w:r>
      <w:r w:rsidRPr="000A20E2">
        <w:rPr>
          <w:rFonts w:ascii="Arial" w:hAnsi="Arial" w:cs="Arial"/>
        </w:rPr>
        <w:t>____________________</w:t>
      </w:r>
      <w:r w:rsidR="004C4B67">
        <w:rPr>
          <w:rFonts w:ascii="Arial" w:hAnsi="Arial" w:cs="Arial"/>
        </w:rPr>
        <w:t>)</w:t>
      </w:r>
    </w:p>
    <w:p w14:paraId="7A03F535" w14:textId="77777777" w:rsidR="00C30935" w:rsidRDefault="00C30935" w:rsidP="00C30935">
      <w:pPr>
        <w:pStyle w:val="Questiontext"/>
        <w:rPr>
          <w:rFonts w:ascii="Arial" w:hAnsi="Arial" w:cs="Arial"/>
        </w:rPr>
      </w:pPr>
    </w:p>
    <w:p w14:paraId="54EBE6A0" w14:textId="7D59668E" w:rsidR="00EE1CB9" w:rsidRDefault="00C30935" w:rsidP="00C30935">
      <w:pPr>
        <w:pStyle w:val="Questiontext"/>
        <w:rPr>
          <w:rFonts w:ascii="Arial" w:hAnsi="Arial" w:cs="Arial"/>
          <w:color w:val="FF0000"/>
        </w:rPr>
      </w:pPr>
      <w:r>
        <w:rPr>
          <w:rFonts w:ascii="Arial" w:hAnsi="Arial" w:cs="Arial"/>
        </w:rPr>
        <w:t xml:space="preserve">12.  </w:t>
      </w:r>
      <w:r w:rsidRPr="00E968DC">
        <w:rPr>
          <w:rFonts w:ascii="Arial" w:hAnsi="Arial" w:cs="Arial"/>
        </w:rPr>
        <w:t xml:space="preserve">Provide the </w:t>
      </w:r>
      <w:r w:rsidR="00566934">
        <w:rPr>
          <w:rFonts w:ascii="Arial" w:hAnsi="Arial" w:cs="Arial"/>
        </w:rPr>
        <w:t xml:space="preserve">basic </w:t>
      </w:r>
      <w:r>
        <w:rPr>
          <w:rFonts w:ascii="Arial" w:hAnsi="Arial" w:cs="Arial"/>
        </w:rPr>
        <w:t xml:space="preserve">life insurance annual flexible credit amount as a </w:t>
      </w:r>
      <w:r w:rsidRPr="00E968DC">
        <w:rPr>
          <w:rFonts w:ascii="Arial" w:hAnsi="Arial" w:cs="Arial"/>
        </w:rPr>
        <w:t xml:space="preserve">multiple of </w:t>
      </w:r>
      <w:r>
        <w:rPr>
          <w:rFonts w:ascii="Arial" w:hAnsi="Arial" w:cs="Arial"/>
        </w:rPr>
        <w:t>pay.  (</w:t>
      </w:r>
      <w:r w:rsidRPr="000A79F1">
        <w:rPr>
          <w:rFonts w:ascii="Arial" w:hAnsi="Arial" w:cs="Arial"/>
          <w:i/>
          <w:color w:val="8064A2" w:themeColor="accent4"/>
        </w:rPr>
        <w:t>Show if Q11</w:t>
      </w:r>
      <w:r>
        <w:rPr>
          <w:rFonts w:ascii="Arial" w:hAnsi="Arial" w:cs="Arial"/>
          <w:i/>
          <w:color w:val="8064A2" w:themeColor="accent4"/>
        </w:rPr>
        <w:t>.2a = Multiple of pay)</w:t>
      </w:r>
      <w:r w:rsidR="00EE1CB9">
        <w:rPr>
          <w:rFonts w:ascii="Arial" w:hAnsi="Arial" w:cs="Arial"/>
          <w:i/>
          <w:color w:val="8064A2" w:themeColor="accent4"/>
        </w:rPr>
        <w:t xml:space="preserve"> </w:t>
      </w:r>
      <w:r w:rsidR="00EE1CB9">
        <w:rPr>
          <w:rFonts w:ascii="Arial" w:hAnsi="Arial" w:cs="Arial"/>
          <w:color w:val="FF0000"/>
        </w:rPr>
        <w:t xml:space="preserve">(Report label: </w:t>
      </w:r>
      <w:r w:rsidR="00C54DC8">
        <w:rPr>
          <w:rFonts w:ascii="Arial" w:hAnsi="Arial" w:cs="Arial"/>
          <w:color w:val="FF0000"/>
        </w:rPr>
        <w:t>A</w:t>
      </w:r>
      <w:r w:rsidR="00EE1CB9">
        <w:rPr>
          <w:rFonts w:ascii="Arial" w:hAnsi="Arial" w:cs="Arial"/>
          <w:color w:val="FF0000"/>
        </w:rPr>
        <w:t>nnual flexible credit amount as a multiple of pay</w:t>
      </w:r>
      <w:r w:rsidR="00B56350">
        <w:rPr>
          <w:rFonts w:ascii="Arial" w:hAnsi="Arial" w:cs="Arial"/>
          <w:color w:val="FF0000"/>
        </w:rPr>
        <w:t xml:space="preserve"> - basic</w:t>
      </w:r>
      <w:r w:rsidR="00EE1CB9">
        <w:rPr>
          <w:rFonts w:ascii="Arial" w:hAnsi="Arial" w:cs="Arial"/>
          <w:color w:val="FF0000"/>
        </w:rPr>
        <w:t>)</w:t>
      </w:r>
      <w:r w:rsidR="001176A8">
        <w:rPr>
          <w:rFonts w:ascii="Arial" w:hAnsi="Arial" w:cs="Arial"/>
          <w:color w:val="FF0000"/>
        </w:rPr>
        <w:t xml:space="preserve"> </w:t>
      </w:r>
    </w:p>
    <w:p w14:paraId="5B9952C5" w14:textId="2F63AB66" w:rsidR="005926C6" w:rsidRPr="00455A83" w:rsidRDefault="00C30935" w:rsidP="005926C6">
      <w:pPr>
        <w:pStyle w:val="Questiontext"/>
        <w:rPr>
          <w:rFonts w:ascii="Arial" w:hAnsi="Arial" w:cs="Arial"/>
          <w:color w:val="FF0000"/>
        </w:rPr>
      </w:pPr>
      <w:r w:rsidRPr="000A20E2">
        <w:rPr>
          <w:rFonts w:ascii="Arial" w:hAnsi="Arial" w:cs="Arial"/>
        </w:rPr>
        <w:t>_____</w:t>
      </w:r>
      <w:r>
        <w:rPr>
          <w:rFonts w:ascii="Arial" w:hAnsi="Arial" w:cs="Arial"/>
        </w:rPr>
        <w:br/>
      </w:r>
      <w:r>
        <w:rPr>
          <w:rFonts w:ascii="Arial" w:hAnsi="Arial" w:cs="Arial"/>
        </w:rPr>
        <w:br/>
        <w:t xml:space="preserve">13.  </w:t>
      </w:r>
      <w:r w:rsidRPr="00E968DC">
        <w:rPr>
          <w:rFonts w:ascii="Arial" w:hAnsi="Arial" w:cs="Arial"/>
        </w:rPr>
        <w:t>Provide the</w:t>
      </w:r>
      <w:r>
        <w:rPr>
          <w:rFonts w:ascii="Arial" w:hAnsi="Arial" w:cs="Arial"/>
        </w:rPr>
        <w:t xml:space="preserve"> </w:t>
      </w:r>
      <w:r w:rsidR="00566934">
        <w:rPr>
          <w:rFonts w:ascii="Arial" w:hAnsi="Arial" w:cs="Arial"/>
        </w:rPr>
        <w:t xml:space="preserve">basic </w:t>
      </w:r>
      <w:r>
        <w:rPr>
          <w:rFonts w:ascii="Arial" w:hAnsi="Arial" w:cs="Arial"/>
        </w:rPr>
        <w:t>life insurance annual flexible credit amount as a fixed amount.  (</w:t>
      </w:r>
      <w:r w:rsidRPr="000A79F1">
        <w:rPr>
          <w:rFonts w:ascii="Arial" w:hAnsi="Arial" w:cs="Arial"/>
          <w:i/>
          <w:color w:val="8064A2" w:themeColor="accent4"/>
        </w:rPr>
        <w:t>Show if Q11</w:t>
      </w:r>
      <w:r>
        <w:rPr>
          <w:rFonts w:ascii="Arial" w:hAnsi="Arial" w:cs="Arial"/>
          <w:i/>
          <w:color w:val="8064A2" w:themeColor="accent4"/>
        </w:rPr>
        <w:t xml:space="preserve">.2a = Fixed amount) </w:t>
      </w:r>
      <w:r w:rsidR="00EE1CB9">
        <w:rPr>
          <w:rFonts w:ascii="Arial" w:hAnsi="Arial" w:cs="Arial"/>
          <w:color w:val="FF0000"/>
        </w:rPr>
        <w:t xml:space="preserve">(Report label: </w:t>
      </w:r>
      <w:r w:rsidR="00C54DC8">
        <w:rPr>
          <w:rFonts w:ascii="Arial" w:hAnsi="Arial" w:cs="Arial"/>
          <w:color w:val="FF0000"/>
        </w:rPr>
        <w:t>A</w:t>
      </w:r>
      <w:r w:rsidR="00EE1CB9">
        <w:rPr>
          <w:rFonts w:ascii="Arial" w:hAnsi="Arial" w:cs="Arial"/>
          <w:color w:val="FF0000"/>
        </w:rPr>
        <w:t>nnual flexible credit amount as a fixed amount</w:t>
      </w:r>
      <w:r w:rsidR="00B56350">
        <w:rPr>
          <w:rFonts w:ascii="Arial" w:hAnsi="Arial" w:cs="Arial"/>
          <w:color w:val="FF0000"/>
        </w:rPr>
        <w:t xml:space="preserve"> - basic</w:t>
      </w:r>
      <w:r w:rsidR="00EE1CB9">
        <w:rPr>
          <w:rFonts w:ascii="Arial" w:hAnsi="Arial" w:cs="Arial"/>
          <w:color w:val="FF0000"/>
        </w:rPr>
        <w:t>)</w:t>
      </w:r>
      <w:r w:rsidR="005926C6">
        <w:rPr>
          <w:rFonts w:ascii="Arial" w:hAnsi="Arial" w:cs="Arial"/>
          <w:color w:val="FF0000"/>
        </w:rPr>
        <w:br/>
      </w:r>
      <w:r w:rsidR="005926C6">
        <w:rPr>
          <w:rFonts w:ascii="Arial" w:hAnsi="Arial" w:cs="Arial"/>
          <w:color w:val="FF0000"/>
        </w:rPr>
        <w:br/>
      </w:r>
      <w:r w:rsidR="005926C6" w:rsidRPr="00455A83">
        <w:rPr>
          <w:rFonts w:ascii="Arial" w:hAnsi="Arial" w:cs="Arial"/>
        </w:rPr>
        <w:t>1</w:t>
      </w:r>
      <w:r w:rsidR="00B56350">
        <w:rPr>
          <w:rFonts w:ascii="Arial" w:hAnsi="Arial" w:cs="Arial"/>
        </w:rPr>
        <w:t>3</w:t>
      </w:r>
      <w:r w:rsidR="005926C6" w:rsidRPr="00455A83">
        <w:rPr>
          <w:rFonts w:ascii="Arial" w:hAnsi="Arial" w:cs="Arial"/>
        </w:rPr>
        <w:t xml:space="preserve">.1. Indicate </w:t>
      </w:r>
      <w:r w:rsidR="005926C6">
        <w:rPr>
          <w:rFonts w:ascii="Arial" w:hAnsi="Arial" w:cs="Arial"/>
        </w:rPr>
        <w:t xml:space="preserve">the type of </w:t>
      </w:r>
      <w:r w:rsidR="005926C6" w:rsidRPr="00455A83">
        <w:rPr>
          <w:rFonts w:ascii="Arial" w:hAnsi="Arial" w:cs="Arial"/>
        </w:rPr>
        <w:t>annual flexible credit allowances</w:t>
      </w:r>
      <w:r w:rsidR="005926C6">
        <w:rPr>
          <w:rFonts w:ascii="Arial" w:hAnsi="Arial" w:cs="Arial"/>
        </w:rPr>
        <w:t xml:space="preserve"> </w:t>
      </w:r>
      <w:r w:rsidR="005926C6" w:rsidRPr="00455A83">
        <w:rPr>
          <w:rFonts w:ascii="Arial" w:hAnsi="Arial" w:cs="Arial"/>
        </w:rPr>
        <w:t>provided</w:t>
      </w:r>
      <w:r w:rsidR="005926C6">
        <w:rPr>
          <w:rFonts w:ascii="Arial" w:hAnsi="Arial" w:cs="Arial"/>
        </w:rPr>
        <w:t xml:space="preserve"> for </w:t>
      </w:r>
      <w:r w:rsidR="00B56350">
        <w:rPr>
          <w:rFonts w:ascii="Arial" w:hAnsi="Arial" w:cs="Arial"/>
        </w:rPr>
        <w:t xml:space="preserve">supplemental </w:t>
      </w:r>
      <w:r w:rsidR="005926C6">
        <w:rPr>
          <w:rFonts w:ascii="Arial" w:hAnsi="Arial" w:cs="Arial"/>
        </w:rPr>
        <w:t>life insurance</w:t>
      </w:r>
      <w:r w:rsidR="005926C6" w:rsidRPr="00455A83">
        <w:rPr>
          <w:rFonts w:ascii="Arial" w:hAnsi="Arial" w:cs="Arial"/>
        </w:rPr>
        <w:t xml:space="preserve">. </w:t>
      </w:r>
      <w:r w:rsidR="005926C6" w:rsidRPr="00455A83">
        <w:rPr>
          <w:rFonts w:ascii="Arial" w:hAnsi="Arial" w:cs="Arial"/>
          <w:i/>
          <w:color w:val="8064A2" w:themeColor="accent4"/>
        </w:rPr>
        <w:t>(Show if Q11</w:t>
      </w:r>
      <w:r w:rsidR="000A6426">
        <w:rPr>
          <w:rFonts w:ascii="Arial" w:hAnsi="Arial" w:cs="Arial"/>
          <w:i/>
          <w:color w:val="8064A2" w:themeColor="accent4"/>
        </w:rPr>
        <w:t>.05</w:t>
      </w:r>
      <w:r w:rsidR="005926C6" w:rsidRPr="00455A83">
        <w:rPr>
          <w:rFonts w:ascii="Arial" w:hAnsi="Arial" w:cs="Arial"/>
          <w:i/>
          <w:color w:val="8064A2" w:themeColor="accent4"/>
        </w:rPr>
        <w:t>=</w:t>
      </w:r>
      <w:r w:rsidR="000A6426">
        <w:rPr>
          <w:rFonts w:ascii="Arial" w:hAnsi="Arial" w:cs="Arial"/>
          <w:i/>
          <w:color w:val="8064A2" w:themeColor="accent4"/>
        </w:rPr>
        <w:t>Supplemental life</w:t>
      </w:r>
      <w:r w:rsidR="005926C6" w:rsidRPr="00455A83">
        <w:rPr>
          <w:rFonts w:ascii="Arial" w:hAnsi="Arial" w:cs="Arial"/>
          <w:i/>
          <w:color w:val="8064A2" w:themeColor="accent4"/>
        </w:rPr>
        <w:t>)</w:t>
      </w:r>
      <w:r w:rsidR="005926C6">
        <w:rPr>
          <w:rFonts w:ascii="Arial" w:hAnsi="Arial" w:cs="Arial"/>
          <w:i/>
          <w:color w:val="8064A2" w:themeColor="accent4"/>
        </w:rPr>
        <w:t xml:space="preserve"> </w:t>
      </w:r>
      <w:r w:rsidR="005926C6" w:rsidRPr="009B0E79">
        <w:rPr>
          <w:rFonts w:ascii="Arial" w:hAnsi="Arial" w:cs="Arial"/>
          <w:color w:val="FF0000"/>
        </w:rPr>
        <w:t>(Report label: Type of annual flexible credit allowance</w:t>
      </w:r>
      <w:r w:rsidR="00B56350">
        <w:rPr>
          <w:rFonts w:ascii="Arial" w:hAnsi="Arial" w:cs="Arial"/>
          <w:color w:val="FF0000"/>
        </w:rPr>
        <w:t xml:space="preserve"> - supplemental</w:t>
      </w:r>
      <w:r w:rsidR="005926C6">
        <w:rPr>
          <w:rFonts w:ascii="Arial" w:hAnsi="Arial" w:cs="Arial"/>
          <w:color w:val="FF0000"/>
        </w:rPr>
        <w:t>)</w:t>
      </w:r>
    </w:p>
    <w:p w14:paraId="24092A62" w14:textId="77777777" w:rsidR="005926C6" w:rsidRPr="00455A83" w:rsidRDefault="005926C6" w:rsidP="005926C6">
      <w:pPr>
        <w:rPr>
          <w:rFonts w:ascii="Arial" w:hAnsi="Arial" w:cs="Arial"/>
          <w:b/>
          <w:color w:val="4F81BD" w:themeColor="accent1"/>
          <w:sz w:val="20"/>
          <w:szCs w:val="20"/>
        </w:rPr>
      </w:pPr>
      <w:r w:rsidRPr="00455A83">
        <w:rPr>
          <w:rFonts w:ascii="Arial" w:hAnsi="Arial" w:cs="Arial" w:hint="eastAsia"/>
          <w:sz w:val="20"/>
          <w:szCs w:val="20"/>
        </w:rPr>
        <w:t>□</w:t>
      </w:r>
      <w:r w:rsidRPr="00455A83">
        <w:rPr>
          <w:rFonts w:ascii="Arial" w:hAnsi="Arial" w:cs="Arial"/>
          <w:sz w:val="20"/>
          <w:szCs w:val="20"/>
        </w:rPr>
        <w:t xml:space="preserve"> Unallocated flex credits</w:t>
      </w:r>
    </w:p>
    <w:p w14:paraId="0EABAAC6" w14:textId="77777777" w:rsidR="005926C6" w:rsidRPr="00AB133C" w:rsidRDefault="005926C6" w:rsidP="005926C6">
      <w:pPr>
        <w:rPr>
          <w:rFonts w:ascii="Arial" w:hAnsi="Arial" w:cs="Arial"/>
          <w:sz w:val="20"/>
          <w:szCs w:val="20"/>
        </w:rPr>
      </w:pPr>
      <w:r w:rsidRPr="00455A83">
        <w:rPr>
          <w:rFonts w:ascii="Arial" w:hAnsi="Arial" w:cs="Arial" w:hint="eastAsia"/>
          <w:sz w:val="20"/>
          <w:szCs w:val="20"/>
        </w:rPr>
        <w:t>□</w:t>
      </w:r>
      <w:r w:rsidRPr="00455A83">
        <w:rPr>
          <w:rFonts w:ascii="Arial" w:hAnsi="Arial" w:cs="Arial"/>
          <w:sz w:val="20"/>
          <w:szCs w:val="20"/>
        </w:rPr>
        <w:t xml:space="preserve"> Annual amount</w:t>
      </w:r>
    </w:p>
    <w:p w14:paraId="5E4C5D44" w14:textId="77777777" w:rsidR="005926C6" w:rsidRDefault="005926C6" w:rsidP="005926C6">
      <w:pPr>
        <w:rPr>
          <w:rFonts w:ascii="Arial" w:hAnsi="Arial" w:cs="Arial"/>
          <w:sz w:val="20"/>
          <w:szCs w:val="20"/>
        </w:rPr>
      </w:pPr>
      <w:r w:rsidRPr="00455A83">
        <w:rPr>
          <w:rFonts w:ascii="Arial" w:hAnsi="Arial" w:cs="Arial" w:hint="eastAsia"/>
          <w:sz w:val="20"/>
          <w:szCs w:val="20"/>
        </w:rPr>
        <w:t>□</w:t>
      </w:r>
      <w:r w:rsidRPr="00455A83">
        <w:rPr>
          <w:rFonts w:ascii="Arial" w:hAnsi="Arial" w:cs="Arial"/>
          <w:sz w:val="20"/>
          <w:szCs w:val="20"/>
        </w:rPr>
        <w:t xml:space="preserve"> Cost of a specific supplemental life coverage amount </w:t>
      </w:r>
    </w:p>
    <w:p w14:paraId="2E211012" w14:textId="7E58DDDD" w:rsidR="005926C6" w:rsidRPr="00C54DC8" w:rsidRDefault="005926C6" w:rsidP="005926C6">
      <w:pPr>
        <w:rPr>
          <w:rFonts w:ascii="Arial" w:hAnsi="Arial" w:cs="Arial"/>
          <w:color w:val="FF0000"/>
          <w:sz w:val="20"/>
          <w:szCs w:val="20"/>
        </w:rPr>
      </w:pPr>
      <w:r>
        <w:rPr>
          <w:rFonts w:ascii="Arial" w:hAnsi="Arial" w:cs="Arial"/>
        </w:rPr>
        <w:br/>
      </w:r>
      <w:r w:rsidR="00B56350">
        <w:rPr>
          <w:rFonts w:ascii="Arial" w:hAnsi="Arial" w:cs="Arial"/>
          <w:sz w:val="20"/>
          <w:szCs w:val="20"/>
        </w:rPr>
        <w:t>13</w:t>
      </w:r>
      <w:r w:rsidRPr="00C54DC8">
        <w:rPr>
          <w:rFonts w:ascii="Arial" w:hAnsi="Arial" w:cs="Arial"/>
          <w:sz w:val="20"/>
          <w:szCs w:val="20"/>
        </w:rPr>
        <w:t>.2. Provide the annual fle</w:t>
      </w:r>
      <w:r w:rsidR="00B56350">
        <w:rPr>
          <w:rFonts w:ascii="Arial" w:hAnsi="Arial" w:cs="Arial"/>
          <w:sz w:val="20"/>
          <w:szCs w:val="20"/>
        </w:rPr>
        <w:t>xible credit allowance for supplemental</w:t>
      </w:r>
      <w:r w:rsidRPr="00C54DC8">
        <w:rPr>
          <w:rFonts w:ascii="Arial" w:hAnsi="Arial" w:cs="Arial"/>
          <w:sz w:val="20"/>
          <w:szCs w:val="20"/>
        </w:rPr>
        <w:t xml:space="preserve"> life insurance. </w:t>
      </w:r>
      <w:r w:rsidRPr="00C54DC8">
        <w:rPr>
          <w:rFonts w:ascii="Arial" w:hAnsi="Arial" w:cs="Arial"/>
          <w:i/>
          <w:color w:val="8064A2" w:themeColor="accent4"/>
          <w:sz w:val="20"/>
          <w:szCs w:val="20"/>
        </w:rPr>
        <w:t>(Show if Q1</w:t>
      </w:r>
      <w:r w:rsidR="00DD1BE6">
        <w:rPr>
          <w:rFonts w:ascii="Arial" w:hAnsi="Arial" w:cs="Arial"/>
          <w:i/>
          <w:color w:val="8064A2" w:themeColor="accent4"/>
          <w:sz w:val="20"/>
          <w:szCs w:val="20"/>
        </w:rPr>
        <w:t>3</w:t>
      </w:r>
      <w:r w:rsidRPr="00C54DC8">
        <w:rPr>
          <w:rFonts w:ascii="Arial" w:hAnsi="Arial" w:cs="Arial"/>
          <w:i/>
          <w:color w:val="8064A2" w:themeColor="accent4"/>
          <w:sz w:val="20"/>
          <w:szCs w:val="20"/>
        </w:rPr>
        <w:t xml:space="preserve">.1 </w:t>
      </w:r>
      <w:r w:rsidR="00DD1BE6">
        <w:rPr>
          <w:rFonts w:ascii="Arial" w:hAnsi="Arial" w:cs="Arial"/>
          <w:i/>
          <w:color w:val="8064A2" w:themeColor="accent4"/>
          <w:sz w:val="20"/>
          <w:szCs w:val="20"/>
        </w:rPr>
        <w:t>=</w:t>
      </w:r>
      <w:r w:rsidRPr="00C54DC8">
        <w:rPr>
          <w:rFonts w:ascii="Arial" w:hAnsi="Arial" w:cs="Arial"/>
          <w:i/>
          <w:color w:val="8064A2" w:themeColor="accent4"/>
          <w:sz w:val="20"/>
          <w:szCs w:val="20"/>
        </w:rPr>
        <w:t xml:space="preserve">Annual </w:t>
      </w:r>
      <w:r w:rsidRPr="00C54DC8">
        <w:rPr>
          <w:rFonts w:ascii="Arial" w:hAnsi="Arial" w:cs="Arial"/>
          <w:i/>
          <w:color w:val="8064A2" w:themeColor="accent4"/>
          <w:sz w:val="20"/>
          <w:szCs w:val="20"/>
        </w:rPr>
        <w:lastRenderedPageBreak/>
        <w:t>amount</w:t>
      </w:r>
      <w:r w:rsidRPr="00C54DC8">
        <w:rPr>
          <w:rFonts w:ascii="Arial" w:hAnsi="Arial" w:cs="Arial"/>
          <w:i/>
          <w:color w:val="7030A0"/>
          <w:sz w:val="20"/>
          <w:szCs w:val="20"/>
        </w:rPr>
        <w:t xml:space="preserve"> );</w:t>
      </w:r>
      <w:r w:rsidRPr="00C54DC8">
        <w:rPr>
          <w:rFonts w:ascii="Arial" w:hAnsi="Arial" w:cs="Arial"/>
          <w:i/>
          <w:color w:val="8064A2" w:themeColor="accent4"/>
          <w:sz w:val="20"/>
          <w:szCs w:val="20"/>
        </w:rPr>
        <w:t xml:space="preserve"> </w:t>
      </w:r>
      <w:r w:rsidRPr="00C54DC8">
        <w:rPr>
          <w:rFonts w:ascii="Arial" w:hAnsi="Arial" w:cs="Arial"/>
          <w:i/>
          <w:color w:val="7030A0"/>
          <w:sz w:val="20"/>
          <w:szCs w:val="20"/>
        </w:rPr>
        <w:t>Numeric range 1 to 999,999,999</w:t>
      </w:r>
      <w:r w:rsidRPr="00C54DC8">
        <w:rPr>
          <w:rFonts w:ascii="Arial" w:hAnsi="Arial" w:cs="Arial"/>
          <w:color w:val="FF0000"/>
          <w:sz w:val="20"/>
          <w:szCs w:val="20"/>
        </w:rPr>
        <w:t xml:space="preserve">  </w:t>
      </w:r>
      <w:r w:rsidRPr="00C54DC8">
        <w:rPr>
          <w:rFonts w:ascii="Arial" w:hAnsi="Arial" w:cs="Arial"/>
          <w:i/>
          <w:color w:val="8064A2" w:themeColor="accent4"/>
          <w:sz w:val="20"/>
          <w:szCs w:val="20"/>
        </w:rPr>
        <w:t xml:space="preserve">  </w:t>
      </w:r>
      <w:r w:rsidRPr="00C54DC8">
        <w:rPr>
          <w:rFonts w:ascii="Arial" w:hAnsi="Arial" w:cs="Arial"/>
          <w:color w:val="FF0000"/>
          <w:sz w:val="20"/>
          <w:szCs w:val="20"/>
        </w:rPr>
        <w:t>(Report Label: Annual flexible credit amount</w:t>
      </w:r>
      <w:r w:rsidR="00B56350">
        <w:rPr>
          <w:rFonts w:ascii="Arial" w:hAnsi="Arial" w:cs="Arial"/>
          <w:color w:val="FF0000"/>
          <w:sz w:val="20"/>
          <w:szCs w:val="20"/>
        </w:rPr>
        <w:t xml:space="preserve"> - supplemental</w:t>
      </w:r>
      <w:r w:rsidRPr="00C54DC8">
        <w:rPr>
          <w:rFonts w:ascii="Arial" w:hAnsi="Arial" w:cs="Arial"/>
          <w:color w:val="FF0000"/>
          <w:sz w:val="20"/>
          <w:szCs w:val="20"/>
        </w:rPr>
        <w:t>)</w:t>
      </w:r>
      <w:r w:rsidRPr="00C54DC8">
        <w:rPr>
          <w:rFonts w:ascii="Arial" w:hAnsi="Arial" w:cs="Arial"/>
          <w:i/>
          <w:color w:val="8064A2" w:themeColor="accent4"/>
          <w:sz w:val="20"/>
          <w:szCs w:val="20"/>
        </w:rPr>
        <w:br/>
      </w:r>
      <w:r w:rsidRPr="00C54DC8">
        <w:rPr>
          <w:rFonts w:ascii="Arial" w:hAnsi="Arial" w:cs="Arial"/>
          <w:sz w:val="20"/>
          <w:szCs w:val="20"/>
        </w:rPr>
        <w:t xml:space="preserve">_____ </w:t>
      </w:r>
      <w:r w:rsidRPr="00C54DC8">
        <w:rPr>
          <w:rFonts w:ascii="Arial" w:hAnsi="Arial" w:cs="Arial"/>
          <w:color w:val="FF0000"/>
          <w:sz w:val="20"/>
          <w:szCs w:val="20"/>
        </w:rPr>
        <w:t>(Properties: Allow two decimals)</w:t>
      </w:r>
    </w:p>
    <w:p w14:paraId="0C9D3A35" w14:textId="2A1943E1" w:rsidR="005926C6" w:rsidRDefault="005926C6" w:rsidP="005926C6">
      <w:pPr>
        <w:pStyle w:val="Questiontext"/>
        <w:rPr>
          <w:rFonts w:ascii="Arial" w:hAnsi="Arial" w:cs="Arial"/>
        </w:rPr>
      </w:pPr>
      <w:r w:rsidRPr="00455A83">
        <w:rPr>
          <w:rFonts w:ascii="Arial" w:hAnsi="Arial" w:cs="Arial"/>
          <w:i/>
          <w:color w:val="8064A2" w:themeColor="accent4"/>
        </w:rPr>
        <w:t xml:space="preserve">  </w:t>
      </w:r>
      <w:r>
        <w:rPr>
          <w:rFonts w:ascii="Arial" w:hAnsi="Arial" w:cs="Arial"/>
          <w:i/>
          <w:color w:val="8064A2" w:themeColor="accent4"/>
        </w:rPr>
        <w:br/>
      </w:r>
      <w:r w:rsidR="00B56350">
        <w:rPr>
          <w:rFonts w:ascii="Arial" w:hAnsi="Arial" w:cs="Arial"/>
        </w:rPr>
        <w:t>13.3</w:t>
      </w:r>
      <w:r>
        <w:rPr>
          <w:rFonts w:ascii="Arial" w:hAnsi="Arial" w:cs="Arial"/>
        </w:rPr>
        <w:t xml:space="preserve">.  Indicate the type of coverage that is covered by the annual flexible credit allowance for </w:t>
      </w:r>
      <w:r w:rsidR="00B56350">
        <w:rPr>
          <w:rFonts w:ascii="Arial" w:hAnsi="Arial" w:cs="Arial"/>
        </w:rPr>
        <w:t>supplemental</w:t>
      </w:r>
      <w:r>
        <w:rPr>
          <w:rFonts w:ascii="Arial" w:hAnsi="Arial" w:cs="Arial"/>
        </w:rPr>
        <w:t xml:space="preserve"> life insurance. </w:t>
      </w:r>
      <w:r w:rsidRPr="000A79F1">
        <w:rPr>
          <w:rFonts w:ascii="Arial" w:hAnsi="Arial" w:cs="Arial"/>
          <w:i/>
          <w:color w:val="8064A2" w:themeColor="accent4"/>
        </w:rPr>
        <w:t xml:space="preserve">(Show if </w:t>
      </w:r>
      <w:r w:rsidR="00E67E1E" w:rsidRPr="000A79F1">
        <w:rPr>
          <w:rFonts w:ascii="Arial" w:hAnsi="Arial" w:cs="Arial"/>
          <w:i/>
          <w:color w:val="8064A2" w:themeColor="accent4"/>
        </w:rPr>
        <w:t>Q1</w:t>
      </w:r>
      <w:r w:rsidR="00E67E1E">
        <w:rPr>
          <w:rFonts w:ascii="Arial" w:hAnsi="Arial" w:cs="Arial"/>
          <w:i/>
          <w:color w:val="8064A2" w:themeColor="accent4"/>
        </w:rPr>
        <w:t>3</w:t>
      </w:r>
      <w:r w:rsidRPr="000A79F1">
        <w:rPr>
          <w:rFonts w:ascii="Arial" w:hAnsi="Arial" w:cs="Arial"/>
          <w:i/>
          <w:color w:val="8064A2" w:themeColor="accent4"/>
        </w:rPr>
        <w:t xml:space="preserve">.1 </w:t>
      </w:r>
      <w:r w:rsidR="00DD1BE6">
        <w:rPr>
          <w:rFonts w:ascii="Arial" w:hAnsi="Arial" w:cs="Arial"/>
          <w:i/>
          <w:color w:val="8064A2" w:themeColor="accent4"/>
        </w:rPr>
        <w:t>=</w:t>
      </w:r>
      <w:r>
        <w:rPr>
          <w:rFonts w:ascii="Arial" w:hAnsi="Arial" w:cs="Arial"/>
          <w:i/>
          <w:color w:val="8064A2" w:themeColor="accent4"/>
        </w:rPr>
        <w:t xml:space="preserve"> cost of a specific supplemental life coverage</w:t>
      </w:r>
      <w:r w:rsidRPr="000A79F1">
        <w:rPr>
          <w:rFonts w:ascii="Arial" w:hAnsi="Arial" w:cs="Arial"/>
          <w:i/>
          <w:color w:val="8064A2" w:themeColor="accent4"/>
        </w:rPr>
        <w:t xml:space="preserve">) </w:t>
      </w:r>
      <w:r w:rsidRPr="009B0E79">
        <w:rPr>
          <w:rFonts w:ascii="Arial" w:hAnsi="Arial" w:cs="Arial"/>
          <w:color w:val="FF0000"/>
        </w:rPr>
        <w:t xml:space="preserve">(Report label: Type of coverage </w:t>
      </w:r>
      <w:r>
        <w:rPr>
          <w:rFonts w:ascii="Arial" w:hAnsi="Arial" w:cs="Arial"/>
          <w:color w:val="FF0000"/>
        </w:rPr>
        <w:t>for</w:t>
      </w:r>
      <w:r w:rsidRPr="009B0E79">
        <w:rPr>
          <w:rFonts w:ascii="Arial" w:hAnsi="Arial" w:cs="Arial"/>
          <w:color w:val="FF0000"/>
        </w:rPr>
        <w:t xml:space="preserve"> annual flexible credit allowance</w:t>
      </w:r>
      <w:r w:rsidR="00B56350">
        <w:rPr>
          <w:rFonts w:ascii="Arial" w:hAnsi="Arial" w:cs="Arial"/>
          <w:color w:val="FF0000"/>
        </w:rPr>
        <w:t xml:space="preserve"> - supplemental</w:t>
      </w:r>
      <w:r w:rsidRPr="009B0E79">
        <w:rPr>
          <w:rFonts w:ascii="Arial" w:hAnsi="Arial" w:cs="Arial"/>
          <w:color w:val="FF0000"/>
        </w:rPr>
        <w:t>)</w:t>
      </w:r>
      <w:r>
        <w:rPr>
          <w:rFonts w:ascii="Arial" w:hAnsi="Arial" w:cs="Arial"/>
          <w:color w:val="FF0000"/>
        </w:rPr>
        <w:t xml:space="preserve"> </w:t>
      </w:r>
      <w:r>
        <w:rPr>
          <w:rFonts w:ascii="Arial" w:hAnsi="Arial" w:cs="Arial"/>
        </w:rPr>
        <w:br/>
      </w:r>
      <w:r w:rsidRPr="000A79F1">
        <w:rPr>
          <w:rFonts w:ascii="Arial" w:hAnsi="Arial" w:cs="Arial"/>
          <w:i/>
          <w:color w:val="8064A2" w:themeColor="accent4"/>
        </w:rPr>
        <w:t xml:space="preserve"> </w:t>
      </w:r>
      <w:r>
        <w:rPr>
          <w:rFonts w:ascii="Arial" w:hAnsi="Arial" w:cs="Arial"/>
        </w:rPr>
        <w:br/>
      </w:r>
      <w:r w:rsidRPr="000A79F1">
        <w:rPr>
          <w:rFonts w:ascii="Arial" w:hAnsi="Arial" w:cs="Arial" w:hint="eastAsia"/>
        </w:rPr>
        <w:t>○</w:t>
      </w:r>
      <w:r>
        <w:rPr>
          <w:rFonts w:ascii="Arial" w:hAnsi="Arial" w:cs="Arial" w:hint="eastAsia"/>
        </w:rPr>
        <w:t xml:space="preserve"> Multiple of pay</w:t>
      </w:r>
      <w:r>
        <w:rPr>
          <w:rFonts w:ascii="Arial" w:hAnsi="Arial" w:cs="Arial"/>
        </w:rPr>
        <w:br/>
      </w:r>
      <w:r w:rsidRPr="000A79F1">
        <w:rPr>
          <w:rFonts w:ascii="Arial" w:hAnsi="Arial" w:cs="Arial" w:hint="eastAsia"/>
        </w:rPr>
        <w:t>○</w:t>
      </w:r>
      <w:r>
        <w:rPr>
          <w:rFonts w:ascii="Arial" w:hAnsi="Arial" w:cs="Arial" w:hint="eastAsia"/>
        </w:rPr>
        <w:t xml:space="preserve"> Fixed amount</w:t>
      </w:r>
      <w:r>
        <w:rPr>
          <w:rFonts w:ascii="Arial" w:hAnsi="Arial" w:cs="Arial"/>
        </w:rPr>
        <w:br/>
      </w:r>
      <w:r w:rsidRPr="000A79F1">
        <w:rPr>
          <w:rFonts w:ascii="Arial" w:hAnsi="Arial" w:cs="Arial" w:hint="eastAsia"/>
        </w:rPr>
        <w:t>○</w:t>
      </w:r>
      <w:r>
        <w:rPr>
          <w:rFonts w:ascii="Arial" w:hAnsi="Arial" w:cs="Arial" w:hint="eastAsia"/>
        </w:rPr>
        <w:t xml:space="preserve"> Other</w:t>
      </w:r>
      <w:r>
        <w:rPr>
          <w:rFonts w:ascii="Arial" w:hAnsi="Arial" w:cs="Arial"/>
        </w:rPr>
        <w:t xml:space="preserve"> (</w:t>
      </w:r>
      <w:r w:rsidRPr="000A20E2">
        <w:rPr>
          <w:rFonts w:ascii="Arial" w:hAnsi="Arial" w:cs="Arial"/>
        </w:rPr>
        <w:t>____________________</w:t>
      </w:r>
      <w:r>
        <w:rPr>
          <w:rFonts w:ascii="Arial" w:hAnsi="Arial" w:cs="Arial"/>
        </w:rPr>
        <w:t>)</w:t>
      </w:r>
    </w:p>
    <w:p w14:paraId="06CEAEA4" w14:textId="77777777" w:rsidR="005926C6" w:rsidRDefault="005926C6" w:rsidP="005926C6">
      <w:pPr>
        <w:pStyle w:val="Questiontext"/>
        <w:rPr>
          <w:rFonts w:ascii="Arial" w:hAnsi="Arial" w:cs="Arial"/>
        </w:rPr>
      </w:pPr>
    </w:p>
    <w:p w14:paraId="420E8393" w14:textId="1359848A" w:rsidR="005926C6" w:rsidRDefault="00B56350" w:rsidP="005926C6">
      <w:pPr>
        <w:pStyle w:val="Questiontext"/>
        <w:rPr>
          <w:rFonts w:ascii="Arial" w:hAnsi="Arial" w:cs="Arial"/>
          <w:color w:val="FF0000"/>
        </w:rPr>
      </w:pPr>
      <w:r>
        <w:rPr>
          <w:rFonts w:ascii="Arial" w:hAnsi="Arial" w:cs="Arial"/>
        </w:rPr>
        <w:t>13.4</w:t>
      </w:r>
      <w:r w:rsidR="005926C6">
        <w:rPr>
          <w:rFonts w:ascii="Arial" w:hAnsi="Arial" w:cs="Arial"/>
        </w:rPr>
        <w:t xml:space="preserve">.  </w:t>
      </w:r>
      <w:r w:rsidR="005926C6" w:rsidRPr="00E968DC">
        <w:rPr>
          <w:rFonts w:ascii="Arial" w:hAnsi="Arial" w:cs="Arial"/>
        </w:rPr>
        <w:t xml:space="preserve">Provide the </w:t>
      </w:r>
      <w:r>
        <w:rPr>
          <w:rFonts w:ascii="Arial" w:hAnsi="Arial" w:cs="Arial"/>
        </w:rPr>
        <w:t>supplemental</w:t>
      </w:r>
      <w:r w:rsidR="005926C6">
        <w:rPr>
          <w:rFonts w:ascii="Arial" w:hAnsi="Arial" w:cs="Arial"/>
        </w:rPr>
        <w:t xml:space="preserve"> life insurance annual flexible credit amount as a </w:t>
      </w:r>
      <w:r w:rsidR="005926C6" w:rsidRPr="00E968DC">
        <w:rPr>
          <w:rFonts w:ascii="Arial" w:hAnsi="Arial" w:cs="Arial"/>
        </w:rPr>
        <w:t xml:space="preserve">multiple of </w:t>
      </w:r>
      <w:r w:rsidR="005926C6">
        <w:rPr>
          <w:rFonts w:ascii="Arial" w:hAnsi="Arial" w:cs="Arial"/>
        </w:rPr>
        <w:t>pay.  (</w:t>
      </w:r>
      <w:r w:rsidR="005926C6" w:rsidRPr="000A79F1">
        <w:rPr>
          <w:rFonts w:ascii="Arial" w:hAnsi="Arial" w:cs="Arial"/>
          <w:i/>
          <w:color w:val="8064A2" w:themeColor="accent4"/>
        </w:rPr>
        <w:t>Show if Q</w:t>
      </w:r>
      <w:r w:rsidR="00E67E1E">
        <w:rPr>
          <w:rFonts w:ascii="Arial" w:hAnsi="Arial" w:cs="Arial"/>
          <w:i/>
          <w:color w:val="8064A2" w:themeColor="accent4"/>
        </w:rPr>
        <w:t>13.3</w:t>
      </w:r>
      <w:r w:rsidR="005926C6">
        <w:rPr>
          <w:rFonts w:ascii="Arial" w:hAnsi="Arial" w:cs="Arial"/>
          <w:i/>
          <w:color w:val="8064A2" w:themeColor="accent4"/>
        </w:rPr>
        <w:t xml:space="preserve"> = Multiple of pay) </w:t>
      </w:r>
      <w:r w:rsidR="005926C6">
        <w:rPr>
          <w:rFonts w:ascii="Arial" w:hAnsi="Arial" w:cs="Arial"/>
          <w:color w:val="FF0000"/>
        </w:rPr>
        <w:t>(Report label: Annual flexible credit amount as a multiple of pay</w:t>
      </w:r>
      <w:r>
        <w:rPr>
          <w:rFonts w:ascii="Arial" w:hAnsi="Arial" w:cs="Arial"/>
          <w:color w:val="FF0000"/>
        </w:rPr>
        <w:t xml:space="preserve"> - supplemental</w:t>
      </w:r>
      <w:r w:rsidR="005926C6">
        <w:rPr>
          <w:rFonts w:ascii="Arial" w:hAnsi="Arial" w:cs="Arial"/>
          <w:color w:val="FF0000"/>
        </w:rPr>
        <w:t xml:space="preserve">) </w:t>
      </w:r>
    </w:p>
    <w:p w14:paraId="6E81FA09" w14:textId="2F4FE8DF" w:rsidR="00F3608C" w:rsidRPr="00455A83" w:rsidRDefault="005926C6" w:rsidP="00F3608C">
      <w:pPr>
        <w:pStyle w:val="Questiontext"/>
        <w:rPr>
          <w:rFonts w:ascii="Arial" w:hAnsi="Arial" w:cs="Arial"/>
          <w:color w:val="FF0000"/>
        </w:rPr>
      </w:pPr>
      <w:r w:rsidRPr="000A20E2">
        <w:rPr>
          <w:rFonts w:ascii="Arial" w:hAnsi="Arial" w:cs="Arial"/>
        </w:rPr>
        <w:t>_____</w:t>
      </w:r>
      <w:r w:rsidR="00B56350">
        <w:rPr>
          <w:rFonts w:ascii="Arial" w:hAnsi="Arial" w:cs="Arial"/>
        </w:rPr>
        <w:br/>
      </w:r>
      <w:r w:rsidR="00B56350">
        <w:rPr>
          <w:rFonts w:ascii="Arial" w:hAnsi="Arial" w:cs="Arial"/>
        </w:rPr>
        <w:br/>
        <w:t>13.5</w:t>
      </w:r>
      <w:r>
        <w:rPr>
          <w:rFonts w:ascii="Arial" w:hAnsi="Arial" w:cs="Arial"/>
        </w:rPr>
        <w:t xml:space="preserve">.  </w:t>
      </w:r>
      <w:r w:rsidRPr="00E968DC">
        <w:rPr>
          <w:rFonts w:ascii="Arial" w:hAnsi="Arial" w:cs="Arial"/>
        </w:rPr>
        <w:t>Provide the</w:t>
      </w:r>
      <w:r>
        <w:rPr>
          <w:rFonts w:ascii="Arial" w:hAnsi="Arial" w:cs="Arial"/>
        </w:rPr>
        <w:t xml:space="preserve"> </w:t>
      </w:r>
      <w:r w:rsidR="00B56350">
        <w:rPr>
          <w:rFonts w:ascii="Arial" w:hAnsi="Arial" w:cs="Arial"/>
        </w:rPr>
        <w:t>supplemental</w:t>
      </w:r>
      <w:r>
        <w:rPr>
          <w:rFonts w:ascii="Arial" w:hAnsi="Arial" w:cs="Arial"/>
        </w:rPr>
        <w:t xml:space="preserve"> life insurance annual flexible credit amount as a fixed amount.  (</w:t>
      </w:r>
      <w:r w:rsidRPr="000A79F1">
        <w:rPr>
          <w:rFonts w:ascii="Arial" w:hAnsi="Arial" w:cs="Arial"/>
          <w:i/>
          <w:color w:val="8064A2" w:themeColor="accent4"/>
        </w:rPr>
        <w:t>Show if Q</w:t>
      </w:r>
      <w:r w:rsidR="00E67E1E">
        <w:rPr>
          <w:rFonts w:ascii="Arial" w:hAnsi="Arial" w:cs="Arial"/>
          <w:i/>
          <w:color w:val="8064A2" w:themeColor="accent4"/>
        </w:rPr>
        <w:t>13.3</w:t>
      </w:r>
      <w:r>
        <w:rPr>
          <w:rFonts w:ascii="Arial" w:hAnsi="Arial" w:cs="Arial"/>
          <w:i/>
          <w:color w:val="8064A2" w:themeColor="accent4"/>
        </w:rPr>
        <w:t xml:space="preserve"> = Fixed amount) </w:t>
      </w:r>
      <w:r>
        <w:rPr>
          <w:rFonts w:ascii="Arial" w:hAnsi="Arial" w:cs="Arial"/>
          <w:color w:val="FF0000"/>
        </w:rPr>
        <w:t>(Report label: Annual flexible credit amount as a fixed amount</w:t>
      </w:r>
      <w:r w:rsidR="00B56350">
        <w:rPr>
          <w:rFonts w:ascii="Arial" w:hAnsi="Arial" w:cs="Arial"/>
          <w:color w:val="FF0000"/>
        </w:rPr>
        <w:t xml:space="preserve"> - supplemental</w:t>
      </w:r>
      <w:r>
        <w:rPr>
          <w:rFonts w:ascii="Arial" w:hAnsi="Arial" w:cs="Arial"/>
          <w:color w:val="FF0000"/>
        </w:rPr>
        <w:t>)</w:t>
      </w:r>
      <w:r w:rsidR="00F3608C">
        <w:rPr>
          <w:rFonts w:ascii="Arial" w:hAnsi="Arial" w:cs="Arial"/>
          <w:color w:val="FF0000"/>
        </w:rPr>
        <w:br/>
      </w:r>
      <w:r w:rsidR="00F3608C">
        <w:rPr>
          <w:rFonts w:ascii="Arial" w:hAnsi="Arial" w:cs="Arial"/>
          <w:color w:val="FF0000"/>
        </w:rPr>
        <w:br/>
      </w:r>
      <w:r w:rsidR="00F3608C" w:rsidRPr="00455A83">
        <w:rPr>
          <w:rFonts w:ascii="Arial" w:hAnsi="Arial" w:cs="Arial"/>
        </w:rPr>
        <w:t>1</w:t>
      </w:r>
      <w:r w:rsidR="00F3608C">
        <w:rPr>
          <w:rFonts w:ascii="Arial" w:hAnsi="Arial" w:cs="Arial"/>
        </w:rPr>
        <w:t>3.6</w:t>
      </w:r>
      <w:r w:rsidR="00F3608C" w:rsidRPr="00455A83">
        <w:rPr>
          <w:rFonts w:ascii="Arial" w:hAnsi="Arial" w:cs="Arial"/>
        </w:rPr>
        <w:t xml:space="preserve">. Indicate </w:t>
      </w:r>
      <w:r w:rsidR="00F3608C">
        <w:rPr>
          <w:rFonts w:ascii="Arial" w:hAnsi="Arial" w:cs="Arial"/>
        </w:rPr>
        <w:t xml:space="preserve">the type of </w:t>
      </w:r>
      <w:r w:rsidR="00F3608C" w:rsidRPr="00455A83">
        <w:rPr>
          <w:rFonts w:ascii="Arial" w:hAnsi="Arial" w:cs="Arial"/>
        </w:rPr>
        <w:t>annual flexible credit allowances</w:t>
      </w:r>
      <w:r w:rsidR="00F3608C">
        <w:rPr>
          <w:rFonts w:ascii="Arial" w:hAnsi="Arial" w:cs="Arial"/>
        </w:rPr>
        <w:t xml:space="preserve"> that</w:t>
      </w:r>
      <w:r w:rsidR="00F3608C" w:rsidRPr="00455A83">
        <w:rPr>
          <w:rFonts w:ascii="Arial" w:hAnsi="Arial" w:cs="Arial"/>
        </w:rPr>
        <w:t xml:space="preserve"> are provided</w:t>
      </w:r>
      <w:r w:rsidR="00F3608C">
        <w:rPr>
          <w:rFonts w:ascii="Arial" w:hAnsi="Arial" w:cs="Arial"/>
        </w:rPr>
        <w:t xml:space="preserve"> for </w:t>
      </w:r>
      <w:r w:rsidR="00FB2D2C">
        <w:rPr>
          <w:rFonts w:ascii="Arial" w:hAnsi="Arial" w:cs="Arial"/>
        </w:rPr>
        <w:t>other life insurance coverage</w:t>
      </w:r>
      <w:r w:rsidR="00F3608C" w:rsidRPr="00455A83">
        <w:rPr>
          <w:rFonts w:ascii="Arial" w:hAnsi="Arial" w:cs="Arial"/>
        </w:rPr>
        <w:t xml:space="preserve">. </w:t>
      </w:r>
      <w:r w:rsidR="00F3608C" w:rsidRPr="00455A83">
        <w:rPr>
          <w:rFonts w:ascii="Arial" w:hAnsi="Arial" w:cs="Arial"/>
          <w:i/>
          <w:color w:val="8064A2" w:themeColor="accent4"/>
        </w:rPr>
        <w:t>(Show if Q11</w:t>
      </w:r>
      <w:r w:rsidR="000A6426">
        <w:rPr>
          <w:rFonts w:ascii="Arial" w:hAnsi="Arial" w:cs="Arial"/>
          <w:i/>
          <w:color w:val="8064A2" w:themeColor="accent4"/>
        </w:rPr>
        <w:t>.05</w:t>
      </w:r>
      <w:r w:rsidR="00F3608C" w:rsidRPr="00455A83">
        <w:rPr>
          <w:rFonts w:ascii="Arial" w:hAnsi="Arial" w:cs="Arial"/>
          <w:i/>
          <w:color w:val="8064A2" w:themeColor="accent4"/>
        </w:rPr>
        <w:t>=</w:t>
      </w:r>
      <w:r w:rsidR="00FB2D2C">
        <w:rPr>
          <w:rFonts w:ascii="Arial" w:hAnsi="Arial" w:cs="Arial"/>
          <w:i/>
          <w:color w:val="8064A2" w:themeColor="accent4"/>
        </w:rPr>
        <w:t xml:space="preserve">Group universal life OR </w:t>
      </w:r>
      <w:r w:rsidR="000A6426">
        <w:rPr>
          <w:rFonts w:ascii="Arial" w:hAnsi="Arial" w:cs="Arial"/>
          <w:i/>
          <w:color w:val="8064A2" w:themeColor="accent4"/>
        </w:rPr>
        <w:t>Dependent life</w:t>
      </w:r>
      <w:r w:rsidR="00FB2D2C">
        <w:rPr>
          <w:rFonts w:ascii="Arial" w:hAnsi="Arial" w:cs="Arial"/>
          <w:i/>
          <w:color w:val="8064A2" w:themeColor="accent4"/>
        </w:rPr>
        <w:t xml:space="preserve"> OR Dependent group universal life</w:t>
      </w:r>
      <w:r w:rsidR="00F3608C" w:rsidRPr="00455A83">
        <w:rPr>
          <w:rFonts w:ascii="Arial" w:hAnsi="Arial" w:cs="Arial"/>
          <w:i/>
          <w:color w:val="8064A2" w:themeColor="accent4"/>
        </w:rPr>
        <w:t>)</w:t>
      </w:r>
      <w:r w:rsidR="00F3608C">
        <w:rPr>
          <w:rFonts w:ascii="Arial" w:hAnsi="Arial" w:cs="Arial"/>
          <w:i/>
          <w:color w:val="8064A2" w:themeColor="accent4"/>
        </w:rPr>
        <w:t xml:space="preserve"> </w:t>
      </w:r>
      <w:r w:rsidR="00F3608C" w:rsidRPr="009B0E79">
        <w:rPr>
          <w:rFonts w:ascii="Arial" w:hAnsi="Arial" w:cs="Arial"/>
          <w:color w:val="FF0000"/>
        </w:rPr>
        <w:t>(Report label: Type of annual flexible credit allowance</w:t>
      </w:r>
      <w:r w:rsidR="00F3608C">
        <w:rPr>
          <w:rFonts w:ascii="Arial" w:hAnsi="Arial" w:cs="Arial"/>
          <w:color w:val="FF0000"/>
        </w:rPr>
        <w:t xml:space="preserve"> </w:t>
      </w:r>
      <w:r w:rsidR="00FB2D2C">
        <w:rPr>
          <w:rFonts w:ascii="Arial" w:hAnsi="Arial" w:cs="Arial"/>
          <w:color w:val="FF0000"/>
        </w:rPr>
        <w:t>–</w:t>
      </w:r>
      <w:r w:rsidR="00F3608C">
        <w:rPr>
          <w:rFonts w:ascii="Arial" w:hAnsi="Arial" w:cs="Arial"/>
          <w:color w:val="FF0000"/>
        </w:rPr>
        <w:t xml:space="preserve"> </w:t>
      </w:r>
      <w:r w:rsidR="00FB2D2C">
        <w:rPr>
          <w:rFonts w:ascii="Arial" w:hAnsi="Arial" w:cs="Arial"/>
          <w:color w:val="FF0000"/>
        </w:rPr>
        <w:t>other life coverage</w:t>
      </w:r>
      <w:r w:rsidR="00F3608C">
        <w:rPr>
          <w:rFonts w:ascii="Arial" w:hAnsi="Arial" w:cs="Arial"/>
          <w:color w:val="FF0000"/>
        </w:rPr>
        <w:t>)</w:t>
      </w:r>
    </w:p>
    <w:p w14:paraId="46DFD651" w14:textId="34E43023" w:rsidR="00FB2D2C" w:rsidRPr="00AB133C" w:rsidRDefault="00FB2D2C" w:rsidP="00F3608C">
      <w:pPr>
        <w:rPr>
          <w:rFonts w:ascii="Arial" w:hAnsi="Arial" w:cs="Arial"/>
          <w:sz w:val="20"/>
          <w:szCs w:val="20"/>
        </w:rPr>
      </w:pPr>
    </w:p>
    <w:tbl>
      <w:tblPr>
        <w:tblStyle w:val="TableGrid"/>
        <w:tblW w:w="0" w:type="auto"/>
        <w:tblLook w:val="04A0" w:firstRow="1" w:lastRow="0" w:firstColumn="1" w:lastColumn="0" w:noHBand="0" w:noVBand="1"/>
      </w:tblPr>
      <w:tblGrid>
        <w:gridCol w:w="3116"/>
        <w:gridCol w:w="3117"/>
        <w:gridCol w:w="3117"/>
      </w:tblGrid>
      <w:tr w:rsidR="00FB2D2C" w14:paraId="25DB061B" w14:textId="77777777" w:rsidTr="00FB2D2C">
        <w:tc>
          <w:tcPr>
            <w:tcW w:w="3116" w:type="dxa"/>
          </w:tcPr>
          <w:p w14:paraId="6F95F11A" w14:textId="77777777" w:rsidR="00FB2D2C" w:rsidRDefault="00FB2D2C" w:rsidP="00F3608C">
            <w:pPr>
              <w:rPr>
                <w:rFonts w:ascii="Arial" w:hAnsi="Arial" w:cs="Arial"/>
                <w:sz w:val="20"/>
                <w:szCs w:val="20"/>
              </w:rPr>
            </w:pPr>
          </w:p>
        </w:tc>
        <w:tc>
          <w:tcPr>
            <w:tcW w:w="3117" w:type="dxa"/>
          </w:tcPr>
          <w:p w14:paraId="664F659C" w14:textId="5E860F73" w:rsidR="00FB2D2C" w:rsidRDefault="00FB2D2C" w:rsidP="0068466F">
            <w:pPr>
              <w:jc w:val="center"/>
              <w:rPr>
                <w:rFonts w:ascii="Arial" w:hAnsi="Arial" w:cs="Arial"/>
                <w:sz w:val="20"/>
                <w:szCs w:val="20"/>
              </w:rPr>
            </w:pPr>
            <w:r>
              <w:rPr>
                <w:rFonts w:ascii="Arial" w:hAnsi="Arial" w:cs="Arial"/>
                <w:sz w:val="20"/>
                <w:szCs w:val="20"/>
              </w:rPr>
              <w:t>Unallocated flex credits</w:t>
            </w:r>
          </w:p>
        </w:tc>
        <w:tc>
          <w:tcPr>
            <w:tcW w:w="3117" w:type="dxa"/>
          </w:tcPr>
          <w:p w14:paraId="0EF9F28F" w14:textId="580BA038" w:rsidR="00FB2D2C" w:rsidRDefault="00FB2D2C" w:rsidP="0068466F">
            <w:pPr>
              <w:jc w:val="center"/>
              <w:rPr>
                <w:rFonts w:ascii="Arial" w:hAnsi="Arial" w:cs="Arial"/>
                <w:sz w:val="20"/>
                <w:szCs w:val="20"/>
              </w:rPr>
            </w:pPr>
            <w:r>
              <w:rPr>
                <w:rFonts w:ascii="Arial" w:hAnsi="Arial" w:cs="Arial"/>
                <w:sz w:val="20"/>
                <w:szCs w:val="20"/>
              </w:rPr>
              <w:t>Other</w:t>
            </w:r>
          </w:p>
        </w:tc>
      </w:tr>
      <w:tr w:rsidR="00FB2D2C" w14:paraId="696B58D6" w14:textId="77777777" w:rsidTr="00FB2D2C">
        <w:tc>
          <w:tcPr>
            <w:tcW w:w="3116" w:type="dxa"/>
          </w:tcPr>
          <w:p w14:paraId="12D51D0E" w14:textId="540EE109" w:rsidR="00FB2D2C" w:rsidRDefault="00FB2D2C" w:rsidP="00FB2D2C">
            <w:pPr>
              <w:rPr>
                <w:rFonts w:ascii="Arial" w:hAnsi="Arial" w:cs="Arial"/>
                <w:sz w:val="20"/>
                <w:szCs w:val="20"/>
              </w:rPr>
            </w:pPr>
            <w:r>
              <w:rPr>
                <w:rFonts w:ascii="Arial" w:hAnsi="Arial" w:cs="Arial"/>
                <w:sz w:val="20"/>
                <w:szCs w:val="20"/>
              </w:rPr>
              <w:t>Group universal life</w:t>
            </w:r>
          </w:p>
        </w:tc>
        <w:tc>
          <w:tcPr>
            <w:tcW w:w="3117" w:type="dxa"/>
          </w:tcPr>
          <w:p w14:paraId="14C868D2" w14:textId="3DBD4BB4" w:rsidR="00FB2D2C" w:rsidRDefault="00FB2D2C" w:rsidP="0068466F">
            <w:pPr>
              <w:jc w:val="center"/>
              <w:rPr>
                <w:rFonts w:ascii="Arial" w:hAnsi="Arial" w:cs="Arial"/>
                <w:sz w:val="20"/>
                <w:szCs w:val="20"/>
              </w:rPr>
            </w:pPr>
            <w:r w:rsidRPr="005F6794">
              <w:rPr>
                <w:rFonts w:ascii="Arial" w:hAnsi="Arial" w:cs="Arial" w:hint="eastAsia"/>
                <w:sz w:val="20"/>
                <w:szCs w:val="20"/>
              </w:rPr>
              <w:t>□</w:t>
            </w:r>
          </w:p>
        </w:tc>
        <w:tc>
          <w:tcPr>
            <w:tcW w:w="3117" w:type="dxa"/>
          </w:tcPr>
          <w:p w14:paraId="676A05BF" w14:textId="2D7BA08F" w:rsidR="00FB2D2C" w:rsidRDefault="00FB2D2C" w:rsidP="0068466F">
            <w:pPr>
              <w:jc w:val="center"/>
              <w:rPr>
                <w:rFonts w:ascii="Arial" w:hAnsi="Arial" w:cs="Arial"/>
                <w:sz w:val="20"/>
                <w:szCs w:val="20"/>
              </w:rPr>
            </w:pPr>
            <w:r w:rsidRPr="005F6794">
              <w:rPr>
                <w:rFonts w:ascii="Arial" w:hAnsi="Arial" w:cs="Arial" w:hint="eastAsia"/>
                <w:sz w:val="20"/>
                <w:szCs w:val="20"/>
              </w:rPr>
              <w:t>□</w:t>
            </w:r>
          </w:p>
        </w:tc>
      </w:tr>
      <w:tr w:rsidR="00FB2D2C" w14:paraId="3C8D4B01" w14:textId="77777777" w:rsidTr="00FB2D2C">
        <w:tc>
          <w:tcPr>
            <w:tcW w:w="3116" w:type="dxa"/>
          </w:tcPr>
          <w:p w14:paraId="563BEB86" w14:textId="59DC04CA" w:rsidR="00FB2D2C" w:rsidRDefault="00FB2D2C" w:rsidP="00FB2D2C">
            <w:pPr>
              <w:rPr>
                <w:rFonts w:ascii="Arial" w:hAnsi="Arial" w:cs="Arial"/>
                <w:sz w:val="20"/>
                <w:szCs w:val="20"/>
              </w:rPr>
            </w:pPr>
            <w:r>
              <w:rPr>
                <w:rFonts w:ascii="Arial" w:hAnsi="Arial" w:cs="Arial"/>
                <w:sz w:val="20"/>
                <w:szCs w:val="20"/>
              </w:rPr>
              <w:t>Dependent life</w:t>
            </w:r>
          </w:p>
        </w:tc>
        <w:tc>
          <w:tcPr>
            <w:tcW w:w="3117" w:type="dxa"/>
          </w:tcPr>
          <w:p w14:paraId="53C74F17" w14:textId="220E135B" w:rsidR="00FB2D2C" w:rsidRDefault="00FB2D2C" w:rsidP="0068466F">
            <w:pPr>
              <w:jc w:val="center"/>
              <w:rPr>
                <w:rFonts w:ascii="Arial" w:hAnsi="Arial" w:cs="Arial"/>
                <w:sz w:val="20"/>
                <w:szCs w:val="20"/>
              </w:rPr>
            </w:pPr>
            <w:r w:rsidRPr="005F6794">
              <w:rPr>
                <w:rFonts w:ascii="Arial" w:hAnsi="Arial" w:cs="Arial" w:hint="eastAsia"/>
                <w:sz w:val="20"/>
                <w:szCs w:val="20"/>
              </w:rPr>
              <w:t>□</w:t>
            </w:r>
          </w:p>
        </w:tc>
        <w:tc>
          <w:tcPr>
            <w:tcW w:w="3117" w:type="dxa"/>
          </w:tcPr>
          <w:p w14:paraId="20321646" w14:textId="7ACB61CA" w:rsidR="00FB2D2C" w:rsidRDefault="00FB2D2C" w:rsidP="0068466F">
            <w:pPr>
              <w:jc w:val="center"/>
              <w:rPr>
                <w:rFonts w:ascii="Arial" w:hAnsi="Arial" w:cs="Arial"/>
                <w:sz w:val="20"/>
                <w:szCs w:val="20"/>
              </w:rPr>
            </w:pPr>
            <w:r w:rsidRPr="005F6794">
              <w:rPr>
                <w:rFonts w:ascii="Arial" w:hAnsi="Arial" w:cs="Arial" w:hint="eastAsia"/>
                <w:sz w:val="20"/>
                <w:szCs w:val="20"/>
              </w:rPr>
              <w:t>□</w:t>
            </w:r>
          </w:p>
        </w:tc>
      </w:tr>
      <w:tr w:rsidR="00FB2D2C" w14:paraId="24126D7B" w14:textId="77777777" w:rsidTr="00FB2D2C">
        <w:tc>
          <w:tcPr>
            <w:tcW w:w="3116" w:type="dxa"/>
          </w:tcPr>
          <w:p w14:paraId="13833B75" w14:textId="68B09026" w:rsidR="00FB2D2C" w:rsidRDefault="00FB2D2C" w:rsidP="00FB2D2C">
            <w:pPr>
              <w:rPr>
                <w:rFonts w:ascii="Arial" w:hAnsi="Arial" w:cs="Arial"/>
                <w:sz w:val="20"/>
                <w:szCs w:val="20"/>
              </w:rPr>
            </w:pPr>
            <w:r>
              <w:rPr>
                <w:rFonts w:ascii="Arial" w:hAnsi="Arial" w:cs="Arial"/>
                <w:sz w:val="20"/>
                <w:szCs w:val="20"/>
              </w:rPr>
              <w:t>Dependent group universal life</w:t>
            </w:r>
          </w:p>
        </w:tc>
        <w:tc>
          <w:tcPr>
            <w:tcW w:w="3117" w:type="dxa"/>
          </w:tcPr>
          <w:p w14:paraId="2C8CC608" w14:textId="1109512B" w:rsidR="00FB2D2C" w:rsidRDefault="00FB2D2C" w:rsidP="0068466F">
            <w:pPr>
              <w:jc w:val="center"/>
              <w:rPr>
                <w:rFonts w:ascii="Arial" w:hAnsi="Arial" w:cs="Arial"/>
                <w:sz w:val="20"/>
                <w:szCs w:val="20"/>
              </w:rPr>
            </w:pPr>
            <w:r w:rsidRPr="005F6794">
              <w:rPr>
                <w:rFonts w:ascii="Arial" w:hAnsi="Arial" w:cs="Arial" w:hint="eastAsia"/>
                <w:sz w:val="20"/>
                <w:szCs w:val="20"/>
              </w:rPr>
              <w:t>□</w:t>
            </w:r>
          </w:p>
        </w:tc>
        <w:tc>
          <w:tcPr>
            <w:tcW w:w="3117" w:type="dxa"/>
          </w:tcPr>
          <w:p w14:paraId="2F95E22C" w14:textId="67738C66" w:rsidR="00FB2D2C" w:rsidRDefault="00FB2D2C" w:rsidP="0068466F">
            <w:pPr>
              <w:jc w:val="center"/>
              <w:rPr>
                <w:rFonts w:ascii="Arial" w:hAnsi="Arial" w:cs="Arial"/>
                <w:sz w:val="20"/>
                <w:szCs w:val="20"/>
              </w:rPr>
            </w:pPr>
            <w:r w:rsidRPr="005F6794">
              <w:rPr>
                <w:rFonts w:ascii="Arial" w:hAnsi="Arial" w:cs="Arial" w:hint="eastAsia"/>
                <w:sz w:val="20"/>
                <w:szCs w:val="20"/>
              </w:rPr>
              <w:t>□</w:t>
            </w:r>
          </w:p>
        </w:tc>
      </w:tr>
    </w:tbl>
    <w:p w14:paraId="4E9824CF" w14:textId="3155E285" w:rsidR="00F3608C" w:rsidRPr="00AB133C" w:rsidRDefault="00F3608C" w:rsidP="00F3608C">
      <w:pPr>
        <w:rPr>
          <w:rFonts w:ascii="Arial" w:hAnsi="Arial" w:cs="Arial"/>
          <w:sz w:val="20"/>
          <w:szCs w:val="20"/>
        </w:rPr>
      </w:pPr>
    </w:p>
    <w:p w14:paraId="6C67E044" w14:textId="74F4C26B" w:rsidR="00B92081" w:rsidRDefault="00F3608C" w:rsidP="00C17FF4">
      <w:pPr>
        <w:pStyle w:val="Questiontext"/>
        <w:rPr>
          <w:ins w:id="122" w:author="Elizabeth Boland (RIC/BDS, Arlington) [3]" w:date="2019-06-03T14:21:00Z"/>
          <w:rFonts w:ascii="Arial" w:hAnsi="Arial" w:cs="Arial"/>
        </w:rPr>
      </w:pPr>
      <w:r>
        <w:rPr>
          <w:rFonts w:ascii="Arial" w:hAnsi="Arial" w:cs="Arial"/>
        </w:rPr>
        <w:br/>
      </w:r>
      <w:r w:rsidR="00C17FF4">
        <w:rPr>
          <w:rFonts w:ascii="Arial" w:hAnsi="Arial" w:cs="Arial"/>
        </w:rPr>
        <w:t>14.  Describe the</w:t>
      </w:r>
      <w:ins w:id="123" w:author="Elizabeth Boland (RIC/BDS, Arlington) [3]" w:date="2019-06-03T14:22:00Z">
        <w:r w:rsidR="00B92081">
          <w:rPr>
            <w:rFonts w:ascii="Arial" w:hAnsi="Arial" w:cs="Arial"/>
          </w:rPr>
          <w:t xml:space="preserve"> other</w:t>
        </w:r>
      </w:ins>
      <w:r w:rsidR="00C17FF4">
        <w:rPr>
          <w:rFonts w:ascii="Arial" w:hAnsi="Arial" w:cs="Arial"/>
        </w:rPr>
        <w:t xml:space="preserve"> flexible credits</w:t>
      </w:r>
      <w:r w:rsidR="00C17FF4" w:rsidRPr="00DC366B">
        <w:rPr>
          <w:rFonts w:ascii="Arial" w:hAnsi="Arial" w:cs="Arial"/>
        </w:rPr>
        <w:t>.</w:t>
      </w:r>
      <w:r w:rsidR="00C17FF4">
        <w:rPr>
          <w:rFonts w:ascii="Arial" w:hAnsi="Arial" w:cs="Arial"/>
        </w:rPr>
        <w:t xml:space="preserve"> </w:t>
      </w:r>
      <w:commentRangeStart w:id="124"/>
      <w:del w:id="125" w:author="Elizabeth Boland (RIC/BDS, Arlington) [3]" w:date="2019-06-03T14:23:00Z">
        <w:r w:rsidR="00C17FF4" w:rsidRPr="004647FE" w:rsidDel="00B92081">
          <w:rPr>
            <w:rFonts w:ascii="Arial" w:hAnsi="Arial" w:cs="Arial"/>
            <w:i/>
            <w:color w:val="7030A0"/>
          </w:rPr>
          <w:delText>Show</w:delText>
        </w:r>
      </w:del>
      <w:ins w:id="126" w:author="Elizabeth Boland (RIC/BDS, Arlington) [3]" w:date="2019-06-03T14:23:00Z">
        <w:r w:rsidR="00B92081">
          <w:rPr>
            <w:rFonts w:ascii="Arial" w:hAnsi="Arial" w:cs="Arial"/>
            <w:i/>
            <w:color w:val="7030A0"/>
          </w:rPr>
          <w:t>Filter rows</w:t>
        </w:r>
      </w:ins>
      <w:del w:id="127" w:author="Elizabeth Boland (RIC/BDS, Arlington) [3]" w:date="2019-06-03T14:23:00Z">
        <w:r w:rsidR="00C17FF4" w:rsidRPr="004647FE" w:rsidDel="00B92081">
          <w:rPr>
            <w:rFonts w:ascii="Arial" w:hAnsi="Arial" w:cs="Arial"/>
            <w:i/>
            <w:color w:val="7030A0"/>
          </w:rPr>
          <w:delText xml:space="preserve"> </w:delText>
        </w:r>
      </w:del>
      <w:r w:rsidR="00C17FF4" w:rsidRPr="004647FE">
        <w:rPr>
          <w:rFonts w:ascii="Arial" w:hAnsi="Arial" w:cs="Arial"/>
          <w:i/>
          <w:color w:val="7030A0"/>
        </w:rPr>
        <w:t xml:space="preserve">if </w:t>
      </w:r>
      <w:r w:rsidR="00C17FF4">
        <w:rPr>
          <w:rFonts w:ascii="Arial" w:hAnsi="Arial" w:cs="Arial"/>
          <w:i/>
          <w:color w:val="7030A0"/>
        </w:rPr>
        <w:t xml:space="preserve">Q13.6 = Other </w:t>
      </w:r>
      <w:del w:id="128" w:author="Elizabeth Boland (RIC/BDS, Arlington) [3]" w:date="2019-06-03T14:23:00Z">
        <w:r w:rsidR="00FB2D2C" w:rsidDel="00B92081">
          <w:rPr>
            <w:rFonts w:ascii="Arial" w:hAnsi="Arial" w:cs="Arial"/>
            <w:i/>
            <w:color w:val="7030A0"/>
          </w:rPr>
          <w:delText xml:space="preserve">for any category </w:delText>
        </w:r>
        <w:commentRangeEnd w:id="124"/>
        <w:r w:rsidR="005C4172" w:rsidDel="00B92081">
          <w:rPr>
            <w:rStyle w:val="CommentReference"/>
          </w:rPr>
          <w:commentReference w:id="124"/>
        </w:r>
      </w:del>
      <w:r w:rsidR="00C17FF4" w:rsidRPr="00637E26">
        <w:rPr>
          <w:rFonts w:ascii="Arial" w:hAnsi="Arial" w:cs="Arial"/>
          <w:color w:val="FF0000"/>
        </w:rPr>
        <w:t>(Report Label</w:t>
      </w:r>
      <w:r w:rsidR="00C17FF4">
        <w:rPr>
          <w:color w:val="FF0000"/>
        </w:rPr>
        <w:t xml:space="preserve">: </w:t>
      </w:r>
      <w:r w:rsidR="00C17FF4" w:rsidRPr="0068466F">
        <w:rPr>
          <w:rFonts w:ascii="Arial" w:hAnsi="Arial" w:cs="Arial"/>
          <w:color w:val="FF0000"/>
        </w:rPr>
        <w:t xml:space="preserve">Type of annual flexible credit allowance </w:t>
      </w:r>
      <w:r w:rsidR="00FB2D2C">
        <w:rPr>
          <w:rFonts w:ascii="Arial" w:hAnsi="Arial" w:cs="Arial"/>
          <w:color w:val="FF0000"/>
        </w:rPr>
        <w:t>–</w:t>
      </w:r>
      <w:r w:rsidR="00C17FF4" w:rsidRPr="0068466F">
        <w:rPr>
          <w:rFonts w:ascii="Arial" w:hAnsi="Arial" w:cs="Arial"/>
          <w:color w:val="FF0000"/>
        </w:rPr>
        <w:t xml:space="preserve"> Other</w:t>
      </w:r>
      <w:r w:rsidR="00FB2D2C">
        <w:rPr>
          <w:rFonts w:ascii="Arial" w:hAnsi="Arial" w:cs="Arial"/>
          <w:color w:val="FF0000"/>
        </w:rPr>
        <w:t xml:space="preserve"> type of flex credit</w:t>
      </w:r>
      <w:r w:rsidR="00C17FF4" w:rsidRPr="00637E26">
        <w:rPr>
          <w:rFonts w:ascii="Arial" w:hAnsi="Arial" w:cs="Arial"/>
          <w:color w:val="FF0000"/>
        </w:rPr>
        <w:t>)</w:t>
      </w:r>
      <w:r w:rsidR="00C17FF4">
        <w:rPr>
          <w:rFonts w:ascii="Arial" w:hAnsi="Arial" w:cs="Arial"/>
          <w:color w:val="FF0000"/>
        </w:rPr>
        <w:t xml:space="preserve"> </w:t>
      </w:r>
      <w:ins w:id="129" w:author="Elizabeth Boland (RIC/BDS, Arlington) [3]" w:date="2019-06-03T14:21:00Z">
        <w:r w:rsidR="00B92081">
          <w:rPr>
            <w:rFonts w:ascii="Arial" w:hAnsi="Arial" w:cs="Arial"/>
            <w:color w:val="FF0000"/>
          </w:rPr>
          <w:br/>
        </w:r>
      </w:ins>
    </w:p>
    <w:tbl>
      <w:tblPr>
        <w:tblStyle w:val="TableGrid"/>
        <w:tblW w:w="0" w:type="auto"/>
        <w:tblLook w:val="04A0" w:firstRow="1" w:lastRow="0" w:firstColumn="1" w:lastColumn="0" w:noHBand="0" w:noVBand="1"/>
      </w:tblPr>
      <w:tblGrid>
        <w:gridCol w:w="3116"/>
        <w:gridCol w:w="3117"/>
      </w:tblGrid>
      <w:tr w:rsidR="00B92081" w14:paraId="1D958E38" w14:textId="77777777" w:rsidTr="002E6E11">
        <w:trPr>
          <w:ins w:id="130" w:author="Elizabeth Boland (RIC/BDS, Arlington) [3]" w:date="2019-06-03T14:21:00Z"/>
        </w:trPr>
        <w:tc>
          <w:tcPr>
            <w:tcW w:w="3116" w:type="dxa"/>
          </w:tcPr>
          <w:p w14:paraId="1E4AB6B5" w14:textId="77777777" w:rsidR="00B92081" w:rsidRDefault="00B92081" w:rsidP="002E6E11">
            <w:pPr>
              <w:rPr>
                <w:ins w:id="131" w:author="Elizabeth Boland (RIC/BDS, Arlington) [3]" w:date="2019-06-03T14:21:00Z"/>
                <w:rFonts w:ascii="Arial" w:hAnsi="Arial" w:cs="Arial"/>
                <w:sz w:val="20"/>
                <w:szCs w:val="20"/>
              </w:rPr>
            </w:pPr>
            <w:ins w:id="132" w:author="Elizabeth Boland (RIC/BDS, Arlington) [3]" w:date="2019-06-03T14:21:00Z">
              <w:r>
                <w:rPr>
                  <w:rFonts w:ascii="Arial" w:hAnsi="Arial" w:cs="Arial"/>
                  <w:sz w:val="20"/>
                  <w:szCs w:val="20"/>
                </w:rPr>
                <w:t>Group universal life</w:t>
              </w:r>
            </w:ins>
          </w:p>
        </w:tc>
        <w:tc>
          <w:tcPr>
            <w:tcW w:w="3117" w:type="dxa"/>
          </w:tcPr>
          <w:p w14:paraId="334FF5CD" w14:textId="5C004EA8" w:rsidR="00B92081" w:rsidRDefault="00B92081" w:rsidP="002E6E11">
            <w:pPr>
              <w:jc w:val="center"/>
              <w:rPr>
                <w:ins w:id="133" w:author="Elizabeth Boland (RIC/BDS, Arlington) [3]" w:date="2019-06-03T14:21:00Z"/>
                <w:rFonts w:ascii="Arial" w:hAnsi="Arial" w:cs="Arial"/>
                <w:sz w:val="20"/>
                <w:szCs w:val="20"/>
              </w:rPr>
            </w:pPr>
            <w:ins w:id="134" w:author="Elizabeth Boland (RIC/BDS, Arlington) [3]" w:date="2019-06-03T14:22:00Z">
              <w:r>
                <w:rPr>
                  <w:rFonts w:ascii="Arial" w:hAnsi="Arial" w:cs="Arial"/>
                  <w:sz w:val="20"/>
                  <w:szCs w:val="20"/>
                </w:rPr>
                <w:t>______________________</w:t>
              </w:r>
            </w:ins>
          </w:p>
        </w:tc>
      </w:tr>
      <w:tr w:rsidR="00B92081" w14:paraId="0FDA4E61" w14:textId="77777777" w:rsidTr="002E6E11">
        <w:trPr>
          <w:ins w:id="135" w:author="Elizabeth Boland (RIC/BDS, Arlington) [3]" w:date="2019-06-03T14:21:00Z"/>
        </w:trPr>
        <w:tc>
          <w:tcPr>
            <w:tcW w:w="3116" w:type="dxa"/>
          </w:tcPr>
          <w:p w14:paraId="0D7DBE88" w14:textId="77777777" w:rsidR="00B92081" w:rsidRDefault="00B92081" w:rsidP="002E6E11">
            <w:pPr>
              <w:rPr>
                <w:ins w:id="136" w:author="Elizabeth Boland (RIC/BDS, Arlington) [3]" w:date="2019-06-03T14:21:00Z"/>
                <w:rFonts w:ascii="Arial" w:hAnsi="Arial" w:cs="Arial"/>
                <w:sz w:val="20"/>
                <w:szCs w:val="20"/>
              </w:rPr>
            </w:pPr>
            <w:ins w:id="137" w:author="Elizabeth Boland (RIC/BDS, Arlington) [3]" w:date="2019-06-03T14:21:00Z">
              <w:r>
                <w:rPr>
                  <w:rFonts w:ascii="Arial" w:hAnsi="Arial" w:cs="Arial"/>
                  <w:sz w:val="20"/>
                  <w:szCs w:val="20"/>
                </w:rPr>
                <w:t>Dependent life</w:t>
              </w:r>
            </w:ins>
          </w:p>
        </w:tc>
        <w:tc>
          <w:tcPr>
            <w:tcW w:w="3117" w:type="dxa"/>
          </w:tcPr>
          <w:p w14:paraId="2C03261F" w14:textId="12D658FA" w:rsidR="00B92081" w:rsidRDefault="00B92081" w:rsidP="002E6E11">
            <w:pPr>
              <w:jc w:val="center"/>
              <w:rPr>
                <w:ins w:id="138" w:author="Elizabeth Boland (RIC/BDS, Arlington) [3]" w:date="2019-06-03T14:21:00Z"/>
                <w:rFonts w:ascii="Arial" w:hAnsi="Arial" w:cs="Arial"/>
                <w:sz w:val="20"/>
                <w:szCs w:val="20"/>
              </w:rPr>
            </w:pPr>
            <w:ins w:id="139" w:author="Elizabeth Boland (RIC/BDS, Arlington) [3]" w:date="2019-06-03T14:22:00Z">
              <w:r>
                <w:rPr>
                  <w:rFonts w:ascii="Arial" w:hAnsi="Arial" w:cs="Arial"/>
                  <w:sz w:val="20"/>
                  <w:szCs w:val="20"/>
                </w:rPr>
                <w:t>______________________</w:t>
              </w:r>
            </w:ins>
          </w:p>
        </w:tc>
      </w:tr>
      <w:tr w:rsidR="00B92081" w14:paraId="2E2C608E" w14:textId="77777777" w:rsidTr="002E6E11">
        <w:trPr>
          <w:ins w:id="140" w:author="Elizabeth Boland (RIC/BDS, Arlington) [3]" w:date="2019-06-03T14:21:00Z"/>
        </w:trPr>
        <w:tc>
          <w:tcPr>
            <w:tcW w:w="3116" w:type="dxa"/>
          </w:tcPr>
          <w:p w14:paraId="44FD8DEB" w14:textId="77777777" w:rsidR="00B92081" w:rsidRDefault="00B92081" w:rsidP="002E6E11">
            <w:pPr>
              <w:rPr>
                <w:ins w:id="141" w:author="Elizabeth Boland (RIC/BDS, Arlington) [3]" w:date="2019-06-03T14:21:00Z"/>
                <w:rFonts w:ascii="Arial" w:hAnsi="Arial" w:cs="Arial"/>
                <w:sz w:val="20"/>
                <w:szCs w:val="20"/>
              </w:rPr>
            </w:pPr>
            <w:ins w:id="142" w:author="Elizabeth Boland (RIC/BDS, Arlington) [3]" w:date="2019-06-03T14:21:00Z">
              <w:r>
                <w:rPr>
                  <w:rFonts w:ascii="Arial" w:hAnsi="Arial" w:cs="Arial"/>
                  <w:sz w:val="20"/>
                  <w:szCs w:val="20"/>
                </w:rPr>
                <w:t>Dependent group universal life</w:t>
              </w:r>
            </w:ins>
          </w:p>
        </w:tc>
        <w:tc>
          <w:tcPr>
            <w:tcW w:w="3117" w:type="dxa"/>
          </w:tcPr>
          <w:p w14:paraId="4E3A506E" w14:textId="44202F69" w:rsidR="00B92081" w:rsidRDefault="00B92081" w:rsidP="002E6E11">
            <w:pPr>
              <w:jc w:val="center"/>
              <w:rPr>
                <w:ins w:id="143" w:author="Elizabeth Boland (RIC/BDS, Arlington) [3]" w:date="2019-06-03T14:21:00Z"/>
                <w:rFonts w:ascii="Arial" w:hAnsi="Arial" w:cs="Arial"/>
                <w:sz w:val="20"/>
                <w:szCs w:val="20"/>
              </w:rPr>
            </w:pPr>
            <w:ins w:id="144" w:author="Elizabeth Boland (RIC/BDS, Arlington) [3]" w:date="2019-06-03T14:22:00Z">
              <w:r>
                <w:rPr>
                  <w:rFonts w:ascii="Arial" w:hAnsi="Arial" w:cs="Arial"/>
                  <w:sz w:val="20"/>
                  <w:szCs w:val="20"/>
                </w:rPr>
                <w:t>_______________________</w:t>
              </w:r>
            </w:ins>
          </w:p>
        </w:tc>
      </w:tr>
    </w:tbl>
    <w:p w14:paraId="63118F20" w14:textId="1FCF3D1A" w:rsidR="00C17FF4" w:rsidRDefault="00C17FF4" w:rsidP="00C17FF4">
      <w:pPr>
        <w:pStyle w:val="Questiontext"/>
        <w:rPr>
          <w:rFonts w:ascii="Arial" w:hAnsi="Arial" w:cs="Arial"/>
        </w:rPr>
      </w:pPr>
    </w:p>
    <w:p w14:paraId="32D474A4" w14:textId="5780EE31" w:rsidR="00EE1CB9" w:rsidRPr="001C1A25" w:rsidRDefault="00EE1CB9" w:rsidP="00EE1CB9">
      <w:pPr>
        <w:pStyle w:val="Questiontext"/>
        <w:spacing w:after="0" w:line="276" w:lineRule="auto"/>
        <w:rPr>
          <w:rFonts w:ascii="Arial" w:hAnsi="Arial" w:cs="Arial"/>
        </w:rPr>
      </w:pPr>
      <w:r>
        <w:rPr>
          <w:rFonts w:ascii="Arial" w:hAnsi="Arial" w:cs="Arial"/>
        </w:rPr>
        <w:t>15.</w:t>
      </w:r>
      <w:r w:rsidRPr="00652660">
        <w:rPr>
          <w:rFonts w:ascii="Arial" w:hAnsi="Arial" w:cs="Arial"/>
        </w:rPr>
        <w:t xml:space="preserve"> Unallocated flex credits for basic </w:t>
      </w:r>
      <w:r>
        <w:rPr>
          <w:rFonts w:ascii="Arial" w:hAnsi="Arial" w:cs="Arial"/>
        </w:rPr>
        <w:t>life</w:t>
      </w:r>
      <w:r w:rsidRPr="00652660">
        <w:rPr>
          <w:rFonts w:ascii="Arial" w:hAnsi="Arial" w:cs="Arial"/>
        </w:rPr>
        <w:t xml:space="preserve"> valuation.</w:t>
      </w:r>
      <w:r>
        <w:rPr>
          <w:rFonts w:ascii="Arial" w:hAnsi="Arial" w:cs="Arial"/>
          <w:color w:val="FF0000"/>
        </w:rPr>
        <w:t xml:space="preserve"> </w:t>
      </w:r>
      <w:r w:rsidRPr="00924DE9">
        <w:rPr>
          <w:rFonts w:ascii="Arial" w:hAnsi="Arial" w:cs="Arial"/>
          <w:color w:val="7030A0"/>
        </w:rPr>
        <w:t>(Show if Q</w:t>
      </w:r>
      <w:r>
        <w:rPr>
          <w:rFonts w:ascii="Arial" w:hAnsi="Arial" w:cs="Arial"/>
          <w:color w:val="7030A0"/>
        </w:rPr>
        <w:t>11.1</w:t>
      </w:r>
      <w:r w:rsidRPr="00924DE9">
        <w:rPr>
          <w:rFonts w:ascii="Arial" w:hAnsi="Arial" w:cs="Arial"/>
          <w:color w:val="7030A0"/>
        </w:rPr>
        <w:t xml:space="preserve">=Unallocated flex credits) </w:t>
      </w:r>
      <w:r w:rsidRPr="004647FE">
        <w:rPr>
          <w:rFonts w:ascii="Arial" w:hAnsi="Arial" w:cs="Arial"/>
          <w:i/>
          <w:color w:val="7030A0"/>
        </w:rPr>
        <w:t xml:space="preserve">Numeric range </w:t>
      </w:r>
      <w:r>
        <w:rPr>
          <w:rFonts w:ascii="Arial" w:hAnsi="Arial" w:cs="Arial"/>
          <w:i/>
          <w:color w:val="7030A0"/>
        </w:rPr>
        <w:t>0.0</w:t>
      </w:r>
      <w:r w:rsidRPr="004647FE">
        <w:rPr>
          <w:rFonts w:ascii="Arial" w:hAnsi="Arial" w:cs="Arial"/>
          <w:i/>
          <w:color w:val="7030A0"/>
        </w:rPr>
        <w:t>1 to 999,999,999</w:t>
      </w:r>
      <w:r>
        <w:rPr>
          <w:rFonts w:ascii="Arial" w:hAnsi="Arial" w:cs="Arial"/>
          <w:i/>
          <w:color w:val="7030A0"/>
        </w:rPr>
        <w:t>.99</w:t>
      </w:r>
      <w:r w:rsidRPr="004647FE">
        <w:rPr>
          <w:rFonts w:ascii="Arial" w:hAnsi="Arial" w:cs="Arial"/>
          <w:i/>
          <w:color w:val="7030A0"/>
        </w:rPr>
        <w:t xml:space="preserve">  </w:t>
      </w:r>
      <w:r w:rsidRPr="004647FE">
        <w:rPr>
          <w:rStyle w:val="Answertextfont"/>
          <w:rFonts w:ascii="Arial" w:hAnsi="Arial" w:cs="Arial"/>
          <w:i/>
          <w:color w:val="7030A0"/>
        </w:rPr>
        <w:t xml:space="preserve"> </w:t>
      </w:r>
      <w:r w:rsidRPr="00FB0995">
        <w:rPr>
          <w:rStyle w:val="Answertextfont"/>
          <w:rFonts w:ascii="Arial" w:hAnsi="Arial" w:cs="Arial"/>
          <w:color w:val="FF0000"/>
        </w:rPr>
        <w:t>(Hidden on web UI)</w:t>
      </w:r>
      <w:r>
        <w:rPr>
          <w:rStyle w:val="Answertextfont"/>
          <w:rFonts w:ascii="Arial" w:hAnsi="Arial" w:cs="Arial"/>
          <w:color w:val="FF0000"/>
        </w:rPr>
        <w:t xml:space="preserve"> (</w:t>
      </w:r>
      <w:r w:rsidRPr="00AA00B5">
        <w:rPr>
          <w:rFonts w:ascii="Arial" w:hAnsi="Arial" w:cs="Arial"/>
          <w:color w:val="FF0000"/>
        </w:rPr>
        <w:t xml:space="preserve">Properties: </w:t>
      </w:r>
      <w:r>
        <w:rPr>
          <w:rFonts w:ascii="Arial" w:hAnsi="Arial" w:cs="Arial"/>
          <w:color w:val="FF0000"/>
        </w:rPr>
        <w:t xml:space="preserve">Numeric, </w:t>
      </w:r>
      <w:r w:rsidRPr="00AA00B5">
        <w:rPr>
          <w:rFonts w:ascii="Arial" w:hAnsi="Arial" w:cs="Arial"/>
          <w:color w:val="FF0000"/>
        </w:rPr>
        <w:t xml:space="preserve">Allow </w:t>
      </w:r>
      <w:r>
        <w:rPr>
          <w:rFonts w:ascii="Arial" w:hAnsi="Arial" w:cs="Arial"/>
          <w:color w:val="FF0000"/>
        </w:rPr>
        <w:t>two</w:t>
      </w:r>
      <w:r w:rsidRPr="00AA00B5">
        <w:rPr>
          <w:rFonts w:ascii="Arial" w:hAnsi="Arial" w:cs="Arial"/>
          <w:color w:val="FF0000"/>
        </w:rPr>
        <w:t xml:space="preserve"> decimal</w:t>
      </w:r>
      <w:r>
        <w:rPr>
          <w:rFonts w:ascii="Arial" w:hAnsi="Arial" w:cs="Arial"/>
          <w:color w:val="FF0000"/>
        </w:rPr>
        <w:t>s) (Hidden for all non survey team reporting)</w:t>
      </w:r>
      <w:r>
        <w:rPr>
          <w:rStyle w:val="Answertextfont"/>
          <w:rFonts w:ascii="Arial" w:hAnsi="Arial" w:cs="Arial"/>
          <w:color w:val="FF0000"/>
        </w:rPr>
        <w:br/>
      </w:r>
      <w:r w:rsidRPr="001C1A25">
        <w:rPr>
          <w:rStyle w:val="Answertextfont"/>
          <w:rFonts w:ascii="Arial" w:hAnsi="Arial" w:cs="Arial"/>
        </w:rPr>
        <w:t>_______</w:t>
      </w:r>
    </w:p>
    <w:p w14:paraId="1B8B7EC3" w14:textId="77777777" w:rsidR="00EE1CB9" w:rsidRDefault="00EE1CB9" w:rsidP="0053078B">
      <w:pPr>
        <w:pStyle w:val="Questiontext"/>
        <w:rPr>
          <w:rFonts w:ascii="Arial" w:hAnsi="Arial" w:cs="Arial"/>
        </w:rPr>
      </w:pPr>
    </w:p>
    <w:p w14:paraId="00DC5B4B" w14:textId="3B0D9552" w:rsidR="0053078B" w:rsidRPr="00637E26" w:rsidRDefault="0053078B" w:rsidP="0053078B">
      <w:pPr>
        <w:pStyle w:val="Questiontext"/>
        <w:rPr>
          <w:color w:val="FF0000"/>
        </w:rPr>
      </w:pPr>
      <w:r>
        <w:rPr>
          <w:rFonts w:ascii="Arial" w:hAnsi="Arial" w:cs="Arial"/>
        </w:rPr>
        <w:t xml:space="preserve">16.  </w:t>
      </w:r>
      <w:r w:rsidRPr="00DC366B">
        <w:rPr>
          <w:rFonts w:ascii="Arial" w:hAnsi="Arial" w:cs="Arial"/>
        </w:rPr>
        <w:t xml:space="preserve">Provide additional comments or clarifications on </w:t>
      </w:r>
      <w:r>
        <w:rPr>
          <w:rFonts w:ascii="Arial" w:hAnsi="Arial" w:cs="Arial"/>
        </w:rPr>
        <w:t>the flexible credit allowance</w:t>
      </w:r>
      <w:r w:rsidRPr="00DC366B">
        <w:rPr>
          <w:rFonts w:ascii="Arial" w:hAnsi="Arial" w:cs="Arial"/>
        </w:rPr>
        <w:t>.</w:t>
      </w:r>
      <w:r>
        <w:rPr>
          <w:rFonts w:ascii="Arial" w:hAnsi="Arial" w:cs="Arial"/>
        </w:rPr>
        <w:t xml:space="preserve"> </w:t>
      </w:r>
      <w:r w:rsidRPr="00637E26">
        <w:rPr>
          <w:rFonts w:ascii="Arial" w:hAnsi="Arial" w:cs="Arial"/>
          <w:color w:val="FF0000"/>
        </w:rPr>
        <w:t>(Report Label</w:t>
      </w:r>
      <w:r w:rsidRPr="00637E26">
        <w:rPr>
          <w:color w:val="FF0000"/>
        </w:rPr>
        <w:t xml:space="preserve"> – </w:t>
      </w:r>
      <w:r w:rsidRPr="00637E26">
        <w:rPr>
          <w:rFonts w:ascii="Arial" w:hAnsi="Arial" w:cs="Arial"/>
          <w:color w:val="FF0000"/>
        </w:rPr>
        <w:t>Additional comments –flexible credit allowance)</w:t>
      </w:r>
      <w:r>
        <w:rPr>
          <w:rFonts w:ascii="Arial" w:hAnsi="Arial" w:cs="Arial"/>
          <w:color w:val="FF0000"/>
        </w:rPr>
        <w:t xml:space="preserve">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53078B" w:rsidRPr="00FD2D9C" w14:paraId="3ED8CE78" w14:textId="77777777" w:rsidTr="00670272">
        <w:trPr>
          <w:trHeight w:val="1691"/>
        </w:trPr>
        <w:tc>
          <w:tcPr>
            <w:tcW w:w="8856" w:type="dxa"/>
          </w:tcPr>
          <w:p w14:paraId="20A6ECD8" w14:textId="77777777" w:rsidR="0053078B" w:rsidRPr="00DC366B" w:rsidRDefault="0053078B" w:rsidP="00670272">
            <w:pPr>
              <w:pStyle w:val="Questiontext"/>
              <w:rPr>
                <w:rFonts w:ascii="Arial" w:hAnsi="Arial" w:cs="Arial"/>
              </w:rPr>
            </w:pPr>
          </w:p>
        </w:tc>
      </w:tr>
    </w:tbl>
    <w:p w14:paraId="10B5ED41" w14:textId="7CFC9490" w:rsidR="00C30935" w:rsidRDefault="00C30935" w:rsidP="00C30935">
      <w:pPr>
        <w:pStyle w:val="Questiontext"/>
        <w:rPr>
          <w:rFonts w:ascii="Arial" w:hAnsi="Arial" w:cs="Arial"/>
        </w:rPr>
      </w:pPr>
    </w:p>
    <w:p w14:paraId="5DFF38AE" w14:textId="7D126979" w:rsidR="00836A02" w:rsidRDefault="009306A3" w:rsidP="00163115">
      <w:pPr>
        <w:pStyle w:val="Questiontext"/>
        <w:spacing w:line="276" w:lineRule="auto"/>
        <w:rPr>
          <w:rFonts w:ascii="Arial" w:hAnsi="Arial" w:cs="Arial"/>
          <w:b/>
          <w:color w:val="FF0000"/>
        </w:rPr>
      </w:pPr>
      <w:r w:rsidRPr="000E154B" w:rsidDel="009306A3">
        <w:rPr>
          <w:rFonts w:ascii="Arial" w:eastAsia="Times New Roman" w:hAnsi="Arial" w:cs="Arial"/>
          <w:i/>
          <w:iCs/>
          <w:sz w:val="18"/>
          <w:szCs w:val="18"/>
        </w:rPr>
        <w:t xml:space="preserve"> </w:t>
      </w:r>
      <w:r w:rsidR="00836A02" w:rsidRPr="00836A02">
        <w:rPr>
          <w:rFonts w:ascii="Arial" w:hAnsi="Arial" w:cs="Arial"/>
          <w:b/>
          <w:color w:val="FF0000"/>
          <w:sz w:val="24"/>
          <w:szCs w:val="24"/>
        </w:rPr>
        <w:t>[New survey page]</w:t>
      </w:r>
      <w:r w:rsidR="00836A02" w:rsidRPr="00E36631">
        <w:rPr>
          <w:rFonts w:ascii="Arial" w:hAnsi="Arial" w:cs="Arial"/>
          <w:b/>
          <w:color w:val="FF0000"/>
        </w:rPr>
        <w:t xml:space="preserve"> </w:t>
      </w:r>
    </w:p>
    <w:p w14:paraId="39176094" w14:textId="457E17A3" w:rsidR="00871690" w:rsidRPr="00B96442" w:rsidRDefault="00D2345F" w:rsidP="00163115">
      <w:pPr>
        <w:pStyle w:val="Questiontext"/>
        <w:spacing w:line="276" w:lineRule="auto"/>
        <w:rPr>
          <w:rFonts w:ascii="Arial" w:hAnsi="Arial" w:cs="Arial"/>
          <w:b/>
          <w:sz w:val="24"/>
          <w:szCs w:val="24"/>
        </w:rPr>
      </w:pPr>
      <w:r>
        <w:rPr>
          <w:rFonts w:ascii="Arial" w:hAnsi="Arial" w:cs="Arial"/>
          <w:b/>
          <w:sz w:val="24"/>
          <w:szCs w:val="24"/>
        </w:rPr>
        <w:t xml:space="preserve">Basic </w:t>
      </w:r>
      <w:r w:rsidR="00C56A82">
        <w:rPr>
          <w:rFonts w:ascii="Arial" w:hAnsi="Arial" w:cs="Arial"/>
          <w:b/>
          <w:sz w:val="24"/>
          <w:szCs w:val="24"/>
        </w:rPr>
        <w:t xml:space="preserve">life general provisions </w:t>
      </w:r>
      <w:r w:rsidR="005B170B">
        <w:rPr>
          <w:rFonts w:asciiTheme="minorHAnsi" w:hAnsiTheme="minorHAnsi" w:cstheme="minorHAnsi"/>
          <w:i/>
          <w:color w:val="7030A0"/>
        </w:rPr>
        <w:t>Subsection of life insurance plan</w:t>
      </w:r>
      <w:r w:rsidR="005B170B" w:rsidRPr="00283DD0">
        <w:rPr>
          <w:rFonts w:ascii="Arial" w:hAnsi="Arial" w:cs="Arial"/>
          <w:i/>
          <w:color w:val="7030A0"/>
        </w:rPr>
        <w:t xml:space="preserve"> </w:t>
      </w:r>
      <w:r w:rsidR="0047135C" w:rsidRPr="00283DD0">
        <w:rPr>
          <w:rFonts w:ascii="Arial" w:hAnsi="Arial" w:cs="Arial"/>
          <w:i/>
          <w:color w:val="7030A0"/>
        </w:rPr>
        <w:t xml:space="preserve">Show if </w:t>
      </w:r>
      <w:r w:rsidR="000C6126">
        <w:rPr>
          <w:rFonts w:ascii="Arial" w:hAnsi="Arial" w:cs="Arial"/>
          <w:i/>
          <w:color w:val="7030A0"/>
        </w:rPr>
        <w:t>Eligibility</w:t>
      </w:r>
      <w:r w:rsidR="0047135C" w:rsidRPr="00283DD0">
        <w:rPr>
          <w:rFonts w:ascii="Arial" w:hAnsi="Arial" w:cs="Arial"/>
          <w:i/>
          <w:color w:val="7030A0"/>
        </w:rPr>
        <w:t xml:space="preserve"> Q</w:t>
      </w:r>
      <w:r w:rsidR="000C6126">
        <w:rPr>
          <w:rFonts w:ascii="Arial" w:hAnsi="Arial" w:cs="Arial"/>
          <w:i/>
          <w:color w:val="7030A0"/>
        </w:rPr>
        <w:t>3</w:t>
      </w:r>
      <w:r w:rsidR="0047135C" w:rsidRPr="00283DD0">
        <w:rPr>
          <w:rFonts w:ascii="Arial" w:hAnsi="Arial" w:cs="Arial"/>
          <w:i/>
          <w:color w:val="7030A0"/>
        </w:rPr>
        <w:t xml:space="preserve"> = </w:t>
      </w:r>
      <w:r w:rsidR="0047135C">
        <w:rPr>
          <w:rFonts w:ascii="Arial" w:hAnsi="Arial" w:cs="Arial"/>
          <w:i/>
          <w:color w:val="7030A0"/>
        </w:rPr>
        <w:t>Basic Life</w:t>
      </w:r>
      <w:r w:rsidR="006A2A09">
        <w:rPr>
          <w:rFonts w:ascii="Arial" w:hAnsi="Arial" w:cs="Arial"/>
          <w:i/>
          <w:color w:val="7030A0"/>
        </w:rPr>
        <w:t xml:space="preserve"> </w:t>
      </w:r>
      <w:r w:rsidR="006A2A09" w:rsidRPr="005C54EB">
        <w:rPr>
          <w:rFonts w:ascii="Arial" w:hAnsi="Arial" w:cs="Arial"/>
          <w:color w:val="FF0000"/>
        </w:rPr>
        <w:t>(</w:t>
      </w:r>
      <w:r w:rsidR="006A2A09">
        <w:rPr>
          <w:rFonts w:ascii="Arial" w:hAnsi="Arial" w:cs="Arial"/>
          <w:color w:val="FF0000"/>
        </w:rPr>
        <w:t xml:space="preserve">Report Label: </w:t>
      </w:r>
      <w:ins w:id="145" w:author="Boland, Elizabeth (RIC - Washington)" w:date="2019-06-25T09:42:00Z">
        <w:r w:rsidR="00651CF3">
          <w:rPr>
            <w:rFonts w:ascii="Arial" w:hAnsi="Arial" w:cs="Arial"/>
            <w:color w:val="FF0000"/>
          </w:rPr>
          <w:t>E</w:t>
        </w:r>
      </w:ins>
      <w:del w:id="146" w:author="Boland, Elizabeth (RIC - Washington)" w:date="2019-06-25T09:42:00Z">
        <w:r w:rsidR="006A2A09" w:rsidDel="00651CF3">
          <w:rPr>
            <w:rFonts w:ascii="Arial" w:hAnsi="Arial" w:cs="Arial"/>
            <w:color w:val="FF0000"/>
          </w:rPr>
          <w:delText>General e</w:delText>
        </w:r>
      </w:del>
      <w:r w:rsidR="006A2A09">
        <w:rPr>
          <w:rFonts w:ascii="Arial" w:hAnsi="Arial" w:cs="Arial"/>
          <w:color w:val="FF0000"/>
        </w:rPr>
        <w:t>ligibility</w:t>
      </w:r>
      <w:ins w:id="147" w:author="Boland, Elizabeth (RIC - Washington)" w:date="2019-06-25T09:42:00Z">
        <w:r w:rsidR="00651CF3">
          <w:rPr>
            <w:rFonts w:ascii="Arial" w:hAnsi="Arial" w:cs="Arial"/>
            <w:color w:val="FF0000"/>
          </w:rPr>
          <w:t xml:space="preserve"> requirements</w:t>
        </w:r>
      </w:ins>
      <w:r w:rsidR="006A2A09">
        <w:rPr>
          <w:rFonts w:ascii="Arial" w:hAnsi="Arial" w:cs="Arial"/>
          <w:color w:val="FF0000"/>
        </w:rPr>
        <w:t>)</w:t>
      </w:r>
    </w:p>
    <w:p w14:paraId="2EC8CA5B" w14:textId="115DA774" w:rsidR="00163115" w:rsidRPr="00B96442" w:rsidRDefault="00D42AA9" w:rsidP="00163115">
      <w:pPr>
        <w:pStyle w:val="Questiontext"/>
        <w:spacing w:line="276" w:lineRule="auto"/>
        <w:rPr>
          <w:rStyle w:val="Answertextfont"/>
          <w:rFonts w:ascii="Arial" w:hAnsi="Arial" w:cs="Arial"/>
          <w:i/>
          <w:color w:val="8064A2" w:themeColor="accent4"/>
        </w:rPr>
      </w:pPr>
      <w:r>
        <w:rPr>
          <w:rFonts w:ascii="Arial" w:hAnsi="Arial" w:cs="Arial"/>
        </w:rPr>
        <w:t xml:space="preserve">1. </w:t>
      </w:r>
      <w:r w:rsidR="00163115" w:rsidRPr="00E968DC">
        <w:rPr>
          <w:rFonts w:ascii="Arial" w:hAnsi="Arial" w:cs="Arial"/>
        </w:rPr>
        <w:t xml:space="preserve">Indicate the eligibility </w:t>
      </w:r>
      <w:r w:rsidR="00163115">
        <w:rPr>
          <w:rFonts w:ascii="Arial" w:hAnsi="Arial" w:cs="Arial"/>
        </w:rPr>
        <w:t>requirement</w:t>
      </w:r>
      <w:ins w:id="148" w:author="Boland, Elizabeth (RIC - Washington)" w:date="2019-06-25T09:43:00Z">
        <w:r w:rsidR="00651CF3">
          <w:rPr>
            <w:rFonts w:ascii="Arial" w:hAnsi="Arial" w:cs="Arial"/>
          </w:rPr>
          <w:t>s</w:t>
        </w:r>
      </w:ins>
      <w:r w:rsidR="00163115">
        <w:rPr>
          <w:rFonts w:ascii="Arial" w:hAnsi="Arial" w:cs="Arial"/>
        </w:rPr>
        <w:t xml:space="preserve"> for basic</w:t>
      </w:r>
      <w:r w:rsidR="00163115" w:rsidRPr="00E968DC">
        <w:rPr>
          <w:rFonts w:ascii="Arial" w:hAnsi="Arial" w:cs="Arial"/>
        </w:rPr>
        <w:t xml:space="preserve"> life</w:t>
      </w:r>
      <w:r w:rsidR="00163115">
        <w:rPr>
          <w:rFonts w:ascii="Arial" w:hAnsi="Arial" w:cs="Arial"/>
        </w:rPr>
        <w:t xml:space="preserve"> insurance</w:t>
      </w:r>
      <w:r w:rsidR="00163115" w:rsidRPr="00E968DC">
        <w:rPr>
          <w:rFonts w:ascii="Arial" w:hAnsi="Arial" w:cs="Arial"/>
        </w:rPr>
        <w:t>.</w:t>
      </w:r>
      <w:r w:rsidR="00366811">
        <w:rPr>
          <w:rFonts w:ascii="Arial" w:hAnsi="Arial" w:cs="Arial"/>
        </w:rPr>
        <w:t xml:space="preserve">  </w:t>
      </w:r>
      <w:r w:rsidR="00366811" w:rsidRPr="00366811">
        <w:rPr>
          <w:rFonts w:ascii="Arial" w:hAnsi="Arial" w:cs="Arial"/>
          <w:i/>
          <w:color w:val="7030A0"/>
        </w:rPr>
        <w:t xml:space="preserve"> </w:t>
      </w:r>
    </w:p>
    <w:p w14:paraId="341BE4A5" w14:textId="599AB722" w:rsidR="00383D4E" w:rsidRPr="00DC366B" w:rsidRDefault="00383D4E" w:rsidP="00383D4E">
      <w:pPr>
        <w:rPr>
          <w:rFonts w:ascii="Arial" w:hAnsi="Arial" w:cs="Arial"/>
          <w:sz w:val="20"/>
          <w:szCs w:val="20"/>
        </w:rPr>
      </w:pPr>
      <w:r w:rsidRPr="00DC366B">
        <w:rPr>
          <w:rFonts w:ascii="Arial" w:hAnsi="Arial" w:cs="Arial"/>
          <w:sz w:val="20"/>
          <w:szCs w:val="20"/>
        </w:rPr>
        <w:t>□ Enrolled in medical</w:t>
      </w:r>
      <w:r w:rsidRPr="00DC366B">
        <w:rPr>
          <w:rFonts w:ascii="Arial" w:hAnsi="Arial" w:cs="Arial"/>
          <w:sz w:val="20"/>
          <w:szCs w:val="20"/>
        </w:rPr>
        <w:br/>
        <w:t>□ Upon hiring (on first day of joining the organization)</w:t>
      </w:r>
    </w:p>
    <w:p w14:paraId="2D1F6DC7" w14:textId="77777777" w:rsidR="00383D4E" w:rsidRPr="00DC366B" w:rsidRDefault="00383D4E" w:rsidP="00383D4E">
      <w:pPr>
        <w:pStyle w:val="Questiontext"/>
        <w:spacing w:after="0"/>
        <w:rPr>
          <w:rFonts w:ascii="Arial" w:hAnsi="Arial" w:cs="Arial"/>
        </w:rPr>
      </w:pPr>
      <w:r w:rsidRPr="00DC366B">
        <w:rPr>
          <w:rFonts w:ascii="Arial" w:hAnsi="Arial" w:cs="Arial"/>
        </w:rPr>
        <w:t xml:space="preserve">□ </w:t>
      </w:r>
      <w:r w:rsidRPr="00823599">
        <w:rPr>
          <w:rStyle w:val="Answertextfont"/>
          <w:rFonts w:ascii="Arial" w:hAnsi="Arial" w:cs="Arial"/>
          <w:lang w:val="en-CA"/>
        </w:rPr>
        <w:t>First of month following date of hire</w:t>
      </w:r>
    </w:p>
    <w:p w14:paraId="29C32AFC" w14:textId="3428FB57" w:rsidR="00383D4E" w:rsidRPr="00DC366B" w:rsidRDefault="00383D4E" w:rsidP="00383D4E">
      <w:pPr>
        <w:pStyle w:val="Questiontext"/>
        <w:spacing w:after="0"/>
        <w:rPr>
          <w:rFonts w:ascii="Arial" w:hAnsi="Arial" w:cs="Arial"/>
        </w:rPr>
      </w:pPr>
      <w:r w:rsidRPr="00DC366B">
        <w:rPr>
          <w:rFonts w:ascii="Arial" w:hAnsi="Arial" w:cs="Arial"/>
        </w:rPr>
        <w:t xml:space="preserve">□ After probation/waiting period </w:t>
      </w:r>
      <w:r w:rsidR="000C6126">
        <w:rPr>
          <w:rFonts w:ascii="Arial" w:hAnsi="Arial" w:cs="Arial"/>
        </w:rPr>
        <w:br/>
      </w:r>
      <w:r w:rsidR="000C6126" w:rsidRPr="00DC366B">
        <w:rPr>
          <w:rFonts w:ascii="Arial" w:hAnsi="Arial" w:cs="Arial"/>
        </w:rPr>
        <w:t>□</w:t>
      </w:r>
      <w:r w:rsidR="000C6126">
        <w:rPr>
          <w:rFonts w:ascii="Arial" w:hAnsi="Arial" w:cs="Arial"/>
        </w:rPr>
        <w:t xml:space="preserve"> Mandatory for employment</w:t>
      </w:r>
    </w:p>
    <w:p w14:paraId="3F54C829" w14:textId="067AD2B8" w:rsidR="00383D4E" w:rsidRPr="00DC366B" w:rsidRDefault="00383D4E" w:rsidP="00383D4E">
      <w:pPr>
        <w:rPr>
          <w:rFonts w:ascii="Arial" w:hAnsi="Arial" w:cs="Arial"/>
          <w:sz w:val="20"/>
          <w:szCs w:val="20"/>
        </w:rPr>
      </w:pPr>
      <w:r w:rsidRPr="00DC366B">
        <w:rPr>
          <w:rFonts w:ascii="Arial" w:hAnsi="Arial" w:cs="Arial"/>
          <w:sz w:val="20"/>
          <w:szCs w:val="20"/>
        </w:rPr>
        <w:t>□ Other (____________</w:t>
      </w:r>
      <w:r w:rsidR="004C4B67">
        <w:rPr>
          <w:rFonts w:ascii="Arial" w:hAnsi="Arial" w:cs="Arial"/>
          <w:sz w:val="20"/>
          <w:szCs w:val="20"/>
        </w:rPr>
        <w:t>)</w:t>
      </w:r>
    </w:p>
    <w:p w14:paraId="48FCCE80" w14:textId="77777777" w:rsidR="00383D4E" w:rsidRDefault="00383D4E" w:rsidP="00163115">
      <w:pPr>
        <w:pStyle w:val="Questiontext"/>
        <w:spacing w:line="276" w:lineRule="auto"/>
        <w:rPr>
          <w:rFonts w:ascii="Arial" w:hAnsi="Arial" w:cs="Arial"/>
        </w:rPr>
      </w:pPr>
    </w:p>
    <w:p w14:paraId="127052F8" w14:textId="50EDBB72" w:rsidR="00163115" w:rsidRPr="00E968DC" w:rsidRDefault="00D42AA9" w:rsidP="00163115">
      <w:pPr>
        <w:pStyle w:val="Questiontext"/>
        <w:spacing w:line="276" w:lineRule="auto"/>
        <w:rPr>
          <w:rFonts w:ascii="Arial" w:hAnsi="Arial" w:cs="Arial"/>
        </w:rPr>
      </w:pPr>
      <w:r>
        <w:rPr>
          <w:rFonts w:ascii="Arial" w:hAnsi="Arial" w:cs="Arial"/>
        </w:rPr>
        <w:t xml:space="preserve">2. </w:t>
      </w:r>
      <w:r w:rsidR="00163115" w:rsidRPr="00E968DC">
        <w:rPr>
          <w:rFonts w:ascii="Arial" w:hAnsi="Arial" w:cs="Arial"/>
        </w:rPr>
        <w:t xml:space="preserve">Provide the </w:t>
      </w:r>
      <w:r w:rsidR="000C6126">
        <w:rPr>
          <w:rFonts w:ascii="Arial" w:hAnsi="Arial" w:cs="Arial"/>
        </w:rPr>
        <w:t xml:space="preserve">number of </w:t>
      </w:r>
      <w:r w:rsidR="00A13272">
        <w:rPr>
          <w:rFonts w:ascii="Arial" w:hAnsi="Arial" w:cs="Arial"/>
        </w:rPr>
        <w:t xml:space="preserve">months </w:t>
      </w:r>
      <w:r w:rsidR="00A13272" w:rsidRPr="00E968DC">
        <w:rPr>
          <w:rFonts w:ascii="Arial" w:hAnsi="Arial" w:cs="Arial"/>
        </w:rPr>
        <w:t>to</w:t>
      </w:r>
      <w:r w:rsidR="00163115" w:rsidRPr="00E968DC">
        <w:rPr>
          <w:rFonts w:ascii="Arial" w:hAnsi="Arial" w:cs="Arial"/>
        </w:rPr>
        <w:t xml:space="preserve"> be eligible for </w:t>
      </w:r>
      <w:r w:rsidR="00163115">
        <w:rPr>
          <w:rFonts w:ascii="Arial" w:hAnsi="Arial" w:cs="Arial"/>
        </w:rPr>
        <w:t>basic</w:t>
      </w:r>
      <w:r w:rsidR="00ED131E">
        <w:rPr>
          <w:rFonts w:ascii="Arial" w:hAnsi="Arial" w:cs="Arial"/>
        </w:rPr>
        <w:t xml:space="preserve"> </w:t>
      </w:r>
      <w:r w:rsidR="00163115" w:rsidRPr="00E968DC">
        <w:rPr>
          <w:rFonts w:ascii="Arial" w:hAnsi="Arial" w:cs="Arial"/>
        </w:rPr>
        <w:t xml:space="preserve">life </w:t>
      </w:r>
      <w:r w:rsidR="00ED131E">
        <w:rPr>
          <w:rFonts w:ascii="Arial" w:hAnsi="Arial" w:cs="Arial"/>
        </w:rPr>
        <w:t>insurance</w:t>
      </w:r>
      <w:r w:rsidR="00163115" w:rsidRPr="00E968DC">
        <w:rPr>
          <w:rFonts w:ascii="Arial" w:hAnsi="Arial" w:cs="Arial"/>
        </w:rPr>
        <w:t>.</w:t>
      </w:r>
      <w:r w:rsidR="00163115">
        <w:rPr>
          <w:rStyle w:val="Answertextfont"/>
          <w:rFonts w:ascii="Arial" w:hAnsi="Arial" w:cs="Arial"/>
          <w:b/>
          <w:color w:val="7030A0"/>
        </w:rPr>
        <w:t xml:space="preserve"> </w:t>
      </w:r>
      <w:r w:rsidR="00163115">
        <w:rPr>
          <w:rFonts w:ascii="Arial" w:hAnsi="Arial" w:cs="Arial"/>
          <w:i/>
          <w:color w:val="7030A0"/>
        </w:rPr>
        <w:t xml:space="preserve">Show </w:t>
      </w:r>
      <w:r w:rsidR="00B86FDB">
        <w:rPr>
          <w:rFonts w:ascii="Arial" w:hAnsi="Arial" w:cs="Arial"/>
          <w:i/>
          <w:color w:val="7030A0"/>
        </w:rPr>
        <w:t xml:space="preserve">if Basic Life </w:t>
      </w:r>
      <w:r w:rsidR="00C26D75">
        <w:rPr>
          <w:rFonts w:ascii="Arial" w:hAnsi="Arial" w:cs="Arial"/>
          <w:i/>
          <w:color w:val="7030A0"/>
        </w:rPr>
        <w:t xml:space="preserve">General </w:t>
      </w:r>
      <w:r w:rsidR="003B6EF4">
        <w:rPr>
          <w:rFonts w:ascii="Arial" w:hAnsi="Arial" w:cs="Arial"/>
          <w:i/>
          <w:color w:val="7030A0"/>
        </w:rPr>
        <w:t>P</w:t>
      </w:r>
      <w:r w:rsidR="00C26D75">
        <w:rPr>
          <w:rFonts w:ascii="Arial" w:hAnsi="Arial" w:cs="Arial"/>
          <w:i/>
          <w:color w:val="7030A0"/>
        </w:rPr>
        <w:t>rovisions</w:t>
      </w:r>
      <w:r w:rsidR="00163115">
        <w:rPr>
          <w:rFonts w:ascii="Arial" w:hAnsi="Arial" w:cs="Arial"/>
          <w:i/>
          <w:color w:val="7030A0"/>
        </w:rPr>
        <w:t xml:space="preserve"> </w:t>
      </w:r>
      <w:r w:rsidR="003A1326">
        <w:rPr>
          <w:rFonts w:ascii="Arial" w:hAnsi="Arial" w:cs="Arial"/>
          <w:i/>
          <w:color w:val="7030A0"/>
        </w:rPr>
        <w:t>Q1</w:t>
      </w:r>
      <w:r w:rsidR="00163115">
        <w:rPr>
          <w:rFonts w:ascii="Arial" w:hAnsi="Arial" w:cs="Arial"/>
          <w:i/>
          <w:color w:val="7030A0"/>
        </w:rPr>
        <w:t xml:space="preserve"> = </w:t>
      </w:r>
      <w:r w:rsidR="00163115" w:rsidRPr="009862F3">
        <w:rPr>
          <w:rFonts w:ascii="Arial" w:hAnsi="Arial" w:cs="Arial"/>
          <w:i/>
          <w:color w:val="7030A0"/>
        </w:rPr>
        <w:t>After probation/waiting period</w:t>
      </w:r>
      <w:r w:rsidR="00FA7997">
        <w:rPr>
          <w:rFonts w:ascii="Arial" w:hAnsi="Arial" w:cs="Arial"/>
          <w:i/>
          <w:color w:val="7030A0"/>
        </w:rPr>
        <w:t xml:space="preserve">  </w:t>
      </w:r>
      <w:r w:rsidR="00FA7997" w:rsidRPr="002625FF">
        <w:rPr>
          <w:rFonts w:ascii="Arial" w:hAnsi="Arial" w:cs="Arial"/>
          <w:i/>
          <w:color w:val="8064A2" w:themeColor="accent4"/>
        </w:rPr>
        <w:t>(</w:t>
      </w:r>
      <w:r w:rsidR="002243AF">
        <w:rPr>
          <w:rFonts w:ascii="Arial" w:hAnsi="Arial" w:cs="Arial"/>
          <w:i/>
          <w:color w:val="8064A2" w:themeColor="accent4"/>
        </w:rPr>
        <w:t xml:space="preserve">Properties: Allow </w:t>
      </w:r>
      <w:r w:rsidR="004B7335">
        <w:rPr>
          <w:rFonts w:ascii="Arial" w:hAnsi="Arial" w:cs="Arial"/>
          <w:i/>
          <w:color w:val="8064A2" w:themeColor="accent4"/>
        </w:rPr>
        <w:t>1</w:t>
      </w:r>
      <w:r w:rsidR="002243AF">
        <w:rPr>
          <w:rFonts w:ascii="Arial" w:hAnsi="Arial" w:cs="Arial"/>
          <w:i/>
          <w:color w:val="8064A2" w:themeColor="accent4"/>
        </w:rPr>
        <w:t>decimal</w:t>
      </w:r>
      <w:r w:rsidR="00C26D75">
        <w:rPr>
          <w:rFonts w:ascii="Arial" w:hAnsi="Arial" w:cs="Arial"/>
          <w:i/>
          <w:color w:val="8064A2" w:themeColor="accent4"/>
        </w:rPr>
        <w:t>, range 1-99</w:t>
      </w:r>
      <w:r w:rsidR="00FA7997" w:rsidRPr="002625FF">
        <w:rPr>
          <w:rFonts w:ascii="Arial" w:hAnsi="Arial" w:cs="Arial"/>
          <w:i/>
          <w:color w:val="8064A2" w:themeColor="accent4"/>
        </w:rPr>
        <w:t>)</w:t>
      </w:r>
      <w:r w:rsidR="006A2A09">
        <w:rPr>
          <w:rFonts w:ascii="Arial" w:hAnsi="Arial" w:cs="Arial"/>
          <w:i/>
          <w:color w:val="8064A2" w:themeColor="accent4"/>
        </w:rPr>
        <w:t xml:space="preserve"> (</w:t>
      </w:r>
      <w:r w:rsidR="006A2A09" w:rsidRPr="00F84E85">
        <w:rPr>
          <w:rFonts w:ascii="Arial" w:hAnsi="Arial" w:cs="Arial"/>
          <w:color w:val="FF0000"/>
        </w:rPr>
        <w:t xml:space="preserve">Report Label: </w:t>
      </w:r>
      <w:r w:rsidR="001735AC">
        <w:rPr>
          <w:rFonts w:ascii="Arial" w:hAnsi="Arial" w:cs="Arial"/>
          <w:color w:val="FF0000"/>
        </w:rPr>
        <w:t>Eligibility requirement</w:t>
      </w:r>
      <w:del w:id="149" w:author="Boland, Elizabeth (RIC - Washington)" w:date="2019-06-25T09:43:00Z">
        <w:r w:rsidR="001735AC" w:rsidDel="00651CF3">
          <w:rPr>
            <w:rFonts w:ascii="Arial" w:hAnsi="Arial" w:cs="Arial"/>
            <w:color w:val="FF0000"/>
          </w:rPr>
          <w:delText xml:space="preserve"> for basic life </w:delText>
        </w:r>
      </w:del>
      <w:r w:rsidR="001735AC">
        <w:rPr>
          <w:rFonts w:ascii="Arial" w:hAnsi="Arial" w:cs="Arial"/>
          <w:color w:val="FF0000"/>
        </w:rPr>
        <w:t>– number of months</w:t>
      </w:r>
      <w:r w:rsidR="006A2A09">
        <w:rPr>
          <w:rFonts w:ascii="Arial" w:hAnsi="Arial" w:cs="Arial"/>
          <w:color w:val="FF0000"/>
        </w:rPr>
        <w:t>)</w:t>
      </w:r>
    </w:p>
    <w:p w14:paraId="4D6B979B" w14:textId="701389F0" w:rsidR="005267C5" w:rsidRDefault="00163115" w:rsidP="00163115">
      <w:pPr>
        <w:pStyle w:val="Questiontext"/>
        <w:spacing w:line="276" w:lineRule="auto"/>
        <w:rPr>
          <w:rFonts w:ascii="Arial" w:hAnsi="Arial" w:cs="Arial"/>
        </w:rPr>
      </w:pPr>
      <w:r w:rsidRPr="000A20E2">
        <w:rPr>
          <w:rFonts w:ascii="Arial" w:hAnsi="Arial" w:cs="Arial"/>
        </w:rPr>
        <w:t xml:space="preserve">_____ </w:t>
      </w:r>
      <w:r w:rsidR="005267C5">
        <w:rPr>
          <w:rFonts w:ascii="Arial" w:hAnsi="Arial" w:cs="Arial"/>
        </w:rPr>
        <w:t xml:space="preserve"> </w:t>
      </w:r>
    </w:p>
    <w:p w14:paraId="1F76A115" w14:textId="77777777" w:rsidR="00D721BA" w:rsidRDefault="00D721BA" w:rsidP="00163115">
      <w:pPr>
        <w:pStyle w:val="Questiontext"/>
        <w:spacing w:line="276" w:lineRule="auto"/>
        <w:rPr>
          <w:rFonts w:ascii="Arial" w:hAnsi="Arial" w:cs="Arial"/>
        </w:rPr>
      </w:pPr>
    </w:p>
    <w:p w14:paraId="250E59C7" w14:textId="2641B0B4" w:rsidR="00D721BA" w:rsidRDefault="00D721BA" w:rsidP="00163115">
      <w:pPr>
        <w:pStyle w:val="Questiontext"/>
        <w:spacing w:line="276" w:lineRule="auto"/>
        <w:rPr>
          <w:rFonts w:ascii="Arial" w:hAnsi="Arial" w:cs="Arial"/>
        </w:rPr>
      </w:pPr>
      <w:r>
        <w:rPr>
          <w:rFonts w:ascii="Arial" w:hAnsi="Arial" w:cs="Arial"/>
        </w:rPr>
        <w:t>2a. Valuation field for eligibility requirement</w:t>
      </w:r>
      <w:r w:rsidR="005C4172">
        <w:rPr>
          <w:rFonts w:ascii="Arial" w:hAnsi="Arial" w:cs="Arial"/>
        </w:rPr>
        <w:t>.</w:t>
      </w:r>
      <w:r w:rsidRPr="00F013C6">
        <w:rPr>
          <w:rFonts w:ascii="Arial" w:hAnsi="Arial" w:cs="Arial"/>
          <w:color w:val="FF0000"/>
        </w:rPr>
        <w:t xml:space="preserve">(Hidden from Web UI) (Hidden from all non-survey team reporting) </w:t>
      </w:r>
      <w:r w:rsidR="006A2A09" w:rsidRPr="00C57049">
        <w:rPr>
          <w:rFonts w:ascii="Arial" w:hAnsi="Arial" w:cs="Arial"/>
          <w:color w:val="FF0000"/>
        </w:rPr>
        <w:t>(</w:t>
      </w:r>
      <w:r w:rsidR="006A2A09" w:rsidRPr="005926C6">
        <w:rPr>
          <w:rFonts w:ascii="Arial" w:hAnsi="Arial" w:cs="Arial"/>
          <w:color w:val="FF0000"/>
        </w:rPr>
        <w:t>R</w:t>
      </w:r>
      <w:r w:rsidR="006A2A09" w:rsidRPr="00F84E85">
        <w:rPr>
          <w:rFonts w:ascii="Arial" w:hAnsi="Arial" w:cs="Arial"/>
          <w:color w:val="FF0000"/>
        </w:rPr>
        <w:t xml:space="preserve">eport Label: Eligibility </w:t>
      </w:r>
      <w:r w:rsidR="006A2A09">
        <w:rPr>
          <w:rFonts w:ascii="Arial" w:hAnsi="Arial" w:cs="Arial"/>
          <w:color w:val="FF0000"/>
        </w:rPr>
        <w:t>for valuation)</w:t>
      </w:r>
      <w:commentRangeStart w:id="150"/>
      <w:commentRangeStart w:id="151"/>
      <w:r w:rsidRPr="000A20E2">
        <w:rPr>
          <w:rFonts w:ascii="Arial" w:hAnsi="Arial" w:cs="Arial"/>
        </w:rPr>
        <w:t xml:space="preserve">_____ </w:t>
      </w:r>
      <w:commentRangeEnd w:id="150"/>
      <w:r w:rsidR="002E6E11">
        <w:rPr>
          <w:rStyle w:val="CommentReference"/>
        </w:rPr>
        <w:commentReference w:id="150"/>
      </w:r>
      <w:commentRangeEnd w:id="151"/>
      <w:r w:rsidR="00351F82">
        <w:rPr>
          <w:rStyle w:val="CommentReference"/>
        </w:rPr>
        <w:commentReference w:id="151"/>
      </w:r>
      <w:r>
        <w:rPr>
          <w:rFonts w:ascii="Arial" w:hAnsi="Arial" w:cs="Arial"/>
        </w:rPr>
        <w:t xml:space="preserve"> </w:t>
      </w:r>
    </w:p>
    <w:p w14:paraId="7DF6EE9A" w14:textId="0DBB4AC4" w:rsidR="007D69D9" w:rsidRDefault="007D69D9" w:rsidP="005A7ED7">
      <w:pPr>
        <w:pStyle w:val="Questiontext"/>
        <w:spacing w:line="276" w:lineRule="auto"/>
        <w:rPr>
          <w:rFonts w:ascii="Arial" w:hAnsi="Arial" w:cs="Arial"/>
        </w:rPr>
      </w:pPr>
      <w:r>
        <w:rPr>
          <w:rFonts w:ascii="Arial" w:hAnsi="Arial" w:cs="Arial"/>
        </w:rPr>
        <w:br w:type="column"/>
      </w:r>
    </w:p>
    <w:p w14:paraId="65B705E4" w14:textId="77777777" w:rsidR="007D69D9" w:rsidRDefault="007D69D9" w:rsidP="007D69D9">
      <w:pPr>
        <w:pStyle w:val="Questiontext"/>
        <w:rPr>
          <w:rFonts w:ascii="Arial" w:hAnsi="Arial" w:cs="Arial"/>
        </w:rPr>
      </w:pPr>
    </w:p>
    <w:p w14:paraId="1CD50492" w14:textId="5F9B0D3D" w:rsidR="009B6FCD" w:rsidRPr="005C54EB" w:rsidRDefault="009B6FCD" w:rsidP="009B6FCD">
      <w:pPr>
        <w:pStyle w:val="Questiontext"/>
        <w:rPr>
          <w:rFonts w:ascii="Arial" w:hAnsi="Arial" w:cs="Arial"/>
          <w:color w:val="FF0000"/>
        </w:rPr>
      </w:pPr>
      <w:r>
        <w:rPr>
          <w:rFonts w:ascii="Arial" w:hAnsi="Arial" w:cs="Arial"/>
        </w:rPr>
        <w:t>3.</w:t>
      </w:r>
      <w:r w:rsidRPr="009B6FCD">
        <w:rPr>
          <w:rFonts w:ascii="Arial" w:hAnsi="Arial" w:cs="Arial"/>
        </w:rPr>
        <w:t xml:space="preserve"> </w:t>
      </w:r>
      <w:r w:rsidRPr="00DC366B">
        <w:rPr>
          <w:rFonts w:ascii="Arial" w:hAnsi="Arial" w:cs="Arial"/>
        </w:rPr>
        <w:t xml:space="preserve">Provide additional comments or clarifications on </w:t>
      </w:r>
      <w:r>
        <w:rPr>
          <w:rFonts w:ascii="Arial" w:hAnsi="Arial" w:cs="Arial"/>
        </w:rPr>
        <w:t>basic life general provisions</w:t>
      </w:r>
      <w:r w:rsidRPr="00DC366B">
        <w:rPr>
          <w:rFonts w:ascii="Arial" w:hAnsi="Arial" w:cs="Arial"/>
        </w:rPr>
        <w:t>.</w:t>
      </w:r>
      <w:r>
        <w:rPr>
          <w:rFonts w:ascii="Arial" w:hAnsi="Arial" w:cs="Arial"/>
        </w:rPr>
        <w:t xml:space="preserve"> </w:t>
      </w:r>
      <w:r w:rsidRPr="005C54EB">
        <w:rPr>
          <w:rFonts w:ascii="Arial" w:hAnsi="Arial" w:cs="Arial"/>
          <w:color w:val="FF0000"/>
        </w:rPr>
        <w:t xml:space="preserve">(Report Label: Additional </w:t>
      </w:r>
      <w:r>
        <w:rPr>
          <w:rFonts w:ascii="Arial" w:hAnsi="Arial" w:cs="Arial"/>
          <w:color w:val="FF0000"/>
        </w:rPr>
        <w:t>general provision</w:t>
      </w:r>
      <w:r w:rsidRPr="005C54EB">
        <w:rPr>
          <w:rFonts w:ascii="Arial" w:hAnsi="Arial" w:cs="Arial"/>
          <w:color w:val="FF0000"/>
        </w:rPr>
        <w:t xml:space="preserve"> information)</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9B6FCD" w:rsidRPr="00FD2D9C" w14:paraId="7EEA5E72" w14:textId="77777777" w:rsidTr="00670272">
        <w:trPr>
          <w:trHeight w:val="1691"/>
        </w:trPr>
        <w:tc>
          <w:tcPr>
            <w:tcW w:w="8856" w:type="dxa"/>
          </w:tcPr>
          <w:p w14:paraId="331D1CE5" w14:textId="77777777" w:rsidR="009B6FCD" w:rsidRPr="00DC366B" w:rsidRDefault="009B6FCD" w:rsidP="00670272">
            <w:pPr>
              <w:pStyle w:val="Questiontext"/>
              <w:rPr>
                <w:rFonts w:ascii="Arial" w:hAnsi="Arial" w:cs="Arial"/>
              </w:rPr>
            </w:pPr>
          </w:p>
        </w:tc>
      </w:tr>
    </w:tbl>
    <w:p w14:paraId="7D634E12" w14:textId="6A96B2DF" w:rsidR="007D69D9" w:rsidRDefault="007D69D9" w:rsidP="007D69D9">
      <w:pPr>
        <w:pStyle w:val="Questiontext"/>
        <w:rPr>
          <w:rFonts w:ascii="Arial" w:hAnsi="Arial" w:cs="Arial"/>
        </w:rPr>
      </w:pPr>
    </w:p>
    <w:p w14:paraId="7EBD788A" w14:textId="2E81B60A" w:rsidR="003662D9" w:rsidRPr="003662D9" w:rsidRDefault="003662D9" w:rsidP="003662D9">
      <w:pPr>
        <w:pStyle w:val="Questiontext"/>
        <w:rPr>
          <w:rFonts w:asciiTheme="minorHAnsi" w:hAnsiTheme="minorHAnsi" w:cstheme="minorHAnsi"/>
          <w:color w:val="FF0000"/>
        </w:rPr>
      </w:pPr>
    </w:p>
    <w:p w14:paraId="3B4288A9" w14:textId="6E040373" w:rsidR="000E244F" w:rsidRDefault="00D2345F" w:rsidP="002359B0">
      <w:pPr>
        <w:spacing w:line="276" w:lineRule="auto"/>
        <w:rPr>
          <w:rFonts w:ascii="Arial" w:hAnsi="Arial" w:cs="Arial"/>
          <w:i/>
          <w:color w:val="7030A0"/>
          <w:sz w:val="20"/>
          <w:szCs w:val="20"/>
        </w:rPr>
      </w:pPr>
      <w:r>
        <w:rPr>
          <w:rFonts w:ascii="Arial" w:hAnsi="Arial" w:cs="Arial"/>
          <w:b/>
        </w:rPr>
        <w:t xml:space="preserve">Basic </w:t>
      </w:r>
      <w:r w:rsidR="00C56A82">
        <w:rPr>
          <w:rFonts w:ascii="Arial" w:hAnsi="Arial" w:cs="Arial"/>
          <w:b/>
        </w:rPr>
        <w:t>life c</w:t>
      </w:r>
      <w:r w:rsidR="00C56A82" w:rsidRPr="002359B0">
        <w:rPr>
          <w:rFonts w:ascii="Arial" w:hAnsi="Arial" w:cs="Arial"/>
          <w:b/>
        </w:rPr>
        <w:t xml:space="preserve">overage </w:t>
      </w:r>
      <w:r w:rsidR="00C56A82">
        <w:rPr>
          <w:rFonts w:ascii="Arial" w:hAnsi="Arial" w:cs="Arial"/>
          <w:b/>
        </w:rPr>
        <w:t>d</w:t>
      </w:r>
      <w:r w:rsidR="00C56A82" w:rsidRPr="002359B0">
        <w:rPr>
          <w:rFonts w:ascii="Arial" w:hAnsi="Arial" w:cs="Arial"/>
          <w:b/>
        </w:rPr>
        <w:t>etails</w:t>
      </w:r>
      <w:r w:rsidR="00C56A82">
        <w:rPr>
          <w:rFonts w:ascii="Arial" w:hAnsi="Arial" w:cs="Arial"/>
          <w:b/>
        </w:rPr>
        <w:t xml:space="preserve"> </w:t>
      </w:r>
      <w:r w:rsidR="005B170B">
        <w:rPr>
          <w:rFonts w:asciiTheme="minorHAnsi" w:hAnsiTheme="minorHAnsi" w:cstheme="minorHAnsi"/>
          <w:i/>
          <w:color w:val="7030A0"/>
        </w:rPr>
        <w:t>Subsection of life insurance plan</w:t>
      </w:r>
      <w:r w:rsidR="005B170B" w:rsidRPr="00283DD0">
        <w:rPr>
          <w:rFonts w:ascii="Arial" w:hAnsi="Arial" w:cs="Arial"/>
          <w:i/>
          <w:color w:val="7030A0"/>
          <w:sz w:val="20"/>
          <w:szCs w:val="20"/>
        </w:rPr>
        <w:t xml:space="preserve"> </w:t>
      </w:r>
      <w:r w:rsidR="0047135C" w:rsidRPr="00283DD0">
        <w:rPr>
          <w:rFonts w:ascii="Arial" w:hAnsi="Arial" w:cs="Arial"/>
          <w:i/>
          <w:color w:val="7030A0"/>
          <w:sz w:val="20"/>
          <w:szCs w:val="20"/>
        </w:rPr>
        <w:t xml:space="preserve">Show if </w:t>
      </w:r>
      <w:r w:rsidR="008A14C5">
        <w:rPr>
          <w:rFonts w:ascii="Arial" w:hAnsi="Arial" w:cs="Arial"/>
          <w:i/>
          <w:color w:val="7030A0"/>
          <w:sz w:val="20"/>
          <w:szCs w:val="20"/>
        </w:rPr>
        <w:t>Eligibility</w:t>
      </w:r>
      <w:r w:rsidR="0047135C" w:rsidRPr="00283DD0">
        <w:rPr>
          <w:rFonts w:ascii="Arial" w:hAnsi="Arial" w:cs="Arial"/>
          <w:i/>
          <w:color w:val="7030A0"/>
          <w:sz w:val="20"/>
          <w:szCs w:val="20"/>
        </w:rPr>
        <w:t xml:space="preserve"> </w:t>
      </w:r>
      <w:r w:rsidR="0047135C" w:rsidRPr="00EC6CB0">
        <w:rPr>
          <w:rFonts w:ascii="Arial" w:hAnsi="Arial" w:cs="Arial"/>
          <w:i/>
          <w:color w:val="7030A0"/>
          <w:sz w:val="20"/>
          <w:szCs w:val="20"/>
        </w:rPr>
        <w:t>Q</w:t>
      </w:r>
      <w:r w:rsidR="008A14C5">
        <w:rPr>
          <w:rFonts w:ascii="Arial" w:hAnsi="Arial" w:cs="Arial"/>
          <w:i/>
          <w:color w:val="7030A0"/>
          <w:sz w:val="20"/>
          <w:szCs w:val="20"/>
        </w:rPr>
        <w:t>3</w:t>
      </w:r>
      <w:r w:rsidR="0047135C" w:rsidRPr="00EC6CB0">
        <w:rPr>
          <w:rFonts w:ascii="Arial" w:hAnsi="Arial" w:cs="Arial"/>
          <w:i/>
          <w:color w:val="7030A0"/>
          <w:sz w:val="20"/>
          <w:szCs w:val="20"/>
        </w:rPr>
        <w:t xml:space="preserve"> = </w:t>
      </w:r>
      <w:r w:rsidR="0047135C" w:rsidRPr="000F622A">
        <w:rPr>
          <w:rFonts w:ascii="Arial" w:hAnsi="Arial" w:cs="Arial"/>
          <w:i/>
          <w:color w:val="7030A0"/>
          <w:sz w:val="20"/>
          <w:szCs w:val="20"/>
        </w:rPr>
        <w:t>Basic Life</w:t>
      </w:r>
      <w:r w:rsidR="007D12B0">
        <w:rPr>
          <w:rFonts w:ascii="Arial" w:hAnsi="Arial" w:cs="Arial"/>
          <w:i/>
          <w:color w:val="7030A0"/>
          <w:sz w:val="20"/>
          <w:szCs w:val="20"/>
        </w:rPr>
        <w:t xml:space="preserve"> </w:t>
      </w:r>
    </w:p>
    <w:p w14:paraId="0F7318E1" w14:textId="77777777" w:rsidR="00023A39" w:rsidRPr="002359B0" w:rsidRDefault="00023A39" w:rsidP="002359B0">
      <w:pPr>
        <w:spacing w:line="276" w:lineRule="auto"/>
        <w:rPr>
          <w:rFonts w:ascii="Arial" w:hAnsi="Arial" w:cs="Arial"/>
          <w:b/>
        </w:rPr>
      </w:pPr>
    </w:p>
    <w:p w14:paraId="5D42638E" w14:textId="7E56BE82" w:rsidR="00DA34D7" w:rsidRPr="002359B0" w:rsidRDefault="00E55FDC" w:rsidP="002359B0">
      <w:pPr>
        <w:spacing w:line="276" w:lineRule="auto"/>
        <w:rPr>
          <w:rFonts w:ascii="Arial" w:hAnsi="Arial" w:cs="Arial"/>
          <w:color w:val="FFC000"/>
        </w:rPr>
      </w:pPr>
      <w:r>
        <w:rPr>
          <w:rFonts w:ascii="Arial" w:hAnsi="Arial" w:cs="Arial"/>
          <w:sz w:val="20"/>
          <w:szCs w:val="20"/>
        </w:rPr>
        <w:t>5</w:t>
      </w:r>
      <w:r w:rsidR="00EF517A" w:rsidRPr="002359B0">
        <w:rPr>
          <w:rFonts w:ascii="Arial" w:hAnsi="Arial" w:cs="Arial"/>
          <w:sz w:val="20"/>
          <w:szCs w:val="20"/>
        </w:rPr>
        <w:t xml:space="preserve">. </w:t>
      </w:r>
      <w:r w:rsidR="00B11376" w:rsidRPr="002359B0">
        <w:rPr>
          <w:rFonts w:ascii="Arial" w:hAnsi="Arial" w:cs="Arial"/>
          <w:sz w:val="20"/>
          <w:szCs w:val="20"/>
        </w:rPr>
        <w:t>Indicate the</w:t>
      </w:r>
      <w:r w:rsidR="00FA6369" w:rsidRPr="002359B0">
        <w:rPr>
          <w:rFonts w:ascii="Arial" w:hAnsi="Arial" w:cs="Arial"/>
          <w:sz w:val="20"/>
          <w:szCs w:val="20"/>
        </w:rPr>
        <w:t xml:space="preserve"> </w:t>
      </w:r>
      <w:r w:rsidR="00B11376" w:rsidRPr="002359B0">
        <w:rPr>
          <w:rFonts w:ascii="Arial" w:hAnsi="Arial" w:cs="Arial"/>
          <w:sz w:val="20"/>
          <w:szCs w:val="20"/>
        </w:rPr>
        <w:t>type</w:t>
      </w:r>
      <w:r w:rsidR="008F48C5" w:rsidRPr="002359B0">
        <w:rPr>
          <w:rFonts w:ascii="Arial" w:hAnsi="Arial" w:cs="Arial"/>
          <w:sz w:val="20"/>
          <w:szCs w:val="20"/>
        </w:rPr>
        <w:t xml:space="preserve"> </w:t>
      </w:r>
      <w:r w:rsidR="00C95CE9" w:rsidRPr="002359B0">
        <w:rPr>
          <w:rFonts w:ascii="Arial" w:hAnsi="Arial" w:cs="Arial"/>
          <w:sz w:val="20"/>
          <w:szCs w:val="20"/>
        </w:rPr>
        <w:t>of</w:t>
      </w:r>
      <w:r w:rsidR="008F48C5" w:rsidRPr="002359B0">
        <w:rPr>
          <w:rFonts w:ascii="Arial" w:hAnsi="Arial" w:cs="Arial"/>
          <w:sz w:val="20"/>
          <w:szCs w:val="20"/>
        </w:rPr>
        <w:t xml:space="preserve"> basic life </w:t>
      </w:r>
      <w:r w:rsidR="00ED131E" w:rsidRPr="002359B0">
        <w:rPr>
          <w:rFonts w:ascii="Arial" w:hAnsi="Arial" w:cs="Arial"/>
          <w:sz w:val="20"/>
          <w:szCs w:val="20"/>
        </w:rPr>
        <w:t>insurance</w:t>
      </w:r>
      <w:r w:rsidR="008969EC" w:rsidRPr="002359B0">
        <w:rPr>
          <w:rFonts w:ascii="Arial" w:hAnsi="Arial" w:cs="Arial"/>
          <w:sz w:val="20"/>
          <w:szCs w:val="20"/>
        </w:rPr>
        <w:t xml:space="preserve"> </w:t>
      </w:r>
      <w:r w:rsidR="00B11376" w:rsidRPr="002359B0">
        <w:rPr>
          <w:rFonts w:ascii="Arial" w:hAnsi="Arial" w:cs="Arial"/>
          <w:sz w:val="20"/>
          <w:szCs w:val="20"/>
        </w:rPr>
        <w:t>provided</w:t>
      </w:r>
      <w:r w:rsidR="00F222CA">
        <w:rPr>
          <w:rFonts w:ascii="Arial" w:hAnsi="Arial" w:cs="Arial"/>
          <w:sz w:val="20"/>
          <w:szCs w:val="20"/>
        </w:rPr>
        <w:t>.</w:t>
      </w:r>
      <w:r w:rsidR="007D12B0">
        <w:rPr>
          <w:rFonts w:ascii="Arial" w:hAnsi="Arial" w:cs="Arial"/>
          <w:sz w:val="20"/>
          <w:szCs w:val="20"/>
        </w:rPr>
        <w:t xml:space="preserve"> </w:t>
      </w:r>
      <w:r w:rsidR="007C6072">
        <w:rPr>
          <w:rFonts w:ascii="Arial" w:hAnsi="Arial" w:cs="Arial"/>
          <w:sz w:val="20"/>
          <w:szCs w:val="20"/>
        </w:rPr>
        <w:t xml:space="preserve">Responses should not include the option to waive coverage over $50,000 to avoid imputed income. </w:t>
      </w:r>
      <w:r w:rsidR="007D12B0" w:rsidRPr="00266F39">
        <w:rPr>
          <w:rFonts w:ascii="Arial" w:hAnsi="Arial" w:cs="Arial"/>
          <w:color w:val="FF0000"/>
          <w:sz w:val="20"/>
          <w:szCs w:val="20"/>
        </w:rPr>
        <w:t>(Report Label: Type of basic life insurance)</w:t>
      </w:r>
    </w:p>
    <w:p w14:paraId="13657AAD" w14:textId="77777777" w:rsidR="002E391B" w:rsidRDefault="002E391B" w:rsidP="002E391B">
      <w:pPr>
        <w:pStyle w:val="Questiontext"/>
        <w:spacing w:after="0" w:line="276" w:lineRule="auto"/>
        <w:rPr>
          <w:rFonts w:ascii="Arial" w:hAnsi="Arial" w:cs="Arial"/>
        </w:rPr>
      </w:pPr>
      <w:r w:rsidRPr="001D0608">
        <w:rPr>
          <w:rFonts w:ascii="Arial" w:hAnsi="Arial" w:cs="Arial"/>
        </w:rPr>
        <w:t>○ One option – multiple of pay</w:t>
      </w:r>
    </w:p>
    <w:p w14:paraId="37200282" w14:textId="3DF2DCCF" w:rsidR="002E391B" w:rsidRDefault="002E391B" w:rsidP="002E391B">
      <w:pPr>
        <w:pStyle w:val="Questiontext"/>
        <w:spacing w:after="0" w:line="276" w:lineRule="auto"/>
        <w:rPr>
          <w:rFonts w:ascii="Arial" w:hAnsi="Arial" w:cs="Arial"/>
        </w:rPr>
      </w:pPr>
      <w:r w:rsidRPr="001D0608">
        <w:rPr>
          <w:rFonts w:ascii="Arial" w:hAnsi="Arial" w:cs="Arial"/>
        </w:rPr>
        <w:t>○ One option – fixed amount</w:t>
      </w:r>
    </w:p>
    <w:p w14:paraId="620D0FE3" w14:textId="77777777" w:rsidR="002E391B" w:rsidRDefault="002E391B" w:rsidP="002E391B">
      <w:pPr>
        <w:pStyle w:val="Questiontext"/>
        <w:spacing w:after="0" w:line="276" w:lineRule="auto"/>
        <w:rPr>
          <w:rFonts w:ascii="Arial" w:hAnsi="Arial" w:cs="Arial"/>
        </w:rPr>
      </w:pPr>
      <w:r w:rsidRPr="001D0608">
        <w:rPr>
          <w:rFonts w:ascii="Arial" w:hAnsi="Arial" w:cs="Arial"/>
        </w:rPr>
        <w:t>○ One option – multiple of pay plus fixed amount</w:t>
      </w:r>
    </w:p>
    <w:p w14:paraId="2A276F6D" w14:textId="3C3F6AF4" w:rsidR="002E391B" w:rsidRPr="001D0608" w:rsidRDefault="002E391B" w:rsidP="002E391B">
      <w:pPr>
        <w:pStyle w:val="Questiontext"/>
        <w:spacing w:after="0" w:line="276" w:lineRule="auto"/>
        <w:rPr>
          <w:rFonts w:ascii="Arial" w:hAnsi="Arial" w:cs="Arial"/>
        </w:rPr>
      </w:pPr>
      <w:r w:rsidRPr="001D0608">
        <w:rPr>
          <w:rFonts w:ascii="Arial" w:hAnsi="Arial" w:cs="Arial"/>
        </w:rPr>
        <w:t>○ More than one option – multiples of pay</w:t>
      </w:r>
    </w:p>
    <w:p w14:paraId="45EA7B05" w14:textId="290DB503" w:rsidR="002E391B" w:rsidRPr="001D0608" w:rsidRDefault="002E391B" w:rsidP="002E391B">
      <w:pPr>
        <w:pStyle w:val="Questiontext"/>
        <w:spacing w:after="0" w:line="276" w:lineRule="auto"/>
        <w:rPr>
          <w:rFonts w:ascii="Arial" w:hAnsi="Arial" w:cs="Arial"/>
        </w:rPr>
      </w:pPr>
      <w:r w:rsidRPr="001D0608">
        <w:rPr>
          <w:rFonts w:ascii="Arial" w:hAnsi="Arial" w:cs="Arial"/>
        </w:rPr>
        <w:t>○ More than one option – fixed amounts</w:t>
      </w:r>
    </w:p>
    <w:p w14:paraId="4F7E4129" w14:textId="77777777" w:rsidR="002E391B" w:rsidRPr="001D0608" w:rsidRDefault="002E391B" w:rsidP="002E391B">
      <w:pPr>
        <w:pStyle w:val="Questiontext"/>
        <w:spacing w:after="0" w:line="276" w:lineRule="auto"/>
        <w:rPr>
          <w:rFonts w:ascii="Arial" w:hAnsi="Arial" w:cs="Arial"/>
        </w:rPr>
      </w:pPr>
      <w:r w:rsidRPr="001D0608">
        <w:rPr>
          <w:rFonts w:ascii="Arial" w:hAnsi="Arial" w:cs="Arial"/>
        </w:rPr>
        <w:t>○ More than one option – range of fixed amount(s) and pay multiple(s)</w:t>
      </w:r>
    </w:p>
    <w:p w14:paraId="7F09ED10" w14:textId="328B47DD" w:rsidR="00DB4C96" w:rsidRDefault="008F48C5" w:rsidP="00A31605">
      <w:pPr>
        <w:spacing w:line="276" w:lineRule="auto"/>
        <w:rPr>
          <w:rStyle w:val="Answertextfont"/>
          <w:rFonts w:ascii="Arial" w:hAnsi="Arial" w:cs="Arial"/>
        </w:rPr>
      </w:pPr>
      <w:r w:rsidRPr="001D0608">
        <w:rPr>
          <w:rFonts w:ascii="Arial" w:hAnsi="Arial" w:cs="Arial"/>
          <w:sz w:val="20"/>
          <w:szCs w:val="20"/>
        </w:rPr>
        <w:t>○</w:t>
      </w:r>
      <w:r w:rsidR="00A31605" w:rsidRPr="001D0608">
        <w:rPr>
          <w:rFonts w:ascii="Arial" w:hAnsi="Arial" w:cs="Arial"/>
          <w:sz w:val="20"/>
          <w:szCs w:val="20"/>
        </w:rPr>
        <w:t xml:space="preserve"> </w:t>
      </w:r>
      <w:r w:rsidR="00A31605" w:rsidRPr="001D0608">
        <w:rPr>
          <w:rStyle w:val="Answertextfont"/>
          <w:rFonts w:ascii="Arial" w:hAnsi="Arial" w:cs="Arial"/>
        </w:rPr>
        <w:t>Other</w:t>
      </w:r>
      <w:r w:rsidR="007462A5">
        <w:rPr>
          <w:rStyle w:val="Answertextfont"/>
          <w:rFonts w:ascii="Arial" w:hAnsi="Arial" w:cs="Arial"/>
        </w:rPr>
        <w:t xml:space="preserve"> </w:t>
      </w:r>
    </w:p>
    <w:p w14:paraId="3FFE32BC" w14:textId="01AFCE1A" w:rsidR="00DB4C96" w:rsidRPr="00E968DC" w:rsidRDefault="00DB4C96" w:rsidP="00DB4C96">
      <w:pPr>
        <w:spacing w:line="276" w:lineRule="auto"/>
        <w:rPr>
          <w:rFonts w:ascii="Arial" w:hAnsi="Arial" w:cs="Arial"/>
          <w:sz w:val="20"/>
          <w:szCs w:val="20"/>
        </w:rPr>
      </w:pPr>
    </w:p>
    <w:p w14:paraId="0B6D9734" w14:textId="31A457B4" w:rsidR="00266F39" w:rsidRPr="00182C00" w:rsidRDefault="001C3D11" w:rsidP="00266F39">
      <w:pPr>
        <w:pStyle w:val="Questiontext"/>
        <w:spacing w:after="0"/>
        <w:rPr>
          <w:rFonts w:ascii="Arial" w:hAnsi="Arial" w:cs="Arial"/>
          <w:color w:val="FF0000"/>
        </w:rPr>
      </w:pPr>
      <w:r>
        <w:rPr>
          <w:rFonts w:ascii="Arial" w:hAnsi="Arial" w:cs="Arial"/>
        </w:rPr>
        <w:t>5.1</w:t>
      </w:r>
      <w:r w:rsidR="000B6ED3">
        <w:rPr>
          <w:rFonts w:ascii="Arial" w:hAnsi="Arial" w:cs="Arial"/>
        </w:rPr>
        <w:t>a</w:t>
      </w:r>
      <w:r>
        <w:rPr>
          <w:rFonts w:ascii="Arial" w:hAnsi="Arial" w:cs="Arial"/>
        </w:rPr>
        <w:t xml:space="preserve"> Describe the </w:t>
      </w:r>
      <w:r w:rsidR="00915CDC">
        <w:rPr>
          <w:rFonts w:ascii="Arial" w:hAnsi="Arial" w:cs="Arial"/>
        </w:rPr>
        <w:t>basic life insurance coverage</w:t>
      </w:r>
      <w:r>
        <w:rPr>
          <w:rFonts w:ascii="Arial" w:hAnsi="Arial" w:cs="Arial"/>
        </w:rPr>
        <w:t xml:space="preserve">. </w:t>
      </w:r>
      <w:r w:rsidRPr="00E968DC">
        <w:rPr>
          <w:rStyle w:val="Answertextfont"/>
          <w:rFonts w:ascii="Arial" w:hAnsi="Arial" w:cs="Arial"/>
          <w:i/>
          <w:color w:val="7030A0"/>
        </w:rPr>
        <w:t xml:space="preserve">Show this question if </w:t>
      </w:r>
      <w:r>
        <w:rPr>
          <w:rStyle w:val="Answertextfont"/>
          <w:rFonts w:ascii="Arial" w:hAnsi="Arial" w:cs="Arial"/>
          <w:i/>
          <w:color w:val="7030A0"/>
        </w:rPr>
        <w:t>Q5</w:t>
      </w:r>
      <w:r w:rsidRPr="00E968DC">
        <w:rPr>
          <w:rStyle w:val="Answertextfont"/>
          <w:rFonts w:ascii="Arial" w:hAnsi="Arial" w:cs="Arial"/>
          <w:i/>
          <w:color w:val="7030A0"/>
        </w:rPr>
        <w:t xml:space="preserve"> =</w:t>
      </w:r>
      <w:r>
        <w:rPr>
          <w:rStyle w:val="Answertextfont"/>
          <w:rFonts w:ascii="Arial" w:hAnsi="Arial" w:cs="Arial"/>
          <w:i/>
          <w:color w:val="7030A0"/>
        </w:rPr>
        <w:t xml:space="preserve"> One option – multiple of pay plus fixed amount</w:t>
      </w:r>
      <w:r w:rsidR="00C004C5">
        <w:rPr>
          <w:rStyle w:val="Answertextfont"/>
          <w:rFonts w:ascii="Arial" w:hAnsi="Arial" w:cs="Arial"/>
          <w:i/>
          <w:color w:val="7030A0"/>
        </w:rPr>
        <w:t>, More than one option – multiples of pay, More than one option – fixed amounts, More than one option – range of fixed amount(s) and pay multiple(s), Other</w:t>
      </w:r>
      <w:r w:rsidR="00783E5E">
        <w:rPr>
          <w:rStyle w:val="Answertextfont"/>
          <w:rFonts w:ascii="Arial" w:hAnsi="Arial" w:cs="Arial"/>
          <w:i/>
          <w:color w:val="7030A0"/>
        </w:rPr>
        <w:t xml:space="preserve"> </w:t>
      </w:r>
      <w:r w:rsidR="00783E5E" w:rsidRPr="000B6AE3">
        <w:rPr>
          <w:rFonts w:ascii="Arial" w:hAnsi="Arial" w:cs="Arial"/>
          <w:color w:val="FF0000"/>
        </w:rPr>
        <w:t xml:space="preserve">(Report Label: </w:t>
      </w:r>
      <w:r w:rsidR="00C004C5">
        <w:rPr>
          <w:rFonts w:ascii="Arial" w:hAnsi="Arial" w:cs="Arial"/>
          <w:color w:val="FF0000"/>
        </w:rPr>
        <w:t>Basic life insurance benefit</w:t>
      </w:r>
      <w:r w:rsidR="000B6AE3">
        <w:rPr>
          <w:rFonts w:ascii="Arial" w:hAnsi="Arial" w:cs="Arial"/>
          <w:color w:val="FF0000"/>
        </w:rPr>
        <w:t>)</w:t>
      </w:r>
    </w:p>
    <w:p w14:paraId="57622169" w14:textId="77777777" w:rsidR="005C4172" w:rsidRPr="005C54EB" w:rsidRDefault="005C4172" w:rsidP="005C4172">
      <w:pPr>
        <w:pStyle w:val="Questiontext"/>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5C4172" w:rsidRPr="00FD2D9C" w14:paraId="61B6ACB9" w14:textId="77777777" w:rsidTr="002E6E11">
        <w:trPr>
          <w:trHeight w:val="1691"/>
        </w:trPr>
        <w:tc>
          <w:tcPr>
            <w:tcW w:w="8856" w:type="dxa"/>
          </w:tcPr>
          <w:p w14:paraId="6AA89DB2" w14:textId="77777777" w:rsidR="005C4172" w:rsidRPr="00DC366B" w:rsidRDefault="005C4172" w:rsidP="002E6E11">
            <w:pPr>
              <w:pStyle w:val="Questiontext"/>
              <w:rPr>
                <w:rFonts w:ascii="Arial" w:hAnsi="Arial" w:cs="Arial"/>
              </w:rPr>
            </w:pPr>
          </w:p>
        </w:tc>
      </w:tr>
    </w:tbl>
    <w:p w14:paraId="380D2719" w14:textId="77777777" w:rsidR="005C4172" w:rsidRDefault="005C4172" w:rsidP="005C4172">
      <w:pPr>
        <w:pStyle w:val="Questiontext"/>
        <w:rPr>
          <w:rFonts w:ascii="Arial" w:hAnsi="Arial" w:cs="Arial"/>
        </w:rPr>
      </w:pPr>
    </w:p>
    <w:p w14:paraId="57FE8144" w14:textId="77777777" w:rsidR="00552EDF" w:rsidRDefault="00552EDF" w:rsidP="001C3D11">
      <w:pPr>
        <w:pStyle w:val="Questiontext"/>
        <w:spacing w:after="0" w:line="276" w:lineRule="auto"/>
        <w:rPr>
          <w:rFonts w:ascii="Arial" w:hAnsi="Arial" w:cs="Arial"/>
        </w:rPr>
      </w:pPr>
    </w:p>
    <w:p w14:paraId="2061A405" w14:textId="0CB28996" w:rsidR="00E8135E" w:rsidRPr="00B67DC6" w:rsidRDefault="00E8135E" w:rsidP="00E8135E">
      <w:pPr>
        <w:pStyle w:val="Questiontext"/>
        <w:spacing w:after="0" w:line="276" w:lineRule="auto"/>
        <w:rPr>
          <w:rFonts w:ascii="Arial" w:hAnsi="Arial" w:cs="Arial"/>
        </w:rPr>
      </w:pPr>
      <w:r>
        <w:rPr>
          <w:rFonts w:ascii="Arial" w:hAnsi="Arial" w:cs="Arial"/>
        </w:rPr>
        <w:t xml:space="preserve">5.2a Multiple of pay for valuation. </w:t>
      </w:r>
      <w:r w:rsidRPr="00E968DC">
        <w:rPr>
          <w:rStyle w:val="Answertextfont"/>
          <w:rFonts w:ascii="Arial" w:hAnsi="Arial" w:cs="Arial"/>
          <w:i/>
          <w:color w:val="7030A0"/>
        </w:rPr>
        <w:t xml:space="preserve">Show this question if </w:t>
      </w:r>
      <w:r>
        <w:rPr>
          <w:rStyle w:val="Answertextfont"/>
          <w:rFonts w:ascii="Arial" w:hAnsi="Arial" w:cs="Arial"/>
          <w:i/>
          <w:color w:val="7030A0"/>
        </w:rPr>
        <w:t>Q5</w:t>
      </w:r>
      <w:r w:rsidRPr="00E968DC">
        <w:rPr>
          <w:rStyle w:val="Answertextfont"/>
          <w:rFonts w:ascii="Arial" w:hAnsi="Arial" w:cs="Arial"/>
          <w:i/>
          <w:color w:val="7030A0"/>
        </w:rPr>
        <w:t xml:space="preserve"> =</w:t>
      </w:r>
      <w:r>
        <w:rPr>
          <w:rStyle w:val="Answertextfont"/>
          <w:rFonts w:ascii="Arial" w:hAnsi="Arial" w:cs="Arial"/>
          <w:i/>
          <w:color w:val="7030A0"/>
        </w:rPr>
        <w:t xml:space="preserve"> One option – multiple of pay plus fixed amount or Other; </w:t>
      </w:r>
      <w:r>
        <w:rPr>
          <w:rFonts w:ascii="Arial" w:hAnsi="Arial" w:cs="Arial"/>
          <w:i/>
          <w:color w:val="7030A0"/>
        </w:rPr>
        <w:t>Numeric range 0.</w:t>
      </w:r>
      <w:r w:rsidRPr="00FE77DC">
        <w:rPr>
          <w:rFonts w:ascii="Arial" w:hAnsi="Arial" w:cs="Arial"/>
          <w:i/>
          <w:color w:val="7030A0"/>
        </w:rPr>
        <w:t>1 to 9</w:t>
      </w:r>
      <w:r>
        <w:rPr>
          <w:rFonts w:ascii="Arial" w:hAnsi="Arial" w:cs="Arial"/>
          <w:i/>
          <w:color w:val="7030A0"/>
        </w:rPr>
        <w:t>99,999,999.</w:t>
      </w:r>
      <w:r w:rsidRPr="00FE77DC">
        <w:rPr>
          <w:rFonts w:ascii="Arial" w:hAnsi="Arial" w:cs="Arial"/>
          <w:i/>
          <w:color w:val="7030A0"/>
        </w:rPr>
        <w:t>9</w:t>
      </w:r>
      <w:r w:rsidRPr="00FE77DC">
        <w:rPr>
          <w:rStyle w:val="Answertextfont"/>
          <w:rFonts w:ascii="Arial" w:hAnsi="Arial" w:cs="Arial"/>
          <w:i/>
          <w:color w:val="7030A0"/>
        </w:rPr>
        <w:t xml:space="preserve"> </w:t>
      </w:r>
      <w:r w:rsidRPr="00FB0995">
        <w:rPr>
          <w:rStyle w:val="Answertextfont"/>
          <w:rFonts w:ascii="Arial" w:hAnsi="Arial" w:cs="Arial"/>
          <w:color w:val="FF0000"/>
        </w:rPr>
        <w:t>(Hidden on web UI)</w:t>
      </w:r>
      <w:r>
        <w:rPr>
          <w:rStyle w:val="Answertextfont"/>
          <w:rFonts w:ascii="Arial" w:hAnsi="Arial" w:cs="Arial"/>
          <w:color w:val="FF0000"/>
        </w:rPr>
        <w:t xml:space="preserve"> (</w:t>
      </w:r>
      <w:r w:rsidRPr="00AA00B5">
        <w:rPr>
          <w:rFonts w:ascii="Arial" w:hAnsi="Arial" w:cs="Arial"/>
          <w:color w:val="FF0000"/>
        </w:rPr>
        <w:t xml:space="preserve">Properties: </w:t>
      </w:r>
      <w:r>
        <w:rPr>
          <w:rFonts w:ascii="Arial" w:hAnsi="Arial" w:cs="Arial"/>
          <w:color w:val="FF0000"/>
        </w:rPr>
        <w:t xml:space="preserve">Numeric, </w:t>
      </w:r>
      <w:r w:rsidRPr="00AA00B5">
        <w:rPr>
          <w:rFonts w:ascii="Arial" w:hAnsi="Arial" w:cs="Arial"/>
          <w:color w:val="FF0000"/>
        </w:rPr>
        <w:t xml:space="preserve">Allow </w:t>
      </w:r>
      <w:r>
        <w:rPr>
          <w:rFonts w:ascii="Arial" w:hAnsi="Arial" w:cs="Arial"/>
          <w:color w:val="FF0000"/>
        </w:rPr>
        <w:t>two</w:t>
      </w:r>
      <w:r w:rsidRPr="00AA00B5">
        <w:rPr>
          <w:rFonts w:ascii="Arial" w:hAnsi="Arial" w:cs="Arial"/>
          <w:color w:val="FF0000"/>
        </w:rPr>
        <w:t xml:space="preserve"> decimal</w:t>
      </w:r>
      <w:r>
        <w:rPr>
          <w:rFonts w:ascii="Arial" w:hAnsi="Arial" w:cs="Arial"/>
          <w:color w:val="FF0000"/>
        </w:rPr>
        <w:t>s) (Hidden for all non survey team reporting)</w:t>
      </w:r>
      <w:r w:rsidR="006147FF">
        <w:rPr>
          <w:rFonts w:ascii="Arial" w:hAnsi="Arial" w:cs="Arial"/>
          <w:color w:val="FF0000"/>
        </w:rPr>
        <w:t xml:space="preserve"> (Report label: Basic life multiple of pay for valuation)</w:t>
      </w:r>
      <w:r>
        <w:rPr>
          <w:rStyle w:val="Answertextfont"/>
          <w:rFonts w:ascii="Arial" w:hAnsi="Arial" w:cs="Arial"/>
          <w:color w:val="FF0000"/>
        </w:rPr>
        <w:br/>
      </w:r>
      <w:r w:rsidRPr="00B67DC6">
        <w:rPr>
          <w:rStyle w:val="Answertextfont"/>
          <w:rFonts w:ascii="Arial" w:hAnsi="Arial" w:cs="Arial"/>
        </w:rPr>
        <w:t>_______</w:t>
      </w:r>
    </w:p>
    <w:p w14:paraId="5CDE2A0F" w14:textId="77777777" w:rsidR="00E8135E" w:rsidRDefault="00E8135E" w:rsidP="00E8135E">
      <w:pPr>
        <w:pStyle w:val="Questiontext"/>
        <w:spacing w:after="0" w:line="276" w:lineRule="auto"/>
        <w:rPr>
          <w:rFonts w:ascii="Arial" w:hAnsi="Arial" w:cs="Arial"/>
        </w:rPr>
      </w:pPr>
    </w:p>
    <w:p w14:paraId="52005DE9" w14:textId="43B8E94D" w:rsidR="00E8135E" w:rsidRDefault="00C7577D" w:rsidP="00E8135E">
      <w:pPr>
        <w:pStyle w:val="Questiontext"/>
        <w:spacing w:after="0" w:line="276" w:lineRule="auto"/>
        <w:rPr>
          <w:rFonts w:ascii="Arial" w:hAnsi="Arial" w:cs="Arial"/>
        </w:rPr>
      </w:pPr>
      <w:r>
        <w:rPr>
          <w:rFonts w:ascii="Arial" w:hAnsi="Arial" w:cs="Arial"/>
        </w:rPr>
        <w:t>5.2b</w:t>
      </w:r>
      <w:r w:rsidR="00E8135E">
        <w:rPr>
          <w:rFonts w:ascii="Arial" w:hAnsi="Arial" w:cs="Arial"/>
        </w:rPr>
        <w:t xml:space="preserve"> Fixed amount for valuation. </w:t>
      </w:r>
      <w:r w:rsidR="00E8135E" w:rsidRPr="00E968DC">
        <w:rPr>
          <w:rStyle w:val="Answertextfont"/>
          <w:rFonts w:ascii="Arial" w:hAnsi="Arial" w:cs="Arial"/>
          <w:i/>
          <w:color w:val="7030A0"/>
        </w:rPr>
        <w:t xml:space="preserve">Show this question if </w:t>
      </w:r>
      <w:r w:rsidR="00E8135E">
        <w:rPr>
          <w:rStyle w:val="Answertextfont"/>
          <w:rFonts w:ascii="Arial" w:hAnsi="Arial" w:cs="Arial"/>
          <w:i/>
          <w:color w:val="7030A0"/>
        </w:rPr>
        <w:t>Q7</w:t>
      </w:r>
      <w:r w:rsidR="00E8135E" w:rsidRPr="00E968DC">
        <w:rPr>
          <w:rStyle w:val="Answertextfont"/>
          <w:rFonts w:ascii="Arial" w:hAnsi="Arial" w:cs="Arial"/>
          <w:i/>
          <w:color w:val="7030A0"/>
        </w:rPr>
        <w:t xml:space="preserve"> =</w:t>
      </w:r>
      <w:r w:rsidR="00E8135E">
        <w:rPr>
          <w:rStyle w:val="Answertextfont"/>
          <w:rFonts w:ascii="Arial" w:hAnsi="Arial" w:cs="Arial"/>
          <w:i/>
          <w:color w:val="7030A0"/>
        </w:rPr>
        <w:t xml:space="preserve"> One option – multiple of pay plus fixed amount or Other; Numeric</w:t>
      </w:r>
      <w:r w:rsidR="00E8135E">
        <w:rPr>
          <w:rFonts w:ascii="Arial" w:hAnsi="Arial" w:cs="Arial"/>
          <w:i/>
          <w:color w:val="7030A0"/>
        </w:rPr>
        <w:t xml:space="preserve"> range 1 to 999,999,999 </w:t>
      </w:r>
      <w:r w:rsidR="00E8135E">
        <w:rPr>
          <w:rStyle w:val="Answertextfont"/>
          <w:rFonts w:ascii="Arial" w:hAnsi="Arial" w:cs="Arial"/>
          <w:i/>
          <w:color w:val="7030A0"/>
        </w:rPr>
        <w:t>(</w:t>
      </w:r>
      <w:r w:rsidR="00E8135E" w:rsidRPr="00FB0995">
        <w:rPr>
          <w:rStyle w:val="Answertextfont"/>
          <w:rFonts w:ascii="Arial" w:hAnsi="Arial" w:cs="Arial"/>
          <w:color w:val="FF0000"/>
        </w:rPr>
        <w:t>Hidden on web UI)</w:t>
      </w:r>
      <w:r w:rsidR="00E8135E">
        <w:rPr>
          <w:rStyle w:val="Answertextfont"/>
          <w:rFonts w:ascii="Arial" w:hAnsi="Arial" w:cs="Arial"/>
          <w:color w:val="FF0000"/>
        </w:rPr>
        <w:t xml:space="preserve"> (</w:t>
      </w:r>
      <w:r w:rsidR="00E8135E" w:rsidRPr="00AA00B5">
        <w:rPr>
          <w:rFonts w:ascii="Arial" w:hAnsi="Arial" w:cs="Arial"/>
          <w:color w:val="FF0000"/>
        </w:rPr>
        <w:t xml:space="preserve">Properties: </w:t>
      </w:r>
      <w:r w:rsidR="00E8135E">
        <w:rPr>
          <w:rFonts w:ascii="Arial" w:hAnsi="Arial" w:cs="Arial"/>
          <w:color w:val="FF0000"/>
        </w:rPr>
        <w:t xml:space="preserve">Numeric, </w:t>
      </w:r>
      <w:r w:rsidR="00E8135E" w:rsidRPr="00AA00B5">
        <w:rPr>
          <w:rFonts w:ascii="Arial" w:hAnsi="Arial" w:cs="Arial"/>
          <w:color w:val="FF0000"/>
        </w:rPr>
        <w:t xml:space="preserve">Allow </w:t>
      </w:r>
      <w:r w:rsidR="00E8135E">
        <w:rPr>
          <w:rFonts w:ascii="Arial" w:hAnsi="Arial" w:cs="Arial"/>
          <w:color w:val="FF0000"/>
        </w:rPr>
        <w:t>no</w:t>
      </w:r>
      <w:r w:rsidR="00E8135E" w:rsidRPr="00AA00B5">
        <w:rPr>
          <w:rFonts w:ascii="Arial" w:hAnsi="Arial" w:cs="Arial"/>
          <w:color w:val="FF0000"/>
        </w:rPr>
        <w:t xml:space="preserve"> </w:t>
      </w:r>
      <w:r w:rsidR="00E8135E" w:rsidRPr="00AA00B5">
        <w:rPr>
          <w:rFonts w:ascii="Arial" w:hAnsi="Arial" w:cs="Arial"/>
          <w:color w:val="FF0000"/>
        </w:rPr>
        <w:lastRenderedPageBreak/>
        <w:t>decimal</w:t>
      </w:r>
      <w:r w:rsidR="00E8135E">
        <w:rPr>
          <w:rFonts w:ascii="Arial" w:hAnsi="Arial" w:cs="Arial"/>
          <w:color w:val="FF0000"/>
        </w:rPr>
        <w:t xml:space="preserve">s) (Hidden for all non survey team reporting) </w:t>
      </w:r>
      <w:r w:rsidR="006147FF">
        <w:rPr>
          <w:rFonts w:ascii="Arial" w:hAnsi="Arial" w:cs="Arial"/>
          <w:color w:val="FF0000"/>
        </w:rPr>
        <w:t>(Report label: Basic life fixed amount for valuation)</w:t>
      </w:r>
      <w:r w:rsidR="00E8135E">
        <w:rPr>
          <w:rStyle w:val="Answertextfont"/>
          <w:rFonts w:ascii="Arial" w:hAnsi="Arial" w:cs="Arial"/>
          <w:color w:val="FF0000"/>
        </w:rPr>
        <w:br/>
      </w:r>
      <w:r w:rsidR="00E8135E" w:rsidRPr="00B67DC6">
        <w:rPr>
          <w:rStyle w:val="Answertextfont"/>
          <w:rFonts w:ascii="Arial" w:hAnsi="Arial" w:cs="Arial"/>
        </w:rPr>
        <w:t>_______</w:t>
      </w:r>
    </w:p>
    <w:p w14:paraId="731F9307" w14:textId="77777777" w:rsidR="00E8135E" w:rsidRDefault="00E8135E" w:rsidP="00E8135E">
      <w:pPr>
        <w:pStyle w:val="Questiontext"/>
        <w:spacing w:after="0" w:line="276" w:lineRule="auto"/>
        <w:rPr>
          <w:rFonts w:ascii="Arial" w:hAnsi="Arial" w:cs="Arial"/>
        </w:rPr>
      </w:pPr>
    </w:p>
    <w:p w14:paraId="13AD8958" w14:textId="501F6F02" w:rsidR="009C00BE" w:rsidRPr="00533D43" w:rsidRDefault="00E8135E" w:rsidP="00533D43">
      <w:pPr>
        <w:pStyle w:val="Questiontext"/>
        <w:spacing w:after="0" w:line="276" w:lineRule="auto"/>
        <w:rPr>
          <w:rFonts w:ascii="Arial" w:hAnsi="Arial" w:cs="Arial"/>
          <w:color w:val="FF0000"/>
        </w:rPr>
      </w:pPr>
      <w:r>
        <w:rPr>
          <w:rFonts w:ascii="Arial" w:hAnsi="Arial" w:cs="Arial"/>
        </w:rPr>
        <w:br/>
      </w:r>
      <w:r w:rsidR="00C54F5A" w:rsidRPr="002359B0">
        <w:rPr>
          <w:rFonts w:ascii="Arial" w:hAnsi="Arial" w:cs="Arial"/>
        </w:rPr>
        <w:t>5</w:t>
      </w:r>
      <w:r w:rsidR="0026463E">
        <w:rPr>
          <w:rFonts w:ascii="Arial" w:hAnsi="Arial" w:cs="Arial"/>
        </w:rPr>
        <w:t>.3</w:t>
      </w:r>
      <w:r w:rsidR="00C54F5A" w:rsidRPr="002359B0">
        <w:rPr>
          <w:rFonts w:ascii="Arial" w:hAnsi="Arial" w:cs="Arial"/>
        </w:rPr>
        <w:t xml:space="preserve">.  Is the most representative </w:t>
      </w:r>
      <w:r w:rsidR="001C51D0">
        <w:rPr>
          <w:rFonts w:ascii="Arial" w:hAnsi="Arial" w:cs="Arial"/>
        </w:rPr>
        <w:t xml:space="preserve">basic life </w:t>
      </w:r>
      <w:r w:rsidR="00C54F5A" w:rsidRPr="002359B0">
        <w:rPr>
          <w:rFonts w:ascii="Arial" w:hAnsi="Arial" w:cs="Arial"/>
        </w:rPr>
        <w:t>coverage level selected by employ</w:t>
      </w:r>
      <w:r w:rsidR="00C10CEA" w:rsidRPr="002359B0">
        <w:rPr>
          <w:rFonts w:ascii="Arial" w:hAnsi="Arial" w:cs="Arial"/>
        </w:rPr>
        <w:t>e</w:t>
      </w:r>
      <w:r w:rsidR="00C54F5A" w:rsidRPr="002359B0">
        <w:rPr>
          <w:rFonts w:ascii="Arial" w:hAnsi="Arial" w:cs="Arial"/>
        </w:rPr>
        <w:t>es a fixed amount or a multiple of pay</w:t>
      </w:r>
      <w:r w:rsidR="009C00BE" w:rsidRPr="002359B0">
        <w:rPr>
          <w:rFonts w:ascii="Arial" w:hAnsi="Arial" w:cs="Arial"/>
        </w:rPr>
        <w:t xml:space="preserve">?  </w:t>
      </w:r>
      <w:r w:rsidR="009C00BE" w:rsidRPr="0054446F">
        <w:rPr>
          <w:rStyle w:val="Answertextfont"/>
          <w:rFonts w:ascii="Arial" w:hAnsi="Arial" w:cs="Arial"/>
          <w:i/>
          <w:color w:val="7030A0"/>
        </w:rPr>
        <w:t xml:space="preserve">Show this question if Q5 = </w:t>
      </w:r>
      <w:r w:rsidR="000F622A">
        <w:rPr>
          <w:rStyle w:val="Answertextfont"/>
          <w:rFonts w:ascii="Arial" w:hAnsi="Arial" w:cs="Arial"/>
          <w:i/>
          <w:color w:val="7030A0"/>
        </w:rPr>
        <w:t>More than one option - r</w:t>
      </w:r>
      <w:r w:rsidR="009C00BE" w:rsidRPr="0054446F">
        <w:rPr>
          <w:rStyle w:val="Answertextfont"/>
          <w:rFonts w:ascii="Arial" w:hAnsi="Arial" w:cs="Arial"/>
          <w:i/>
          <w:color w:val="7030A0"/>
        </w:rPr>
        <w:t>ange of fixed amount</w:t>
      </w:r>
      <w:r w:rsidR="00815B76" w:rsidRPr="0054446F">
        <w:rPr>
          <w:rStyle w:val="Answertextfont"/>
          <w:rFonts w:ascii="Arial" w:hAnsi="Arial" w:cs="Arial"/>
          <w:i/>
          <w:color w:val="7030A0"/>
        </w:rPr>
        <w:t>(s)</w:t>
      </w:r>
      <w:r w:rsidR="009C00BE" w:rsidRPr="0054446F">
        <w:rPr>
          <w:rStyle w:val="Answertextfont"/>
          <w:rFonts w:ascii="Arial" w:hAnsi="Arial" w:cs="Arial"/>
          <w:i/>
          <w:color w:val="7030A0"/>
        </w:rPr>
        <w:t xml:space="preserve"> and pay multiple</w:t>
      </w:r>
      <w:r w:rsidR="00815B76" w:rsidRPr="0054446F">
        <w:rPr>
          <w:rStyle w:val="Answertextfont"/>
          <w:rFonts w:ascii="Arial" w:hAnsi="Arial" w:cs="Arial"/>
          <w:i/>
          <w:color w:val="7030A0"/>
        </w:rPr>
        <w:t>(s)</w:t>
      </w:r>
      <w:r w:rsidR="00E060B9">
        <w:rPr>
          <w:rStyle w:val="Answertextfont"/>
          <w:rFonts w:ascii="Arial" w:hAnsi="Arial" w:cs="Arial"/>
          <w:i/>
          <w:color w:val="7030A0"/>
        </w:rPr>
        <w:t xml:space="preserve"> </w:t>
      </w:r>
      <w:r w:rsidR="00E060B9" w:rsidRPr="009B0E79">
        <w:rPr>
          <w:rStyle w:val="Answertextfont"/>
          <w:rFonts w:ascii="Arial" w:hAnsi="Arial" w:cs="Arial"/>
          <w:color w:val="FF0000"/>
        </w:rPr>
        <w:t>(Report label: Most representative</w:t>
      </w:r>
      <w:r w:rsidR="00E060B9">
        <w:rPr>
          <w:rStyle w:val="Answertextfont"/>
          <w:rFonts w:ascii="Arial" w:hAnsi="Arial" w:cs="Arial"/>
          <w:color w:val="FF0000"/>
        </w:rPr>
        <w:t xml:space="preserve"> </w:t>
      </w:r>
      <w:r w:rsidR="00E060B9" w:rsidRPr="009B0E79">
        <w:rPr>
          <w:rStyle w:val="Answertextfont"/>
          <w:rFonts w:ascii="Arial" w:hAnsi="Arial" w:cs="Arial"/>
          <w:color w:val="FF0000"/>
        </w:rPr>
        <w:t>coverage type, where fixed amounts &amp; pay multiple offered)</w:t>
      </w:r>
      <w:r w:rsidR="009C00BE" w:rsidRPr="0054446F">
        <w:rPr>
          <w:rStyle w:val="Answertextfont"/>
          <w:rFonts w:ascii="Arial" w:hAnsi="Arial" w:cs="Arial"/>
          <w:color w:val="7030A0"/>
        </w:rPr>
        <w:br/>
      </w:r>
      <w:r w:rsidR="009C00BE" w:rsidRPr="00E968DC">
        <w:rPr>
          <w:rFonts w:ascii="Arial" w:hAnsi="Arial" w:cs="Arial"/>
        </w:rPr>
        <w:t xml:space="preserve">○ </w:t>
      </w:r>
      <w:r w:rsidR="009C00BE">
        <w:rPr>
          <w:rStyle w:val="Answertextfont"/>
          <w:rFonts w:ascii="Arial" w:hAnsi="Arial" w:cs="Arial"/>
          <w:lang w:val="en-CA"/>
        </w:rPr>
        <w:t>Fixed amount</w:t>
      </w:r>
    </w:p>
    <w:p w14:paraId="472A5589" w14:textId="41A4D242" w:rsidR="007462A5" w:rsidRDefault="009C00BE" w:rsidP="00DB2EB8">
      <w:pPr>
        <w:pStyle w:val="Questiontext"/>
        <w:spacing w:after="0" w:line="276" w:lineRule="auto"/>
        <w:rPr>
          <w:rFonts w:ascii="Arial" w:hAnsi="Arial" w:cs="Arial"/>
        </w:rPr>
      </w:pPr>
      <w:r w:rsidRPr="00E968DC">
        <w:rPr>
          <w:rFonts w:ascii="Arial" w:hAnsi="Arial" w:cs="Arial"/>
        </w:rPr>
        <w:t xml:space="preserve">○ </w:t>
      </w:r>
      <w:r>
        <w:rPr>
          <w:rStyle w:val="Answertextfont"/>
          <w:rFonts w:ascii="Arial" w:hAnsi="Arial" w:cs="Arial"/>
        </w:rPr>
        <w:t>Multiple of pay</w:t>
      </w:r>
    </w:p>
    <w:p w14:paraId="622CAE1F" w14:textId="77777777" w:rsidR="00C54F5A" w:rsidRDefault="00C54F5A" w:rsidP="00DB2EB8">
      <w:pPr>
        <w:pStyle w:val="Questiontext"/>
        <w:spacing w:after="0" w:line="276" w:lineRule="auto"/>
        <w:rPr>
          <w:rFonts w:ascii="Arial" w:hAnsi="Arial" w:cs="Arial"/>
        </w:rPr>
      </w:pPr>
    </w:p>
    <w:p w14:paraId="2D8CA8A1" w14:textId="18DF7BE4" w:rsidR="002243AF" w:rsidRDefault="00E55FDC" w:rsidP="00DB2EB8">
      <w:pPr>
        <w:pStyle w:val="Questiontext"/>
        <w:spacing w:after="0" w:line="276" w:lineRule="auto"/>
        <w:rPr>
          <w:rFonts w:ascii="Arial" w:hAnsi="Arial" w:cs="Arial"/>
          <w:i/>
          <w:color w:val="7030A0"/>
        </w:rPr>
      </w:pPr>
      <w:r>
        <w:rPr>
          <w:rFonts w:ascii="Arial" w:hAnsi="Arial" w:cs="Arial"/>
        </w:rPr>
        <w:t>6</w:t>
      </w:r>
      <w:r w:rsidR="00DB2EB8">
        <w:rPr>
          <w:rFonts w:ascii="Arial" w:hAnsi="Arial" w:cs="Arial"/>
        </w:rPr>
        <w:t xml:space="preserve">. </w:t>
      </w:r>
      <w:r w:rsidR="00DB2EB8" w:rsidRPr="00E968DC">
        <w:rPr>
          <w:rFonts w:ascii="Arial" w:hAnsi="Arial" w:cs="Arial"/>
        </w:rPr>
        <w:t xml:space="preserve">Provide the </w:t>
      </w:r>
      <w:r w:rsidR="009C00BE">
        <w:rPr>
          <w:rFonts w:ascii="Arial" w:hAnsi="Arial" w:cs="Arial"/>
        </w:rPr>
        <w:t xml:space="preserve">most representative </w:t>
      </w:r>
      <w:r w:rsidR="00DB2EB8">
        <w:rPr>
          <w:rFonts w:ascii="Arial" w:hAnsi="Arial" w:cs="Arial"/>
        </w:rPr>
        <w:t xml:space="preserve">basic </w:t>
      </w:r>
      <w:r w:rsidR="00DB2EB8" w:rsidRPr="00E968DC">
        <w:rPr>
          <w:rFonts w:ascii="Arial" w:hAnsi="Arial" w:cs="Arial"/>
        </w:rPr>
        <w:t xml:space="preserve">life </w:t>
      </w:r>
      <w:r w:rsidR="00241D9E">
        <w:rPr>
          <w:rFonts w:ascii="Arial" w:hAnsi="Arial" w:cs="Arial"/>
        </w:rPr>
        <w:t>insurance</w:t>
      </w:r>
      <w:r w:rsidR="009C00BE">
        <w:rPr>
          <w:rFonts w:ascii="Arial" w:hAnsi="Arial" w:cs="Arial"/>
        </w:rPr>
        <w:t xml:space="preserve"> </w:t>
      </w:r>
      <w:r w:rsidR="00DB63E1">
        <w:rPr>
          <w:rFonts w:ascii="Arial" w:hAnsi="Arial" w:cs="Arial"/>
        </w:rPr>
        <w:t xml:space="preserve">coverage </w:t>
      </w:r>
      <w:r w:rsidR="009C00BE">
        <w:rPr>
          <w:rFonts w:ascii="Arial" w:hAnsi="Arial" w:cs="Arial"/>
        </w:rPr>
        <w:t>as a</w:t>
      </w:r>
      <w:r w:rsidR="00241D9E">
        <w:rPr>
          <w:rFonts w:ascii="Arial" w:hAnsi="Arial" w:cs="Arial"/>
        </w:rPr>
        <w:t xml:space="preserve"> </w:t>
      </w:r>
      <w:r w:rsidR="00DB2EB8" w:rsidRPr="00E968DC">
        <w:rPr>
          <w:rFonts w:ascii="Arial" w:hAnsi="Arial" w:cs="Arial"/>
        </w:rPr>
        <w:t xml:space="preserve">multiple of </w:t>
      </w:r>
      <w:r w:rsidR="00DB2EB8">
        <w:rPr>
          <w:rFonts w:ascii="Arial" w:hAnsi="Arial" w:cs="Arial"/>
        </w:rPr>
        <w:t>pay</w:t>
      </w:r>
      <w:r w:rsidR="00DB2EB8" w:rsidRPr="00E968DC">
        <w:rPr>
          <w:rFonts w:ascii="Arial" w:hAnsi="Arial" w:cs="Arial"/>
        </w:rPr>
        <w:t>.</w:t>
      </w:r>
      <w:r w:rsidR="00DB2EB8">
        <w:rPr>
          <w:rStyle w:val="Answertextfont"/>
          <w:rFonts w:ascii="Arial" w:hAnsi="Arial" w:cs="Arial"/>
          <w:b/>
          <w:color w:val="7030A0"/>
        </w:rPr>
        <w:t xml:space="preserve"> </w:t>
      </w:r>
      <w:r w:rsidR="0026463E" w:rsidRPr="00E968DC">
        <w:rPr>
          <w:rStyle w:val="Answertextfont"/>
          <w:rFonts w:ascii="Arial" w:hAnsi="Arial" w:cs="Arial"/>
          <w:i/>
          <w:color w:val="7030A0"/>
        </w:rPr>
        <w:t xml:space="preserve">Show this question if </w:t>
      </w:r>
      <w:r w:rsidR="0026463E">
        <w:rPr>
          <w:rStyle w:val="Answertextfont"/>
          <w:rFonts w:ascii="Arial" w:hAnsi="Arial" w:cs="Arial"/>
          <w:i/>
          <w:color w:val="7030A0"/>
        </w:rPr>
        <w:t>Q5</w:t>
      </w:r>
      <w:r w:rsidR="0026463E" w:rsidRPr="00E968DC">
        <w:rPr>
          <w:rStyle w:val="Answertextfont"/>
          <w:rFonts w:ascii="Arial" w:hAnsi="Arial" w:cs="Arial"/>
          <w:i/>
          <w:color w:val="7030A0"/>
        </w:rPr>
        <w:t xml:space="preserve"> = </w:t>
      </w:r>
      <w:r w:rsidR="0026463E">
        <w:rPr>
          <w:rStyle w:val="Answertextfont"/>
          <w:rFonts w:ascii="Arial" w:hAnsi="Arial" w:cs="Arial"/>
          <w:i/>
          <w:color w:val="7030A0"/>
        </w:rPr>
        <w:t>One option</w:t>
      </w:r>
      <w:r w:rsidR="0026463E" w:rsidRPr="0030421C">
        <w:rPr>
          <w:rStyle w:val="Answertextfont"/>
          <w:rFonts w:ascii="Arial" w:hAnsi="Arial" w:cs="Arial"/>
          <w:i/>
          <w:color w:val="7030A0"/>
        </w:rPr>
        <w:t xml:space="preserve"> - multiple of pay</w:t>
      </w:r>
      <w:r w:rsidR="0026463E">
        <w:rPr>
          <w:rStyle w:val="Answertextfont"/>
          <w:rFonts w:ascii="Arial" w:hAnsi="Arial" w:cs="Arial"/>
          <w:i/>
          <w:color w:val="7030A0"/>
        </w:rPr>
        <w:t>, More than one option</w:t>
      </w:r>
      <w:r w:rsidR="0026463E" w:rsidRPr="0030421C">
        <w:rPr>
          <w:rStyle w:val="Answertextfont"/>
          <w:rFonts w:ascii="Arial" w:hAnsi="Arial" w:cs="Arial"/>
          <w:i/>
          <w:color w:val="7030A0"/>
        </w:rPr>
        <w:t xml:space="preserve"> </w:t>
      </w:r>
      <w:r w:rsidR="0026463E">
        <w:rPr>
          <w:rStyle w:val="Answertextfont"/>
          <w:rFonts w:ascii="Arial" w:hAnsi="Arial" w:cs="Arial"/>
          <w:i/>
          <w:color w:val="7030A0"/>
        </w:rPr>
        <w:t>–</w:t>
      </w:r>
      <w:r w:rsidR="0026463E" w:rsidRPr="0030421C">
        <w:rPr>
          <w:rStyle w:val="Answertextfont"/>
          <w:rFonts w:ascii="Arial" w:hAnsi="Arial" w:cs="Arial"/>
          <w:i/>
          <w:color w:val="7030A0"/>
        </w:rPr>
        <w:t xml:space="preserve"> </w:t>
      </w:r>
      <w:r w:rsidR="0026463E">
        <w:rPr>
          <w:rStyle w:val="Answertextfont"/>
          <w:rFonts w:ascii="Arial" w:hAnsi="Arial" w:cs="Arial"/>
          <w:i/>
          <w:color w:val="7030A0"/>
        </w:rPr>
        <w:t xml:space="preserve">multiples of pay, or if </w:t>
      </w:r>
      <w:r w:rsidR="0026463E">
        <w:rPr>
          <w:rFonts w:ascii="Arial" w:hAnsi="Arial" w:cs="Arial"/>
          <w:i/>
          <w:color w:val="7030A0"/>
        </w:rPr>
        <w:t xml:space="preserve">Q5.3 </w:t>
      </w:r>
      <w:r w:rsidR="00F8565E">
        <w:rPr>
          <w:rFonts w:ascii="Arial" w:hAnsi="Arial" w:cs="Arial"/>
          <w:i/>
          <w:color w:val="7030A0"/>
        </w:rPr>
        <w:t>= M</w:t>
      </w:r>
      <w:r w:rsidR="009C00BE">
        <w:rPr>
          <w:rFonts w:ascii="Arial" w:hAnsi="Arial" w:cs="Arial"/>
          <w:i/>
          <w:color w:val="7030A0"/>
        </w:rPr>
        <w:t xml:space="preserve">ultiple of pay </w:t>
      </w:r>
      <w:r w:rsidR="0054446F">
        <w:rPr>
          <w:rFonts w:ascii="Arial" w:hAnsi="Arial" w:cs="Arial"/>
          <w:i/>
          <w:color w:val="7030A0"/>
        </w:rPr>
        <w:t>(</w:t>
      </w:r>
      <w:r w:rsidR="002243AF">
        <w:rPr>
          <w:rFonts w:ascii="Arial" w:hAnsi="Arial" w:cs="Arial"/>
          <w:i/>
          <w:color w:val="7030A0"/>
        </w:rPr>
        <w:t>Properties: Allow 2 decimal places)</w:t>
      </w:r>
      <w:r w:rsidR="00E060B9">
        <w:rPr>
          <w:rFonts w:ascii="Arial" w:hAnsi="Arial" w:cs="Arial"/>
          <w:i/>
          <w:color w:val="7030A0"/>
        </w:rPr>
        <w:t xml:space="preserve"> </w:t>
      </w:r>
      <w:r w:rsidR="00E060B9">
        <w:rPr>
          <w:rFonts w:ascii="Arial" w:hAnsi="Arial" w:cs="Arial"/>
          <w:color w:val="FF0000"/>
        </w:rPr>
        <w:t>(Report Label: Most representative multiple of pay)</w:t>
      </w:r>
    </w:p>
    <w:p w14:paraId="21A37E73" w14:textId="77777777" w:rsidR="009C00BE" w:rsidRDefault="002243AF" w:rsidP="004B093F">
      <w:pPr>
        <w:pStyle w:val="Questiontext"/>
        <w:spacing w:after="0" w:line="276" w:lineRule="auto"/>
        <w:rPr>
          <w:rFonts w:ascii="Arial" w:hAnsi="Arial" w:cs="Arial"/>
        </w:rPr>
      </w:pPr>
      <w:r>
        <w:rPr>
          <w:rFonts w:ascii="Arial" w:hAnsi="Arial" w:cs="Arial"/>
          <w:i/>
          <w:color w:val="7030A0"/>
        </w:rPr>
        <w:t xml:space="preserve"> </w:t>
      </w:r>
      <w:r w:rsidR="00C538E8" w:rsidRPr="00E968DC">
        <w:rPr>
          <w:rFonts w:ascii="Arial" w:hAnsi="Arial" w:cs="Arial"/>
        </w:rPr>
        <w:t>___________</w:t>
      </w:r>
    </w:p>
    <w:p w14:paraId="42516F7C" w14:textId="13DF308B" w:rsidR="002243AF" w:rsidRDefault="00DC4220" w:rsidP="002243AF">
      <w:pPr>
        <w:pStyle w:val="Questiontext"/>
        <w:spacing w:after="0" w:line="276" w:lineRule="auto"/>
        <w:rPr>
          <w:rFonts w:ascii="Arial" w:hAnsi="Arial" w:cs="Arial"/>
          <w:i/>
          <w:color w:val="7030A0"/>
        </w:rPr>
      </w:pPr>
      <w:r>
        <w:rPr>
          <w:rFonts w:ascii="Arial" w:hAnsi="Arial" w:cs="Arial"/>
        </w:rPr>
        <w:t>7</w:t>
      </w:r>
      <w:r w:rsidR="00DB2EB8">
        <w:rPr>
          <w:rFonts w:ascii="Arial" w:hAnsi="Arial" w:cs="Arial"/>
        </w:rPr>
        <w:t xml:space="preserve">.  </w:t>
      </w:r>
      <w:r w:rsidR="00DB2EB8" w:rsidRPr="00E968DC">
        <w:rPr>
          <w:rFonts w:ascii="Arial" w:hAnsi="Arial" w:cs="Arial"/>
        </w:rPr>
        <w:t xml:space="preserve">Provide the </w:t>
      </w:r>
      <w:r w:rsidR="009A3086">
        <w:rPr>
          <w:rFonts w:ascii="Arial" w:hAnsi="Arial" w:cs="Arial"/>
        </w:rPr>
        <w:t xml:space="preserve">most representative </w:t>
      </w:r>
      <w:r w:rsidR="00DB2EB8">
        <w:rPr>
          <w:rFonts w:ascii="Arial" w:hAnsi="Arial" w:cs="Arial"/>
        </w:rPr>
        <w:t xml:space="preserve">basic </w:t>
      </w:r>
      <w:r w:rsidR="00DB2EB8" w:rsidRPr="00E968DC">
        <w:rPr>
          <w:rFonts w:ascii="Arial" w:hAnsi="Arial" w:cs="Arial"/>
        </w:rPr>
        <w:t xml:space="preserve">life </w:t>
      </w:r>
      <w:r w:rsidR="00241D9E">
        <w:rPr>
          <w:rFonts w:ascii="Arial" w:hAnsi="Arial" w:cs="Arial"/>
        </w:rPr>
        <w:t xml:space="preserve">insurance </w:t>
      </w:r>
      <w:r w:rsidR="00DB2EB8">
        <w:rPr>
          <w:rFonts w:ascii="Arial" w:hAnsi="Arial" w:cs="Arial"/>
        </w:rPr>
        <w:t>fixed amount</w:t>
      </w:r>
      <w:r w:rsidR="00DB2EB8" w:rsidRPr="00E968DC">
        <w:rPr>
          <w:rFonts w:ascii="Arial" w:hAnsi="Arial" w:cs="Arial"/>
        </w:rPr>
        <w:t>.</w:t>
      </w:r>
      <w:r w:rsidR="00DB2EB8">
        <w:rPr>
          <w:rStyle w:val="Answertextfont"/>
          <w:rFonts w:ascii="Arial" w:hAnsi="Arial" w:cs="Arial"/>
          <w:b/>
          <w:color w:val="7030A0"/>
        </w:rPr>
        <w:t xml:space="preserve"> </w:t>
      </w:r>
      <w:r w:rsidR="00C94FAE" w:rsidRPr="00E968DC">
        <w:rPr>
          <w:rStyle w:val="Answertextfont"/>
          <w:rFonts w:ascii="Arial" w:hAnsi="Arial" w:cs="Arial"/>
          <w:i/>
          <w:color w:val="7030A0"/>
        </w:rPr>
        <w:t xml:space="preserve">Show this question if </w:t>
      </w:r>
      <w:r w:rsidR="00C94FAE">
        <w:rPr>
          <w:rStyle w:val="Answertextfont"/>
          <w:rFonts w:ascii="Arial" w:hAnsi="Arial" w:cs="Arial"/>
          <w:i/>
          <w:color w:val="7030A0"/>
        </w:rPr>
        <w:t>Q5</w:t>
      </w:r>
      <w:r w:rsidR="00C94FAE" w:rsidRPr="00E968DC">
        <w:rPr>
          <w:rStyle w:val="Answertextfont"/>
          <w:rFonts w:ascii="Arial" w:hAnsi="Arial" w:cs="Arial"/>
          <w:i/>
          <w:color w:val="7030A0"/>
        </w:rPr>
        <w:t xml:space="preserve"> = </w:t>
      </w:r>
      <w:r w:rsidR="00C94FAE">
        <w:rPr>
          <w:rStyle w:val="Answertextfont"/>
          <w:rFonts w:ascii="Arial" w:hAnsi="Arial" w:cs="Arial"/>
          <w:i/>
          <w:color w:val="7030A0"/>
        </w:rPr>
        <w:t>One option - fixed amount, More than one option – fixed  amounts</w:t>
      </w:r>
      <w:r w:rsidR="00DD224E">
        <w:rPr>
          <w:rStyle w:val="Answertextfont"/>
          <w:rFonts w:ascii="Arial" w:hAnsi="Arial" w:cs="Arial"/>
          <w:i/>
          <w:color w:val="7030A0"/>
        </w:rPr>
        <w:t xml:space="preserve">, </w:t>
      </w:r>
      <w:r w:rsidR="00C94FAE">
        <w:rPr>
          <w:rStyle w:val="Answertextfont"/>
          <w:rFonts w:ascii="Arial" w:hAnsi="Arial" w:cs="Arial"/>
          <w:i/>
          <w:color w:val="7030A0"/>
        </w:rPr>
        <w:t xml:space="preserve">or if </w:t>
      </w:r>
      <w:r w:rsidR="00C94FAE" w:rsidRPr="002E489A">
        <w:rPr>
          <w:rStyle w:val="Answertextfont"/>
          <w:rFonts w:ascii="Arial" w:hAnsi="Arial" w:cs="Arial"/>
          <w:i/>
          <w:color w:val="7030A0"/>
        </w:rPr>
        <w:t>Q</w:t>
      </w:r>
      <w:r w:rsidR="00C94FAE">
        <w:rPr>
          <w:rStyle w:val="Answertextfont"/>
          <w:rFonts w:ascii="Arial" w:hAnsi="Arial" w:cs="Arial"/>
          <w:i/>
          <w:color w:val="7030A0"/>
        </w:rPr>
        <w:t>5.3</w:t>
      </w:r>
      <w:r w:rsidR="00C94FAE" w:rsidRPr="002E489A">
        <w:rPr>
          <w:rStyle w:val="Answertextfont"/>
          <w:rFonts w:ascii="Arial" w:hAnsi="Arial" w:cs="Arial"/>
          <w:i/>
          <w:color w:val="7030A0"/>
        </w:rPr>
        <w:t xml:space="preserve"> =</w:t>
      </w:r>
      <w:r w:rsidR="00C94FAE">
        <w:rPr>
          <w:rStyle w:val="Answertextfont"/>
          <w:rFonts w:ascii="Arial" w:hAnsi="Arial" w:cs="Arial"/>
          <w:i/>
          <w:color w:val="7030A0"/>
        </w:rPr>
        <w:t xml:space="preserve"> Fixed amount</w:t>
      </w:r>
      <w:r w:rsidR="006C3F29">
        <w:rPr>
          <w:rFonts w:ascii="Arial" w:hAnsi="Arial" w:cs="Arial"/>
          <w:i/>
          <w:color w:val="7030A0"/>
        </w:rPr>
        <w:t xml:space="preserve"> </w:t>
      </w:r>
      <w:r w:rsidR="002243AF">
        <w:rPr>
          <w:rFonts w:ascii="Arial" w:hAnsi="Arial" w:cs="Arial"/>
          <w:i/>
          <w:color w:val="7030A0"/>
        </w:rPr>
        <w:t>(Properties: Allow no decimal places)</w:t>
      </w:r>
      <w:r w:rsidR="00333341">
        <w:rPr>
          <w:rFonts w:ascii="Arial" w:hAnsi="Arial" w:cs="Arial"/>
          <w:i/>
          <w:color w:val="7030A0"/>
        </w:rPr>
        <w:t xml:space="preserve"> </w:t>
      </w:r>
      <w:r w:rsidR="00333341" w:rsidRPr="00026181">
        <w:rPr>
          <w:rFonts w:ascii="Arial" w:hAnsi="Arial" w:cs="Arial"/>
          <w:color w:val="7030A0"/>
        </w:rPr>
        <w:t>(</w:t>
      </w:r>
      <w:r w:rsidR="00333341" w:rsidRPr="009B0E79">
        <w:rPr>
          <w:rStyle w:val="Answertextfont"/>
          <w:rFonts w:ascii="Arial" w:hAnsi="Arial" w:cs="Arial"/>
          <w:color w:val="FF0000"/>
        </w:rPr>
        <w:t>Report label: M</w:t>
      </w:r>
      <w:r w:rsidR="00333341">
        <w:rPr>
          <w:rStyle w:val="Answertextfont"/>
          <w:rFonts w:ascii="Arial" w:hAnsi="Arial" w:cs="Arial"/>
          <w:color w:val="FF0000"/>
        </w:rPr>
        <w:t xml:space="preserve">ost representative </w:t>
      </w:r>
      <w:r w:rsidR="00333341" w:rsidRPr="009B0E79">
        <w:rPr>
          <w:rStyle w:val="Answertextfont"/>
          <w:rFonts w:ascii="Arial" w:hAnsi="Arial" w:cs="Arial"/>
          <w:color w:val="FF0000"/>
        </w:rPr>
        <w:t>fixed amount</w:t>
      </w:r>
      <w:r w:rsidR="00333341">
        <w:rPr>
          <w:rStyle w:val="Answertextfont"/>
          <w:rFonts w:ascii="Arial" w:hAnsi="Arial" w:cs="Arial"/>
          <w:color w:val="FF0000"/>
        </w:rPr>
        <w:t>)</w:t>
      </w:r>
    </w:p>
    <w:p w14:paraId="448896A2" w14:textId="3119B56A" w:rsidR="00DB2EB8" w:rsidRPr="003A2F33" w:rsidRDefault="00DB2EB8" w:rsidP="00DB2EB8">
      <w:pPr>
        <w:pStyle w:val="Questiontext"/>
        <w:spacing w:after="0" w:line="276" w:lineRule="auto"/>
        <w:rPr>
          <w:rFonts w:ascii="Arial" w:hAnsi="Arial" w:cs="Arial"/>
        </w:rPr>
      </w:pPr>
    </w:p>
    <w:p w14:paraId="0CB5A314" w14:textId="4ACF73AE" w:rsidR="00DB2EB8" w:rsidRDefault="00DB2EB8" w:rsidP="00DB2EB8">
      <w:pPr>
        <w:pStyle w:val="Questiontext"/>
        <w:spacing w:after="0" w:line="276" w:lineRule="auto"/>
        <w:rPr>
          <w:rFonts w:ascii="Arial" w:hAnsi="Arial" w:cs="Arial"/>
        </w:rPr>
      </w:pPr>
      <w:r w:rsidRPr="00E968DC">
        <w:rPr>
          <w:rFonts w:ascii="Arial" w:hAnsi="Arial" w:cs="Arial"/>
        </w:rPr>
        <w:t>___________</w:t>
      </w:r>
    </w:p>
    <w:p w14:paraId="6296F9C9" w14:textId="77777777" w:rsidR="00BE7859" w:rsidRDefault="00BE7859" w:rsidP="00E60182">
      <w:pPr>
        <w:pStyle w:val="Questiontext"/>
        <w:spacing w:after="0" w:line="276" w:lineRule="auto"/>
        <w:rPr>
          <w:rFonts w:ascii="Arial" w:hAnsi="Arial" w:cs="Arial"/>
        </w:rPr>
      </w:pPr>
    </w:p>
    <w:p w14:paraId="5348E482" w14:textId="7507779D" w:rsidR="00333341" w:rsidRPr="008A2608" w:rsidRDefault="00BE7859" w:rsidP="00333341">
      <w:pPr>
        <w:rPr>
          <w:rFonts w:ascii="Arial" w:hAnsi="Arial" w:cs="Arial"/>
          <w:color w:val="FF0000"/>
          <w:sz w:val="18"/>
          <w:szCs w:val="18"/>
        </w:rPr>
      </w:pPr>
      <w:r w:rsidRPr="008A2608">
        <w:rPr>
          <w:rFonts w:ascii="Arial" w:hAnsi="Arial" w:cs="Arial"/>
          <w:sz w:val="18"/>
          <w:szCs w:val="18"/>
        </w:rPr>
        <w:t>9</w:t>
      </w:r>
      <w:r w:rsidR="008F48C5" w:rsidRPr="008A2608">
        <w:rPr>
          <w:rFonts w:ascii="Arial" w:hAnsi="Arial" w:cs="Arial"/>
          <w:sz w:val="18"/>
          <w:szCs w:val="18"/>
        </w:rPr>
        <w:t xml:space="preserve">.  Indicate </w:t>
      </w:r>
      <w:r w:rsidR="00520482" w:rsidRPr="008A2608">
        <w:rPr>
          <w:rFonts w:ascii="Arial" w:hAnsi="Arial" w:cs="Arial"/>
          <w:sz w:val="18"/>
          <w:szCs w:val="18"/>
        </w:rPr>
        <w:t xml:space="preserve">the type of </w:t>
      </w:r>
      <w:r w:rsidR="00E60182" w:rsidRPr="008A2608">
        <w:rPr>
          <w:rFonts w:ascii="Arial" w:hAnsi="Arial" w:cs="Arial"/>
          <w:sz w:val="18"/>
          <w:szCs w:val="18"/>
        </w:rPr>
        <w:t>minimum benefit</w:t>
      </w:r>
      <w:r w:rsidR="00520482" w:rsidRPr="008A2608">
        <w:rPr>
          <w:rFonts w:ascii="Arial" w:hAnsi="Arial" w:cs="Arial"/>
          <w:sz w:val="18"/>
          <w:szCs w:val="18"/>
        </w:rPr>
        <w:t xml:space="preserve"> for</w:t>
      </w:r>
      <w:r w:rsidR="00E60182" w:rsidRPr="008A2608">
        <w:rPr>
          <w:rFonts w:ascii="Arial" w:hAnsi="Arial" w:cs="Arial"/>
          <w:sz w:val="18"/>
          <w:szCs w:val="18"/>
        </w:rPr>
        <w:t xml:space="preserve"> </w:t>
      </w:r>
      <w:r w:rsidR="00520482" w:rsidRPr="008A2608">
        <w:rPr>
          <w:rFonts w:ascii="Arial" w:hAnsi="Arial" w:cs="Arial"/>
          <w:sz w:val="18"/>
          <w:szCs w:val="18"/>
        </w:rPr>
        <w:t>basic life</w:t>
      </w:r>
      <w:r w:rsidR="00DB2EB8" w:rsidRPr="008A2608">
        <w:rPr>
          <w:rFonts w:ascii="Arial" w:hAnsi="Arial" w:cs="Arial"/>
          <w:sz w:val="18"/>
          <w:szCs w:val="18"/>
        </w:rPr>
        <w:t xml:space="preserve"> insurance</w:t>
      </w:r>
      <w:r w:rsidR="00DD224E" w:rsidRPr="008A2608">
        <w:rPr>
          <w:rFonts w:ascii="Arial" w:hAnsi="Arial" w:cs="Arial"/>
          <w:sz w:val="18"/>
          <w:szCs w:val="18"/>
        </w:rPr>
        <w:t xml:space="preserve"> coverage</w:t>
      </w:r>
      <w:r w:rsidR="00E60182" w:rsidRPr="008A2608">
        <w:rPr>
          <w:rFonts w:ascii="Arial" w:hAnsi="Arial" w:cs="Arial"/>
          <w:sz w:val="18"/>
          <w:szCs w:val="18"/>
        </w:rPr>
        <w:t xml:space="preserve">. </w:t>
      </w:r>
      <w:r w:rsidR="00DD224E" w:rsidRPr="008A2608">
        <w:rPr>
          <w:rStyle w:val="Answertextfont"/>
          <w:rFonts w:ascii="Arial" w:hAnsi="Arial" w:cs="Arial"/>
          <w:i/>
          <w:color w:val="7030A0"/>
          <w:sz w:val="18"/>
          <w:szCs w:val="18"/>
        </w:rPr>
        <w:t>Show this question if Q5 = One option - multiple of pay, One option – multiple of pay plus fixed amount, More than one option – multiples of pay</w:t>
      </w:r>
      <w:r w:rsidR="001C51D0" w:rsidRPr="008A2608">
        <w:rPr>
          <w:rStyle w:val="Answertextfont"/>
          <w:rFonts w:ascii="Arial" w:hAnsi="Arial" w:cs="Arial"/>
          <w:i/>
          <w:color w:val="7030A0"/>
          <w:sz w:val="18"/>
          <w:szCs w:val="18"/>
        </w:rPr>
        <w:t xml:space="preserve">, </w:t>
      </w:r>
      <w:r w:rsidR="00334222" w:rsidRPr="008A2608">
        <w:rPr>
          <w:rStyle w:val="Answertextfont"/>
          <w:rFonts w:ascii="Arial" w:hAnsi="Arial" w:cs="Arial"/>
          <w:i/>
          <w:color w:val="7030A0"/>
          <w:sz w:val="18"/>
          <w:szCs w:val="18"/>
        </w:rPr>
        <w:t xml:space="preserve">Other </w:t>
      </w:r>
      <w:r w:rsidR="00DD224E" w:rsidRPr="008A2608">
        <w:rPr>
          <w:rStyle w:val="Answertextfont"/>
          <w:rFonts w:ascii="Arial" w:hAnsi="Arial" w:cs="Arial"/>
          <w:i/>
          <w:color w:val="7030A0"/>
          <w:sz w:val="18"/>
          <w:szCs w:val="18"/>
        </w:rPr>
        <w:t>or if Q5.3 = Multiple of pay</w:t>
      </w:r>
      <w:r w:rsidR="00333341" w:rsidRPr="008A2608">
        <w:rPr>
          <w:rStyle w:val="Answertextfont"/>
          <w:rFonts w:ascii="Arial" w:hAnsi="Arial" w:cs="Arial"/>
          <w:i/>
          <w:color w:val="7030A0"/>
          <w:sz w:val="18"/>
          <w:szCs w:val="18"/>
        </w:rPr>
        <w:t xml:space="preserve"> </w:t>
      </w:r>
      <w:r w:rsidR="00333341" w:rsidRPr="008A2608">
        <w:rPr>
          <w:rFonts w:ascii="Arial" w:hAnsi="Arial" w:cs="Arial"/>
          <w:color w:val="FF0000"/>
          <w:sz w:val="18"/>
          <w:szCs w:val="18"/>
        </w:rPr>
        <w:t>(Report Label: Type of minimum benefit)</w:t>
      </w:r>
    </w:p>
    <w:p w14:paraId="495BABE0" w14:textId="6A1B5C4F" w:rsidR="00E60182" w:rsidRPr="00E968DC" w:rsidRDefault="00E60182" w:rsidP="00E60182">
      <w:pPr>
        <w:pStyle w:val="Questiontext"/>
        <w:spacing w:after="0" w:line="276" w:lineRule="auto"/>
        <w:rPr>
          <w:rFonts w:ascii="Arial" w:hAnsi="Arial" w:cs="Arial"/>
        </w:rPr>
      </w:pPr>
    </w:p>
    <w:p w14:paraId="197584D1" w14:textId="150E8637" w:rsidR="00520482" w:rsidRPr="00060220" w:rsidRDefault="00520482" w:rsidP="00520482">
      <w:pPr>
        <w:numPr>
          <w:ilvl w:val="0"/>
          <w:numId w:val="8"/>
        </w:numPr>
        <w:rPr>
          <w:rFonts w:ascii="Arial" w:hAnsi="Arial" w:cs="Arial"/>
        </w:rPr>
      </w:pPr>
      <w:r w:rsidRPr="00060220">
        <w:rPr>
          <w:rStyle w:val="Answertextfont"/>
          <w:rFonts w:ascii="Arial" w:hAnsi="Arial" w:cs="Arial"/>
        </w:rPr>
        <w:t>No</w:t>
      </w:r>
      <w:r w:rsidR="001C51D0">
        <w:rPr>
          <w:rStyle w:val="Answertextfont"/>
          <w:rFonts w:ascii="Arial" w:hAnsi="Arial" w:cs="Arial"/>
        </w:rPr>
        <w:t xml:space="preserve"> fixed</w:t>
      </w:r>
      <w:r w:rsidRPr="00060220">
        <w:rPr>
          <w:rStyle w:val="Answertextfont"/>
          <w:rFonts w:ascii="Arial" w:hAnsi="Arial" w:cs="Arial"/>
        </w:rPr>
        <w:t xml:space="preserve"> minimum</w:t>
      </w:r>
      <w:r w:rsidR="001C51D0">
        <w:rPr>
          <w:rStyle w:val="Answertextfont"/>
          <w:rFonts w:ascii="Arial" w:hAnsi="Arial" w:cs="Arial"/>
        </w:rPr>
        <w:t xml:space="preserve"> amount</w:t>
      </w:r>
    </w:p>
    <w:p w14:paraId="4C7507DD" w14:textId="560EEB2D" w:rsidR="00520482" w:rsidRPr="00060220" w:rsidRDefault="001C51D0" w:rsidP="00520482">
      <w:pPr>
        <w:numPr>
          <w:ilvl w:val="0"/>
          <w:numId w:val="8"/>
        </w:numPr>
        <w:rPr>
          <w:rFonts w:ascii="Arial" w:hAnsi="Arial" w:cs="Arial"/>
        </w:rPr>
      </w:pPr>
      <w:r w:rsidRPr="00060220">
        <w:rPr>
          <w:rStyle w:val="Answertextfont"/>
          <w:rFonts w:ascii="Arial" w:hAnsi="Arial" w:cs="Arial"/>
        </w:rPr>
        <w:t>Fixed</w:t>
      </w:r>
      <w:r>
        <w:rPr>
          <w:rStyle w:val="Answertextfont"/>
          <w:rFonts w:ascii="Arial" w:hAnsi="Arial" w:cs="Arial"/>
        </w:rPr>
        <w:t xml:space="preserve"> minimum </w:t>
      </w:r>
      <w:r w:rsidR="00520482" w:rsidRPr="00060220">
        <w:rPr>
          <w:rStyle w:val="Answertextfont"/>
          <w:rFonts w:ascii="Arial" w:hAnsi="Arial" w:cs="Arial"/>
        </w:rPr>
        <w:t>amount</w:t>
      </w:r>
    </w:p>
    <w:p w14:paraId="48839C8D" w14:textId="1E205969" w:rsidR="00520482" w:rsidRPr="00060220" w:rsidRDefault="00520482" w:rsidP="00520482">
      <w:pPr>
        <w:numPr>
          <w:ilvl w:val="0"/>
          <w:numId w:val="8"/>
        </w:numPr>
        <w:rPr>
          <w:rFonts w:ascii="Arial" w:hAnsi="Arial" w:cs="Arial"/>
        </w:rPr>
      </w:pPr>
      <w:r w:rsidRPr="00060220">
        <w:rPr>
          <w:rStyle w:val="Answertextfont"/>
          <w:rFonts w:ascii="Arial" w:hAnsi="Arial" w:cs="Arial"/>
        </w:rPr>
        <w:t>Other (____________</w:t>
      </w:r>
      <w:r w:rsidR="004C4B67">
        <w:rPr>
          <w:rStyle w:val="Answertextfont"/>
          <w:rFonts w:ascii="Arial" w:hAnsi="Arial" w:cs="Arial"/>
        </w:rPr>
        <w:t>)</w:t>
      </w:r>
    </w:p>
    <w:p w14:paraId="5DECC1E6" w14:textId="77777777" w:rsidR="00E60182" w:rsidRDefault="00E60182" w:rsidP="00E60182">
      <w:pPr>
        <w:pStyle w:val="Questiontext"/>
        <w:spacing w:after="0" w:line="276" w:lineRule="auto"/>
        <w:rPr>
          <w:rFonts w:ascii="Arial" w:hAnsi="Arial" w:cs="Arial"/>
        </w:rPr>
      </w:pPr>
    </w:p>
    <w:p w14:paraId="1685C510" w14:textId="1777B0DE" w:rsidR="00520482" w:rsidRPr="00060220" w:rsidRDefault="00BE7859" w:rsidP="00520482">
      <w:pPr>
        <w:pStyle w:val="Questiontext"/>
        <w:spacing w:after="0" w:line="276" w:lineRule="auto"/>
        <w:rPr>
          <w:rFonts w:ascii="Arial" w:hAnsi="Arial" w:cs="Arial"/>
          <w:color w:val="7030A0"/>
        </w:rPr>
      </w:pPr>
      <w:r>
        <w:rPr>
          <w:rFonts w:ascii="Arial" w:hAnsi="Arial" w:cs="Arial"/>
        </w:rPr>
        <w:t>10</w:t>
      </w:r>
      <w:r w:rsidR="00520482">
        <w:rPr>
          <w:rFonts w:ascii="Arial" w:hAnsi="Arial" w:cs="Arial"/>
        </w:rPr>
        <w:t xml:space="preserve">.  Provide the basic life </w:t>
      </w:r>
      <w:r w:rsidR="00DB2EB8">
        <w:rPr>
          <w:rFonts w:ascii="Arial" w:hAnsi="Arial" w:cs="Arial"/>
        </w:rPr>
        <w:t>insurance</w:t>
      </w:r>
      <w:r w:rsidR="00520482">
        <w:rPr>
          <w:rFonts w:ascii="Arial" w:hAnsi="Arial" w:cs="Arial"/>
        </w:rPr>
        <w:t xml:space="preserve"> minimum benefit amount</w:t>
      </w:r>
      <w:r w:rsidR="005C4172">
        <w:rPr>
          <w:rFonts w:ascii="Arial" w:hAnsi="Arial" w:cs="Arial"/>
        </w:rPr>
        <w:t>.</w:t>
      </w:r>
      <w:r w:rsidR="00520482">
        <w:rPr>
          <w:rFonts w:ascii="Arial" w:hAnsi="Arial" w:cs="Arial"/>
        </w:rPr>
        <w:t xml:space="preserve"> </w:t>
      </w:r>
      <w:r w:rsidR="00520482">
        <w:rPr>
          <w:rStyle w:val="Answertextfont"/>
        </w:rPr>
        <w:t xml:space="preserve">____________ </w:t>
      </w:r>
      <w:r w:rsidR="00520482" w:rsidRPr="00520482">
        <w:rPr>
          <w:rFonts w:ascii="Arial" w:hAnsi="Arial" w:cs="Arial"/>
          <w:i/>
          <w:color w:val="7030A0"/>
        </w:rPr>
        <w:t>Show this question if Q</w:t>
      </w:r>
      <w:r>
        <w:rPr>
          <w:rFonts w:ascii="Arial" w:hAnsi="Arial" w:cs="Arial"/>
          <w:i/>
          <w:color w:val="7030A0"/>
        </w:rPr>
        <w:t>9</w:t>
      </w:r>
      <w:r w:rsidR="00520482" w:rsidRPr="00721513">
        <w:rPr>
          <w:rFonts w:ascii="Arial" w:hAnsi="Arial" w:cs="Arial"/>
          <w:i/>
          <w:color w:val="7030A0"/>
        </w:rPr>
        <w:t xml:space="preserve"> = F</w:t>
      </w:r>
      <w:r w:rsidR="00B2481C">
        <w:rPr>
          <w:rFonts w:ascii="Arial" w:hAnsi="Arial" w:cs="Arial"/>
          <w:i/>
          <w:color w:val="7030A0"/>
        </w:rPr>
        <w:t>ixed</w:t>
      </w:r>
      <w:r w:rsidR="007B67DF">
        <w:rPr>
          <w:rFonts w:ascii="Arial" w:hAnsi="Arial" w:cs="Arial"/>
          <w:i/>
          <w:color w:val="7030A0"/>
        </w:rPr>
        <w:t xml:space="preserve"> minimum</w:t>
      </w:r>
      <w:r w:rsidR="00B2481C">
        <w:rPr>
          <w:rFonts w:ascii="Arial" w:hAnsi="Arial" w:cs="Arial"/>
          <w:i/>
          <w:color w:val="7030A0"/>
        </w:rPr>
        <w:t xml:space="preserve"> </w:t>
      </w:r>
      <w:r w:rsidR="00520482" w:rsidRPr="00721513">
        <w:rPr>
          <w:rFonts w:ascii="Arial" w:hAnsi="Arial" w:cs="Arial"/>
          <w:i/>
          <w:color w:val="7030A0"/>
        </w:rPr>
        <w:t>amount</w:t>
      </w:r>
      <w:r w:rsidR="00291E7A">
        <w:rPr>
          <w:rFonts w:ascii="Arial" w:hAnsi="Arial" w:cs="Arial"/>
          <w:i/>
          <w:color w:val="7030A0"/>
        </w:rPr>
        <w:t xml:space="preserve"> </w:t>
      </w:r>
      <w:r w:rsidR="00291E7A">
        <w:rPr>
          <w:rFonts w:ascii="Arial" w:hAnsi="Arial" w:cs="Arial"/>
          <w:color w:val="FF0000"/>
        </w:rPr>
        <w:t>(Report Label: Minimum benefit amount)</w:t>
      </w:r>
    </w:p>
    <w:p w14:paraId="3BC9EEFE" w14:textId="17E064BF" w:rsidR="00520482" w:rsidRDefault="00520482" w:rsidP="00E60182">
      <w:pPr>
        <w:pStyle w:val="Questiontext"/>
        <w:spacing w:after="0" w:line="276" w:lineRule="auto"/>
        <w:rPr>
          <w:rFonts w:ascii="Arial" w:hAnsi="Arial" w:cs="Arial"/>
        </w:rPr>
      </w:pPr>
    </w:p>
    <w:p w14:paraId="4CE24D01" w14:textId="5984E7D8" w:rsidR="00520482" w:rsidRPr="003A1326" w:rsidRDefault="00DC4220" w:rsidP="00060220">
      <w:pPr>
        <w:pStyle w:val="Questiontext"/>
      </w:pPr>
      <w:r>
        <w:rPr>
          <w:rFonts w:ascii="Arial" w:hAnsi="Arial" w:cs="Arial"/>
        </w:rPr>
        <w:t>1</w:t>
      </w:r>
      <w:r w:rsidR="00BE7859">
        <w:rPr>
          <w:rFonts w:ascii="Arial" w:hAnsi="Arial" w:cs="Arial"/>
        </w:rPr>
        <w:t>1</w:t>
      </w:r>
      <w:r w:rsidR="00B2481C">
        <w:rPr>
          <w:rFonts w:ascii="Arial" w:hAnsi="Arial" w:cs="Arial"/>
        </w:rPr>
        <w:t xml:space="preserve">.  Indicate the type of maximum benefit for basic life </w:t>
      </w:r>
      <w:r w:rsidR="00DB2EB8">
        <w:rPr>
          <w:rFonts w:ascii="Arial" w:hAnsi="Arial" w:cs="Arial"/>
        </w:rPr>
        <w:t>insurance</w:t>
      </w:r>
      <w:r w:rsidR="00B2481C">
        <w:rPr>
          <w:rFonts w:ascii="Arial" w:hAnsi="Arial" w:cs="Arial"/>
        </w:rPr>
        <w:t xml:space="preserve">.  </w:t>
      </w:r>
      <w:r w:rsidR="005C5005" w:rsidRPr="00FF5699">
        <w:rPr>
          <w:rStyle w:val="Answertextfont"/>
          <w:rFonts w:ascii="Arial" w:hAnsi="Arial" w:cs="Arial"/>
          <w:i/>
          <w:color w:val="7030A0"/>
        </w:rPr>
        <w:t>Show this question if Q</w:t>
      </w:r>
      <w:r w:rsidR="005C5005">
        <w:rPr>
          <w:rStyle w:val="Answertextfont"/>
          <w:rFonts w:ascii="Arial" w:hAnsi="Arial" w:cs="Arial"/>
          <w:i/>
          <w:color w:val="7030A0"/>
        </w:rPr>
        <w:t>5</w:t>
      </w:r>
      <w:r w:rsidR="005C5005" w:rsidRPr="00FF5699">
        <w:rPr>
          <w:rStyle w:val="Answertextfont"/>
          <w:rFonts w:ascii="Arial" w:hAnsi="Arial" w:cs="Arial"/>
          <w:i/>
          <w:color w:val="7030A0"/>
        </w:rPr>
        <w:t xml:space="preserve"> = </w:t>
      </w:r>
      <w:r w:rsidR="005C5005">
        <w:rPr>
          <w:rStyle w:val="Answertextfont"/>
          <w:rFonts w:ascii="Arial" w:hAnsi="Arial" w:cs="Arial"/>
          <w:i/>
          <w:color w:val="7030A0"/>
        </w:rPr>
        <w:t>One option</w:t>
      </w:r>
      <w:r w:rsidR="005C5005" w:rsidRPr="0030421C">
        <w:rPr>
          <w:rStyle w:val="Answertextfont"/>
          <w:rFonts w:ascii="Arial" w:hAnsi="Arial" w:cs="Arial"/>
          <w:i/>
          <w:color w:val="7030A0"/>
        </w:rPr>
        <w:t xml:space="preserve"> - multiple of pay</w:t>
      </w:r>
      <w:r w:rsidR="005C5005">
        <w:rPr>
          <w:rStyle w:val="Answertextfont"/>
          <w:rFonts w:ascii="Arial" w:hAnsi="Arial" w:cs="Arial"/>
          <w:i/>
          <w:color w:val="7030A0"/>
        </w:rPr>
        <w:t>, One option – multiple of pay plus fixed amount, More than one option</w:t>
      </w:r>
      <w:r w:rsidR="005C5005" w:rsidRPr="0030421C">
        <w:rPr>
          <w:rStyle w:val="Answertextfont"/>
          <w:rFonts w:ascii="Arial" w:hAnsi="Arial" w:cs="Arial"/>
          <w:i/>
          <w:color w:val="7030A0"/>
        </w:rPr>
        <w:t xml:space="preserve"> </w:t>
      </w:r>
      <w:r w:rsidR="005C5005">
        <w:rPr>
          <w:rStyle w:val="Answertextfont"/>
          <w:rFonts w:ascii="Arial" w:hAnsi="Arial" w:cs="Arial"/>
          <w:i/>
          <w:color w:val="7030A0"/>
        </w:rPr>
        <w:t>–</w:t>
      </w:r>
      <w:r w:rsidR="005C5005" w:rsidRPr="0030421C">
        <w:rPr>
          <w:rStyle w:val="Answertextfont"/>
          <w:rFonts w:ascii="Arial" w:hAnsi="Arial" w:cs="Arial"/>
          <w:i/>
          <w:color w:val="7030A0"/>
        </w:rPr>
        <w:t xml:space="preserve"> </w:t>
      </w:r>
      <w:r w:rsidR="005C5005">
        <w:rPr>
          <w:rStyle w:val="Answertextfont"/>
          <w:rFonts w:ascii="Arial" w:hAnsi="Arial" w:cs="Arial"/>
          <w:i/>
          <w:color w:val="7030A0"/>
        </w:rPr>
        <w:t>multiples of pay,</w:t>
      </w:r>
      <w:r w:rsidR="00031271">
        <w:rPr>
          <w:rStyle w:val="Answertextfont"/>
          <w:rFonts w:ascii="Arial" w:hAnsi="Arial" w:cs="Arial"/>
          <w:i/>
          <w:color w:val="7030A0"/>
        </w:rPr>
        <w:t xml:space="preserve"> Other</w:t>
      </w:r>
      <w:r w:rsidR="005C5005">
        <w:rPr>
          <w:rStyle w:val="Answertextfont"/>
          <w:rFonts w:ascii="Arial" w:hAnsi="Arial" w:cs="Arial"/>
          <w:i/>
          <w:color w:val="7030A0"/>
        </w:rPr>
        <w:t xml:space="preserve">  or if </w:t>
      </w:r>
      <w:r w:rsidR="005C5005" w:rsidRPr="002E489A">
        <w:rPr>
          <w:rStyle w:val="Answertextfont"/>
          <w:rFonts w:ascii="Arial" w:hAnsi="Arial" w:cs="Arial"/>
          <w:i/>
          <w:color w:val="7030A0"/>
        </w:rPr>
        <w:t>Q</w:t>
      </w:r>
      <w:r w:rsidR="005C5005">
        <w:rPr>
          <w:rStyle w:val="Answertextfont"/>
          <w:rFonts w:ascii="Arial" w:hAnsi="Arial" w:cs="Arial"/>
          <w:i/>
          <w:color w:val="7030A0"/>
        </w:rPr>
        <w:t>5.3</w:t>
      </w:r>
      <w:r w:rsidR="005C5005" w:rsidRPr="002E489A">
        <w:rPr>
          <w:rStyle w:val="Answertextfont"/>
          <w:rFonts w:ascii="Arial" w:hAnsi="Arial" w:cs="Arial"/>
          <w:i/>
          <w:color w:val="7030A0"/>
        </w:rPr>
        <w:t xml:space="preserve"> = </w:t>
      </w:r>
      <w:r w:rsidR="005C5005">
        <w:rPr>
          <w:rStyle w:val="Answertextfont"/>
          <w:rFonts w:ascii="Arial" w:hAnsi="Arial" w:cs="Arial"/>
          <w:i/>
          <w:color w:val="7030A0"/>
        </w:rPr>
        <w:t>M</w:t>
      </w:r>
      <w:r w:rsidR="005C5005" w:rsidRPr="002E489A">
        <w:rPr>
          <w:rStyle w:val="Answertextfont"/>
          <w:rFonts w:ascii="Arial" w:hAnsi="Arial" w:cs="Arial"/>
          <w:i/>
          <w:color w:val="7030A0"/>
        </w:rPr>
        <w:t>ultiple</w:t>
      </w:r>
      <w:r w:rsidR="005C5005">
        <w:rPr>
          <w:rStyle w:val="Answertextfont"/>
          <w:rFonts w:ascii="Arial" w:hAnsi="Arial" w:cs="Arial"/>
          <w:i/>
          <w:color w:val="7030A0"/>
        </w:rPr>
        <w:t xml:space="preserve"> of pay</w:t>
      </w:r>
      <w:r w:rsidR="006771F0">
        <w:rPr>
          <w:rStyle w:val="Answertextfont"/>
          <w:rFonts w:ascii="Arial" w:hAnsi="Arial" w:cs="Arial"/>
          <w:i/>
          <w:color w:val="7030A0"/>
        </w:rPr>
        <w:t xml:space="preserve"> </w:t>
      </w:r>
      <w:r w:rsidR="006771F0" w:rsidRPr="005A7ED7">
        <w:rPr>
          <w:rStyle w:val="Answertextfont"/>
          <w:rFonts w:ascii="Arial" w:hAnsi="Arial" w:cs="Arial"/>
          <w:color w:val="FF0000"/>
        </w:rPr>
        <w:t>(</w:t>
      </w:r>
      <w:r w:rsidR="006771F0" w:rsidRPr="005A7ED7">
        <w:rPr>
          <w:rFonts w:ascii="Arial" w:hAnsi="Arial" w:cs="Arial"/>
          <w:color w:val="FF0000"/>
        </w:rPr>
        <w:t>R</w:t>
      </w:r>
      <w:r w:rsidR="006771F0">
        <w:rPr>
          <w:rFonts w:ascii="Arial" w:hAnsi="Arial" w:cs="Arial"/>
          <w:color w:val="FF0000"/>
        </w:rPr>
        <w:t>eport Label: Type of maximum benefit)</w:t>
      </w:r>
      <w:r w:rsidR="00FE4AAF">
        <w:rPr>
          <w:rFonts w:ascii="Arial" w:hAnsi="Arial" w:cs="Arial"/>
          <w:i/>
          <w:color w:val="7030A0"/>
        </w:rPr>
        <w:br/>
      </w:r>
      <w:r w:rsidR="00FE4AAF" w:rsidRPr="00E968DC">
        <w:rPr>
          <w:rFonts w:ascii="Arial" w:hAnsi="Arial" w:cs="Arial"/>
        </w:rPr>
        <w:t>○</w:t>
      </w:r>
      <w:r w:rsidR="00B2481C" w:rsidRPr="00060220">
        <w:rPr>
          <w:rStyle w:val="Answertextfont"/>
          <w:rFonts w:ascii="Arial" w:hAnsi="Arial" w:cs="Arial"/>
        </w:rPr>
        <w:t xml:space="preserve">No </w:t>
      </w:r>
      <w:r w:rsidR="007B67DF">
        <w:rPr>
          <w:rStyle w:val="Answertextfont"/>
          <w:rFonts w:ascii="Arial" w:hAnsi="Arial" w:cs="Arial"/>
        </w:rPr>
        <w:t xml:space="preserve">fixed </w:t>
      </w:r>
      <w:r w:rsidR="00B2481C" w:rsidRPr="00060220">
        <w:rPr>
          <w:rStyle w:val="Answertextfont"/>
          <w:rFonts w:ascii="Arial" w:hAnsi="Arial" w:cs="Arial"/>
        </w:rPr>
        <w:t>maximum</w:t>
      </w:r>
      <w:r w:rsidR="007B67DF">
        <w:rPr>
          <w:rStyle w:val="Answertextfont"/>
          <w:rFonts w:ascii="Arial" w:hAnsi="Arial" w:cs="Arial"/>
        </w:rPr>
        <w:t xml:space="preserve"> amount</w:t>
      </w:r>
      <w:r w:rsidR="00FE4AAF">
        <w:rPr>
          <w:rStyle w:val="Answertextfont"/>
          <w:rFonts w:ascii="Arial" w:hAnsi="Arial" w:cs="Arial"/>
        </w:rPr>
        <w:br/>
      </w:r>
      <w:r w:rsidR="00FE4AAF" w:rsidRPr="00E968DC">
        <w:rPr>
          <w:rFonts w:ascii="Arial" w:hAnsi="Arial" w:cs="Arial"/>
        </w:rPr>
        <w:t>○</w:t>
      </w:r>
      <w:r w:rsidR="00B2481C" w:rsidRPr="00060220">
        <w:rPr>
          <w:rStyle w:val="Answertextfont"/>
          <w:rFonts w:ascii="Arial" w:hAnsi="Arial" w:cs="Arial"/>
        </w:rPr>
        <w:t xml:space="preserve">Fixed </w:t>
      </w:r>
      <w:r w:rsidR="00A7644C">
        <w:rPr>
          <w:rStyle w:val="Answertextfont"/>
          <w:rFonts w:ascii="Arial" w:hAnsi="Arial" w:cs="Arial"/>
        </w:rPr>
        <w:t xml:space="preserve">maximum </w:t>
      </w:r>
      <w:r w:rsidR="00B2481C" w:rsidRPr="00060220">
        <w:rPr>
          <w:rStyle w:val="Answertextfont"/>
          <w:rFonts w:ascii="Arial" w:hAnsi="Arial" w:cs="Arial"/>
        </w:rPr>
        <w:t>amount</w:t>
      </w:r>
      <w:r w:rsidR="00F53FEC">
        <w:rPr>
          <w:rStyle w:val="Answertextfont"/>
          <w:rFonts w:ascii="Arial" w:hAnsi="Arial" w:cs="Arial"/>
        </w:rPr>
        <w:br/>
      </w:r>
      <w:r w:rsidR="00F53FEC" w:rsidRPr="00E968DC">
        <w:rPr>
          <w:rFonts w:ascii="Arial" w:hAnsi="Arial" w:cs="Arial"/>
        </w:rPr>
        <w:t>○</w:t>
      </w:r>
      <w:r w:rsidR="00F53FEC" w:rsidRPr="00717D2B">
        <w:rPr>
          <w:rStyle w:val="Answertextfont"/>
          <w:rFonts w:ascii="Arial" w:hAnsi="Arial" w:cs="Arial"/>
        </w:rPr>
        <w:t xml:space="preserve">Fixed </w:t>
      </w:r>
      <w:r w:rsidR="00F53FEC">
        <w:rPr>
          <w:rStyle w:val="Answertextfont"/>
          <w:rFonts w:ascii="Arial" w:hAnsi="Arial" w:cs="Arial"/>
        </w:rPr>
        <w:t xml:space="preserve">maximum </w:t>
      </w:r>
      <w:r w:rsidR="00F53FEC" w:rsidRPr="00717D2B">
        <w:rPr>
          <w:rStyle w:val="Answertextfont"/>
          <w:rFonts w:ascii="Arial" w:hAnsi="Arial" w:cs="Arial"/>
        </w:rPr>
        <w:t>amount</w:t>
      </w:r>
      <w:r w:rsidR="00F53FEC">
        <w:rPr>
          <w:rStyle w:val="Answertextfont"/>
          <w:rFonts w:ascii="Arial" w:hAnsi="Arial" w:cs="Arial"/>
        </w:rPr>
        <w:t xml:space="preserve"> combined with other coverage</w:t>
      </w:r>
      <w:r w:rsidR="00FE4AAF">
        <w:br/>
      </w:r>
      <w:r w:rsidR="00FE4AAF" w:rsidRPr="00E968DC">
        <w:rPr>
          <w:rFonts w:ascii="Arial" w:hAnsi="Arial" w:cs="Arial"/>
        </w:rPr>
        <w:t>○</w:t>
      </w:r>
      <w:r w:rsidR="00B2481C" w:rsidRPr="00060220">
        <w:rPr>
          <w:rStyle w:val="Answertextfont"/>
          <w:rFonts w:ascii="Arial" w:hAnsi="Arial" w:cs="Arial"/>
        </w:rPr>
        <w:t>Other (____________</w:t>
      </w:r>
      <w:r w:rsidR="004C4B67">
        <w:rPr>
          <w:rStyle w:val="Answertextfont"/>
          <w:rFonts w:ascii="Arial" w:hAnsi="Arial" w:cs="Arial"/>
        </w:rPr>
        <w:t>)</w:t>
      </w:r>
    </w:p>
    <w:p w14:paraId="38C5AC03" w14:textId="77777777" w:rsidR="00B2481C" w:rsidRDefault="00B2481C" w:rsidP="00E60182">
      <w:pPr>
        <w:pStyle w:val="Questiontext"/>
        <w:spacing w:after="0" w:line="276" w:lineRule="auto"/>
        <w:rPr>
          <w:rFonts w:ascii="Arial" w:hAnsi="Arial" w:cs="Arial"/>
        </w:rPr>
      </w:pPr>
    </w:p>
    <w:p w14:paraId="4DCF7EEC" w14:textId="2776A85C" w:rsidR="00394A69" w:rsidRDefault="0055495F" w:rsidP="00394A69">
      <w:pPr>
        <w:pStyle w:val="Questiontext"/>
        <w:spacing w:after="0" w:line="276" w:lineRule="auto"/>
        <w:rPr>
          <w:rFonts w:ascii="Arial" w:hAnsi="Arial" w:cs="Arial"/>
        </w:rPr>
      </w:pPr>
      <w:r>
        <w:rPr>
          <w:rFonts w:ascii="Arial" w:hAnsi="Arial" w:cs="Arial"/>
        </w:rPr>
        <w:t>1</w:t>
      </w:r>
      <w:r w:rsidR="00A7644C">
        <w:rPr>
          <w:rFonts w:ascii="Arial" w:hAnsi="Arial" w:cs="Arial"/>
        </w:rPr>
        <w:t>1</w:t>
      </w:r>
      <w:r>
        <w:rPr>
          <w:rFonts w:ascii="Arial" w:hAnsi="Arial" w:cs="Arial"/>
        </w:rPr>
        <w:t>.</w:t>
      </w:r>
      <w:r w:rsidR="00394A69">
        <w:rPr>
          <w:rFonts w:ascii="Arial" w:hAnsi="Arial" w:cs="Arial"/>
        </w:rPr>
        <w:t>1</w:t>
      </w:r>
      <w:r w:rsidR="00C17CB3">
        <w:rPr>
          <w:rFonts w:ascii="Arial" w:hAnsi="Arial" w:cs="Arial"/>
        </w:rPr>
        <w:t xml:space="preserve">  </w:t>
      </w:r>
      <w:r>
        <w:rPr>
          <w:rFonts w:ascii="Arial" w:hAnsi="Arial" w:cs="Arial"/>
        </w:rPr>
        <w:t>Provide the basic life insurance</w:t>
      </w:r>
      <w:r w:rsidR="000B4287">
        <w:rPr>
          <w:rFonts w:ascii="Arial" w:hAnsi="Arial" w:cs="Arial"/>
        </w:rPr>
        <w:t xml:space="preserve"> </w:t>
      </w:r>
      <w:r w:rsidR="008D65B0">
        <w:rPr>
          <w:rFonts w:ascii="Arial" w:hAnsi="Arial" w:cs="Arial"/>
        </w:rPr>
        <w:t xml:space="preserve">fixed </w:t>
      </w:r>
      <w:r>
        <w:rPr>
          <w:rFonts w:ascii="Arial" w:hAnsi="Arial" w:cs="Arial"/>
        </w:rPr>
        <w:t xml:space="preserve">maximum </w:t>
      </w:r>
      <w:r w:rsidR="008D65B0">
        <w:rPr>
          <w:rFonts w:ascii="Arial" w:hAnsi="Arial" w:cs="Arial"/>
        </w:rPr>
        <w:t xml:space="preserve">benefit </w:t>
      </w:r>
      <w:r>
        <w:rPr>
          <w:rFonts w:ascii="Arial" w:hAnsi="Arial" w:cs="Arial"/>
        </w:rPr>
        <w:t>amount</w:t>
      </w:r>
      <w:r w:rsidR="000B4287">
        <w:rPr>
          <w:rFonts w:ascii="Arial" w:hAnsi="Arial" w:cs="Arial"/>
        </w:rPr>
        <w:t xml:space="preserve"> with evidence of insurability</w:t>
      </w:r>
      <w:r w:rsidR="00812F3B">
        <w:rPr>
          <w:rFonts w:ascii="Arial" w:hAnsi="Arial" w:cs="Arial"/>
        </w:rPr>
        <w:t>.</w:t>
      </w:r>
      <w:r>
        <w:rPr>
          <w:rFonts w:ascii="Arial" w:hAnsi="Arial" w:cs="Arial"/>
        </w:rPr>
        <w:t xml:space="preserve"> </w:t>
      </w:r>
      <w:r w:rsidRPr="00520482">
        <w:rPr>
          <w:rFonts w:ascii="Arial" w:hAnsi="Arial" w:cs="Arial"/>
          <w:i/>
          <w:color w:val="7030A0"/>
        </w:rPr>
        <w:t>Show this question if Q</w:t>
      </w:r>
      <w:r w:rsidR="00DC4220">
        <w:rPr>
          <w:rFonts w:ascii="Arial" w:hAnsi="Arial" w:cs="Arial"/>
          <w:i/>
          <w:color w:val="7030A0"/>
        </w:rPr>
        <w:t>1</w:t>
      </w:r>
      <w:r w:rsidR="00BE7859">
        <w:rPr>
          <w:rFonts w:ascii="Arial" w:hAnsi="Arial" w:cs="Arial"/>
          <w:i/>
          <w:color w:val="7030A0"/>
        </w:rPr>
        <w:t>1</w:t>
      </w:r>
      <w:r w:rsidRPr="00721513">
        <w:rPr>
          <w:rFonts w:ascii="Arial" w:hAnsi="Arial" w:cs="Arial"/>
          <w:i/>
          <w:color w:val="7030A0"/>
        </w:rPr>
        <w:t xml:space="preserve"> = F</w:t>
      </w:r>
      <w:r>
        <w:rPr>
          <w:rFonts w:ascii="Arial" w:hAnsi="Arial" w:cs="Arial"/>
          <w:i/>
          <w:color w:val="7030A0"/>
        </w:rPr>
        <w:t xml:space="preserve">ixed </w:t>
      </w:r>
      <w:r w:rsidR="00A7644C">
        <w:rPr>
          <w:rFonts w:ascii="Arial" w:hAnsi="Arial" w:cs="Arial"/>
          <w:i/>
          <w:color w:val="7030A0"/>
        </w:rPr>
        <w:t xml:space="preserve">maximum </w:t>
      </w:r>
      <w:r w:rsidRPr="00721513">
        <w:rPr>
          <w:rFonts w:ascii="Arial" w:hAnsi="Arial" w:cs="Arial"/>
          <w:i/>
          <w:color w:val="7030A0"/>
        </w:rPr>
        <w:t>amount</w:t>
      </w:r>
      <w:r w:rsidR="00FA0E2B">
        <w:rPr>
          <w:rFonts w:ascii="Arial" w:hAnsi="Arial" w:cs="Arial"/>
          <w:i/>
          <w:color w:val="7030A0"/>
        </w:rPr>
        <w:t xml:space="preserve"> or </w:t>
      </w:r>
      <w:r w:rsidR="00FA0E2B" w:rsidRPr="00FA0E2B">
        <w:rPr>
          <w:rFonts w:ascii="Arial" w:hAnsi="Arial" w:cs="Arial"/>
          <w:i/>
          <w:color w:val="7030A0"/>
        </w:rPr>
        <w:t xml:space="preserve"> </w:t>
      </w:r>
      <w:r w:rsidR="00FA0E2B">
        <w:rPr>
          <w:rFonts w:ascii="Arial" w:hAnsi="Arial" w:cs="Arial"/>
          <w:i/>
          <w:color w:val="7030A0"/>
        </w:rPr>
        <w:t>Fixed maximum amount combined with other coverage</w:t>
      </w:r>
      <w:r w:rsidR="006771F0">
        <w:rPr>
          <w:rFonts w:ascii="Arial" w:hAnsi="Arial" w:cs="Arial"/>
          <w:i/>
          <w:color w:val="7030A0"/>
        </w:rPr>
        <w:t xml:space="preserve"> (</w:t>
      </w:r>
      <w:r w:rsidR="006771F0">
        <w:rPr>
          <w:rFonts w:ascii="Arial" w:hAnsi="Arial" w:cs="Arial"/>
          <w:color w:val="FF0000"/>
        </w:rPr>
        <w:t xml:space="preserve">Report Label: Fixed maximum benefit with </w:t>
      </w:r>
      <w:commentRangeStart w:id="152"/>
      <w:commentRangeStart w:id="153"/>
      <w:r w:rsidR="006771F0">
        <w:rPr>
          <w:rFonts w:ascii="Arial" w:hAnsi="Arial" w:cs="Arial"/>
          <w:color w:val="FF0000"/>
        </w:rPr>
        <w:t>EOI</w:t>
      </w:r>
      <w:commentRangeEnd w:id="152"/>
      <w:r w:rsidR="00472619">
        <w:rPr>
          <w:rStyle w:val="CommentReference"/>
        </w:rPr>
        <w:commentReference w:id="152"/>
      </w:r>
      <w:commentRangeEnd w:id="153"/>
      <w:r w:rsidR="00351F82">
        <w:rPr>
          <w:rStyle w:val="CommentReference"/>
        </w:rPr>
        <w:commentReference w:id="153"/>
      </w:r>
      <w:r w:rsidR="006771F0">
        <w:rPr>
          <w:rFonts w:ascii="Arial" w:hAnsi="Arial" w:cs="Arial"/>
          <w:color w:val="FF0000"/>
        </w:rPr>
        <w:t>)</w:t>
      </w:r>
      <w:r w:rsidR="00CB1232">
        <w:rPr>
          <w:rFonts w:ascii="Arial" w:hAnsi="Arial" w:cs="Arial"/>
          <w:color w:val="FF0000"/>
        </w:rPr>
        <w:t xml:space="preserve"> </w:t>
      </w:r>
      <w:r w:rsidR="00394A69">
        <w:rPr>
          <w:rFonts w:ascii="Arial" w:hAnsi="Arial" w:cs="Arial"/>
          <w:color w:val="FF0000"/>
        </w:rPr>
        <w:br/>
      </w:r>
      <w:r w:rsidR="00394A69">
        <w:rPr>
          <w:rFonts w:ascii="Arial" w:hAnsi="Arial" w:cs="Arial"/>
          <w:color w:val="FF0000"/>
        </w:rPr>
        <w:br/>
      </w:r>
      <w:r w:rsidR="00394A69">
        <w:rPr>
          <w:rFonts w:ascii="Arial" w:hAnsi="Arial" w:cs="Arial"/>
        </w:rPr>
        <w:t xml:space="preserve">11.2 Fixed maximum amount for valuation. </w:t>
      </w:r>
      <w:r w:rsidR="00394A69" w:rsidRPr="00E968DC">
        <w:rPr>
          <w:rStyle w:val="Answertextfont"/>
          <w:rFonts w:ascii="Arial" w:hAnsi="Arial" w:cs="Arial"/>
          <w:i/>
          <w:color w:val="7030A0"/>
        </w:rPr>
        <w:t xml:space="preserve">Show this question if </w:t>
      </w:r>
      <w:r w:rsidR="00394A69">
        <w:rPr>
          <w:rStyle w:val="Answertextfont"/>
          <w:rFonts w:ascii="Arial" w:hAnsi="Arial" w:cs="Arial"/>
          <w:i/>
          <w:color w:val="7030A0"/>
        </w:rPr>
        <w:t xml:space="preserve">Q11 </w:t>
      </w:r>
      <w:r w:rsidR="00394A69" w:rsidRPr="00E968DC">
        <w:rPr>
          <w:rStyle w:val="Answertextfont"/>
          <w:rFonts w:ascii="Arial" w:hAnsi="Arial" w:cs="Arial"/>
          <w:i/>
          <w:color w:val="7030A0"/>
        </w:rPr>
        <w:t>=</w:t>
      </w:r>
      <w:r w:rsidR="00394A69">
        <w:rPr>
          <w:rStyle w:val="Answertextfont"/>
          <w:rFonts w:ascii="Arial" w:hAnsi="Arial" w:cs="Arial"/>
          <w:i/>
          <w:color w:val="7030A0"/>
        </w:rPr>
        <w:t xml:space="preserve"> Other; Numeric</w:t>
      </w:r>
      <w:r w:rsidR="00394A69">
        <w:rPr>
          <w:rFonts w:ascii="Arial" w:hAnsi="Arial" w:cs="Arial"/>
          <w:i/>
          <w:color w:val="7030A0"/>
        </w:rPr>
        <w:t xml:space="preserve"> range 1 to 999,999,999 </w:t>
      </w:r>
      <w:r w:rsidR="00394A69">
        <w:rPr>
          <w:rStyle w:val="Answertextfont"/>
          <w:rFonts w:ascii="Arial" w:hAnsi="Arial" w:cs="Arial"/>
          <w:i/>
          <w:color w:val="7030A0"/>
        </w:rPr>
        <w:t>(</w:t>
      </w:r>
      <w:r w:rsidR="00394A69" w:rsidRPr="00FB0995">
        <w:rPr>
          <w:rStyle w:val="Answertextfont"/>
          <w:rFonts w:ascii="Arial" w:hAnsi="Arial" w:cs="Arial"/>
          <w:color w:val="FF0000"/>
        </w:rPr>
        <w:t>Hidden on web UI)</w:t>
      </w:r>
      <w:r w:rsidR="00394A69">
        <w:rPr>
          <w:rStyle w:val="Answertextfont"/>
          <w:rFonts w:ascii="Arial" w:hAnsi="Arial" w:cs="Arial"/>
          <w:color w:val="FF0000"/>
        </w:rPr>
        <w:t xml:space="preserve"> (</w:t>
      </w:r>
      <w:r w:rsidR="00394A69" w:rsidRPr="00AA00B5">
        <w:rPr>
          <w:rFonts w:ascii="Arial" w:hAnsi="Arial" w:cs="Arial"/>
          <w:color w:val="FF0000"/>
        </w:rPr>
        <w:t xml:space="preserve">Properties: </w:t>
      </w:r>
      <w:r w:rsidR="00394A69">
        <w:rPr>
          <w:rFonts w:ascii="Arial" w:hAnsi="Arial" w:cs="Arial"/>
          <w:color w:val="FF0000"/>
        </w:rPr>
        <w:t xml:space="preserve">Numeric, </w:t>
      </w:r>
      <w:r w:rsidR="00394A69" w:rsidRPr="00AA00B5">
        <w:rPr>
          <w:rFonts w:ascii="Arial" w:hAnsi="Arial" w:cs="Arial"/>
          <w:color w:val="FF0000"/>
        </w:rPr>
        <w:t xml:space="preserve">Allow </w:t>
      </w:r>
      <w:r w:rsidR="00394A69">
        <w:rPr>
          <w:rFonts w:ascii="Arial" w:hAnsi="Arial" w:cs="Arial"/>
          <w:color w:val="FF0000"/>
        </w:rPr>
        <w:t>no</w:t>
      </w:r>
      <w:r w:rsidR="00394A69" w:rsidRPr="00AA00B5">
        <w:rPr>
          <w:rFonts w:ascii="Arial" w:hAnsi="Arial" w:cs="Arial"/>
          <w:color w:val="FF0000"/>
        </w:rPr>
        <w:t xml:space="preserve"> decimal</w:t>
      </w:r>
      <w:r w:rsidR="00394A69">
        <w:rPr>
          <w:rFonts w:ascii="Arial" w:hAnsi="Arial" w:cs="Arial"/>
          <w:color w:val="FF0000"/>
        </w:rPr>
        <w:t>s) (Hidden for all non survey team reporting) (Report label: Basic life maximum amount for valuation)</w:t>
      </w:r>
      <w:r w:rsidR="00394A69">
        <w:rPr>
          <w:rStyle w:val="Answertextfont"/>
          <w:rFonts w:ascii="Arial" w:hAnsi="Arial" w:cs="Arial"/>
          <w:color w:val="FF0000"/>
        </w:rPr>
        <w:br/>
      </w:r>
      <w:r w:rsidR="00394A69" w:rsidRPr="00B67DC6">
        <w:rPr>
          <w:rStyle w:val="Answertextfont"/>
          <w:rFonts w:ascii="Arial" w:hAnsi="Arial" w:cs="Arial"/>
        </w:rPr>
        <w:t>_______</w:t>
      </w:r>
    </w:p>
    <w:p w14:paraId="385A5495" w14:textId="63E11AD6" w:rsidR="000B4287" w:rsidRDefault="000B4287" w:rsidP="0055495F">
      <w:pPr>
        <w:pStyle w:val="Questiontext"/>
        <w:spacing w:after="0" w:line="276" w:lineRule="auto"/>
        <w:rPr>
          <w:rFonts w:ascii="Arial" w:hAnsi="Arial" w:cs="Arial"/>
          <w:i/>
          <w:color w:val="7030A0"/>
        </w:rPr>
      </w:pPr>
    </w:p>
    <w:p w14:paraId="735C6D9B" w14:textId="38700033" w:rsidR="008D65B0" w:rsidRDefault="008D65B0" w:rsidP="00060220">
      <w:pPr>
        <w:pStyle w:val="Questiontext"/>
        <w:spacing w:before="120" w:after="0" w:line="276" w:lineRule="auto"/>
        <w:rPr>
          <w:rFonts w:ascii="Arial" w:hAnsi="Arial" w:cs="Arial"/>
        </w:rPr>
      </w:pPr>
      <w:r>
        <w:rPr>
          <w:rFonts w:ascii="Arial" w:hAnsi="Arial" w:cs="Arial"/>
        </w:rPr>
        <w:lastRenderedPageBreak/>
        <w:t xml:space="preserve">11. </w:t>
      </w:r>
      <w:r w:rsidR="00C17CB3">
        <w:rPr>
          <w:rFonts w:ascii="Arial" w:hAnsi="Arial" w:cs="Arial"/>
        </w:rPr>
        <w:t>3</w:t>
      </w:r>
      <w:r>
        <w:rPr>
          <w:rFonts w:ascii="Arial" w:hAnsi="Arial" w:cs="Arial"/>
        </w:rPr>
        <w:t>.  Indicate with which life coverage(s) the fixed ma</w:t>
      </w:r>
      <w:r w:rsidR="00D712EE">
        <w:rPr>
          <w:rFonts w:ascii="Arial" w:hAnsi="Arial" w:cs="Arial"/>
        </w:rPr>
        <w:t>x</w:t>
      </w:r>
      <w:r>
        <w:rPr>
          <w:rFonts w:ascii="Arial" w:hAnsi="Arial" w:cs="Arial"/>
        </w:rPr>
        <w:t>imum amount is combined</w:t>
      </w:r>
      <w:r w:rsidR="005C4172">
        <w:rPr>
          <w:rFonts w:ascii="Arial" w:hAnsi="Arial" w:cs="Arial"/>
        </w:rPr>
        <w:t>.</w:t>
      </w:r>
      <w:r>
        <w:rPr>
          <w:rFonts w:ascii="Arial" w:hAnsi="Arial" w:cs="Arial"/>
        </w:rPr>
        <w:t xml:space="preserve"> </w:t>
      </w:r>
      <w:r w:rsidRPr="00F310E1">
        <w:rPr>
          <w:rFonts w:ascii="Arial" w:hAnsi="Arial" w:cs="Arial"/>
          <w:i/>
          <w:color w:val="7030A0"/>
        </w:rPr>
        <w:t xml:space="preserve">Show </w:t>
      </w:r>
      <w:r w:rsidR="003C7897">
        <w:rPr>
          <w:rFonts w:ascii="Arial" w:hAnsi="Arial" w:cs="Arial"/>
          <w:i/>
          <w:color w:val="7030A0"/>
        </w:rPr>
        <w:t xml:space="preserve">if Q11 = </w:t>
      </w:r>
      <w:r w:rsidR="00F53FEC">
        <w:rPr>
          <w:rFonts w:ascii="Arial" w:hAnsi="Arial" w:cs="Arial"/>
          <w:i/>
          <w:color w:val="7030A0"/>
        </w:rPr>
        <w:t>Fixed maximum amount combined with other coverage</w:t>
      </w:r>
      <w:r w:rsidR="000B1E7D">
        <w:rPr>
          <w:rFonts w:ascii="Arial" w:hAnsi="Arial" w:cs="Arial"/>
          <w:i/>
          <w:color w:val="7030A0"/>
        </w:rPr>
        <w:t xml:space="preserve"> </w:t>
      </w:r>
      <w:r w:rsidR="000B1E7D" w:rsidRPr="00026181">
        <w:rPr>
          <w:rFonts w:ascii="Arial" w:hAnsi="Arial" w:cs="Arial"/>
          <w:i/>
          <w:color w:val="FF0000"/>
        </w:rPr>
        <w:t>(</w:t>
      </w:r>
      <w:r w:rsidR="000B1E7D" w:rsidRPr="008A2608">
        <w:rPr>
          <w:rFonts w:ascii="Arial" w:hAnsi="Arial" w:cs="Arial"/>
          <w:color w:val="FF0000"/>
        </w:rPr>
        <w:t>R</w:t>
      </w:r>
      <w:r w:rsidR="000B1E7D">
        <w:rPr>
          <w:rFonts w:ascii="Arial" w:hAnsi="Arial" w:cs="Arial"/>
          <w:color w:val="FF0000"/>
        </w:rPr>
        <w:t>eport Label: Coverages with which maximum amount is combined)</w:t>
      </w:r>
    </w:p>
    <w:p w14:paraId="4A28598B" w14:textId="05E9618B" w:rsidR="003D73C0" w:rsidRDefault="003D73C0">
      <w:pPr>
        <w:pStyle w:val="Questiontext"/>
        <w:spacing w:before="120" w:after="0" w:line="276" w:lineRule="auto"/>
        <w:rPr>
          <w:rFonts w:ascii="Arial" w:hAnsi="Arial" w:cs="Arial"/>
        </w:rPr>
      </w:pPr>
      <w:r w:rsidRPr="005249CB">
        <w:rPr>
          <w:rFonts w:ascii="Arial" w:hAnsi="Arial" w:cs="Arial"/>
        </w:rPr>
        <w:t xml:space="preserve">□ </w:t>
      </w:r>
      <w:r>
        <w:rPr>
          <w:rFonts w:ascii="Arial" w:hAnsi="Arial" w:cs="Arial"/>
        </w:rPr>
        <w:t>Supplemental Life</w:t>
      </w:r>
    </w:p>
    <w:p w14:paraId="47DC8194" w14:textId="666EEC2A" w:rsidR="003D73C0" w:rsidRDefault="003960C2" w:rsidP="003D73C0">
      <w:pPr>
        <w:pStyle w:val="Questiontext"/>
        <w:spacing w:after="0" w:line="276" w:lineRule="auto"/>
        <w:rPr>
          <w:rFonts w:ascii="Arial" w:hAnsi="Arial" w:cs="Arial"/>
        </w:rPr>
      </w:pPr>
      <w:r w:rsidRPr="005249CB">
        <w:rPr>
          <w:rFonts w:ascii="Arial" w:hAnsi="Arial" w:cs="Arial"/>
        </w:rPr>
        <w:t>□</w:t>
      </w:r>
      <w:r>
        <w:rPr>
          <w:rFonts w:ascii="Arial" w:hAnsi="Arial" w:cs="Arial"/>
        </w:rPr>
        <w:t xml:space="preserve"> Dependent Life </w:t>
      </w:r>
    </w:p>
    <w:p w14:paraId="7163DB9C" w14:textId="77777777" w:rsidR="003D73C0" w:rsidRDefault="003D73C0" w:rsidP="003D73C0">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Basic AD&amp;D</w:t>
      </w:r>
    </w:p>
    <w:p w14:paraId="1EECEF80" w14:textId="5D8EF459" w:rsidR="003D73C0" w:rsidRDefault="003D73C0" w:rsidP="003D73C0">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Optional AD&amp;D</w:t>
      </w:r>
      <w:r w:rsidR="003960C2">
        <w:rPr>
          <w:rFonts w:ascii="Arial" w:hAnsi="Arial" w:cs="Arial"/>
        </w:rPr>
        <w:t xml:space="preserve"> </w:t>
      </w:r>
    </w:p>
    <w:p w14:paraId="55317559" w14:textId="77777777" w:rsidR="00FF090B" w:rsidRPr="00E968DC" w:rsidRDefault="00FF090B" w:rsidP="00A768D4">
      <w:pPr>
        <w:pStyle w:val="Questiontext"/>
        <w:spacing w:after="0" w:line="276" w:lineRule="auto"/>
        <w:rPr>
          <w:rFonts w:ascii="Arial" w:hAnsi="Arial" w:cs="Arial"/>
        </w:rPr>
      </w:pPr>
    </w:p>
    <w:p w14:paraId="2BC331F0" w14:textId="15FD70BA" w:rsidR="00214719" w:rsidRPr="00026181" w:rsidRDefault="0055495F" w:rsidP="00214719">
      <w:pPr>
        <w:spacing w:line="276" w:lineRule="auto"/>
        <w:rPr>
          <w:color w:val="FF0000"/>
        </w:rPr>
      </w:pPr>
      <w:r w:rsidRPr="00DE5837">
        <w:rPr>
          <w:rFonts w:ascii="Arial" w:hAnsi="Arial" w:cs="Arial"/>
          <w:sz w:val="20"/>
          <w:szCs w:val="20"/>
        </w:rPr>
        <w:t>1</w:t>
      </w:r>
      <w:r w:rsidR="00DC4220" w:rsidRPr="00DE5837">
        <w:rPr>
          <w:rFonts w:ascii="Arial" w:hAnsi="Arial" w:cs="Arial"/>
          <w:sz w:val="20"/>
          <w:szCs w:val="20"/>
        </w:rPr>
        <w:t>3</w:t>
      </w:r>
      <w:r w:rsidRPr="003A1326">
        <w:rPr>
          <w:rFonts w:ascii="Arial" w:hAnsi="Arial" w:cs="Arial"/>
        </w:rPr>
        <w:t>.</w:t>
      </w:r>
      <w:r w:rsidRPr="00DC4220">
        <w:rPr>
          <w:rFonts w:ascii="Arial" w:hAnsi="Arial" w:cs="Arial"/>
        </w:rPr>
        <w:t xml:space="preserve"> </w:t>
      </w:r>
      <w:r w:rsidRPr="00DE5837">
        <w:rPr>
          <w:rFonts w:ascii="Arial" w:hAnsi="Arial" w:cs="Arial"/>
          <w:sz w:val="20"/>
          <w:szCs w:val="20"/>
        </w:rPr>
        <w:t>I</w:t>
      </w:r>
      <w:r w:rsidR="00214719" w:rsidRPr="003A1326">
        <w:rPr>
          <w:rStyle w:val="Answertextfont"/>
          <w:rFonts w:ascii="Arial" w:hAnsi="Arial" w:cs="Arial"/>
        </w:rPr>
        <w:t>s</w:t>
      </w:r>
      <w:r w:rsidR="00214719" w:rsidRPr="00DC4220">
        <w:rPr>
          <w:rStyle w:val="Answertextfont"/>
          <w:rFonts w:ascii="Arial" w:hAnsi="Arial" w:cs="Arial"/>
        </w:rPr>
        <w:t xml:space="preserve"> the</w:t>
      </w:r>
      <w:r w:rsidR="00214719" w:rsidRPr="00E968DC">
        <w:rPr>
          <w:rStyle w:val="Answertextfont"/>
          <w:rFonts w:ascii="Arial" w:hAnsi="Arial" w:cs="Arial"/>
        </w:rPr>
        <w:t xml:space="preserve"> </w:t>
      </w:r>
      <w:r w:rsidR="00F907F7">
        <w:rPr>
          <w:rStyle w:val="Answertextfont"/>
          <w:rFonts w:ascii="Arial" w:hAnsi="Arial" w:cs="Arial"/>
        </w:rPr>
        <w:t xml:space="preserve">basic </w:t>
      </w:r>
      <w:r w:rsidR="00214719" w:rsidRPr="00E968DC">
        <w:rPr>
          <w:rStyle w:val="Answertextfont"/>
          <w:rFonts w:ascii="Arial" w:hAnsi="Arial" w:cs="Arial"/>
        </w:rPr>
        <w:t xml:space="preserve">life </w:t>
      </w:r>
      <w:r>
        <w:rPr>
          <w:rStyle w:val="Answertextfont"/>
          <w:rFonts w:ascii="Arial" w:hAnsi="Arial" w:cs="Arial"/>
        </w:rPr>
        <w:t>insurance</w:t>
      </w:r>
      <w:r w:rsidR="00214719" w:rsidRPr="00E968DC">
        <w:rPr>
          <w:rStyle w:val="Answertextfont"/>
          <w:rFonts w:ascii="Arial" w:hAnsi="Arial" w:cs="Arial"/>
        </w:rPr>
        <w:t xml:space="preserve"> plan portable? </w:t>
      </w:r>
      <w:r w:rsidR="000B1E7D" w:rsidRPr="00026181">
        <w:rPr>
          <w:color w:val="FF0000"/>
        </w:rPr>
        <w:t>(</w:t>
      </w:r>
      <w:r w:rsidR="000B1E7D" w:rsidRPr="00026181">
        <w:rPr>
          <w:rFonts w:ascii="Arial" w:hAnsi="Arial" w:cs="Arial"/>
          <w:i/>
          <w:color w:val="FF0000"/>
          <w:sz w:val="20"/>
          <w:szCs w:val="20"/>
        </w:rPr>
        <w:t>Report Label: Plan portability)</w:t>
      </w:r>
    </w:p>
    <w:p w14:paraId="7A5F8B4B" w14:textId="77777777" w:rsidR="00214719" w:rsidRPr="00E968DC" w:rsidRDefault="00214719" w:rsidP="00214719">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3E6FA48C" w14:textId="77777777" w:rsidR="00214719" w:rsidRDefault="00214719" w:rsidP="00214719">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741D57C9" w14:textId="77777777" w:rsidR="00147F0D" w:rsidRDefault="00147F0D" w:rsidP="00147F0D">
      <w:pPr>
        <w:pStyle w:val="Questiontext"/>
        <w:spacing w:after="0" w:line="276" w:lineRule="auto"/>
        <w:rPr>
          <w:rFonts w:ascii="Arial" w:hAnsi="Arial" w:cs="Arial"/>
        </w:rPr>
      </w:pPr>
    </w:p>
    <w:p w14:paraId="5A40CC7F" w14:textId="77777777" w:rsidR="000E244F" w:rsidRDefault="000E244F" w:rsidP="00147F0D">
      <w:pPr>
        <w:pStyle w:val="Questiontext"/>
        <w:spacing w:after="0" w:line="276" w:lineRule="auto"/>
        <w:rPr>
          <w:rFonts w:ascii="Arial" w:hAnsi="Arial" w:cs="Arial"/>
        </w:rPr>
      </w:pPr>
    </w:p>
    <w:p w14:paraId="44B96BC0" w14:textId="77777777" w:rsidR="00836A02" w:rsidRDefault="00836A02" w:rsidP="00147F0D">
      <w:pPr>
        <w:pStyle w:val="Questiontext"/>
        <w:spacing w:after="0" w:line="276" w:lineRule="auto"/>
        <w:rPr>
          <w:rFonts w:ascii="Arial" w:hAnsi="Arial" w:cs="Arial"/>
          <w:b/>
          <w:color w:val="FF0000"/>
        </w:rPr>
      </w:pPr>
      <w:r w:rsidRPr="00836A02">
        <w:rPr>
          <w:rFonts w:ascii="Arial" w:hAnsi="Arial" w:cs="Arial"/>
          <w:b/>
          <w:color w:val="FF0000"/>
          <w:sz w:val="24"/>
          <w:szCs w:val="24"/>
        </w:rPr>
        <w:t>[New survey page]</w:t>
      </w:r>
      <w:r w:rsidRPr="00E36631">
        <w:rPr>
          <w:rFonts w:ascii="Arial" w:hAnsi="Arial" w:cs="Arial"/>
          <w:b/>
          <w:color w:val="FF0000"/>
        </w:rPr>
        <w:t xml:space="preserve"> </w:t>
      </w:r>
    </w:p>
    <w:p w14:paraId="02F21129" w14:textId="06D732BA" w:rsidR="000E244F" w:rsidRPr="00060220" w:rsidRDefault="00D2345F" w:rsidP="00147F0D">
      <w:pPr>
        <w:pStyle w:val="Questiontext"/>
        <w:spacing w:after="0" w:line="276" w:lineRule="auto"/>
        <w:rPr>
          <w:rFonts w:ascii="Arial" w:hAnsi="Arial" w:cs="Arial"/>
          <w:b/>
          <w:sz w:val="24"/>
          <w:szCs w:val="24"/>
        </w:rPr>
      </w:pPr>
      <w:r>
        <w:rPr>
          <w:rFonts w:ascii="Arial" w:hAnsi="Arial" w:cs="Arial"/>
          <w:b/>
          <w:sz w:val="24"/>
          <w:szCs w:val="24"/>
        </w:rPr>
        <w:t xml:space="preserve">Basic </w:t>
      </w:r>
      <w:r w:rsidR="001054A3">
        <w:rPr>
          <w:rFonts w:ascii="Arial" w:hAnsi="Arial" w:cs="Arial"/>
          <w:b/>
          <w:sz w:val="24"/>
          <w:szCs w:val="24"/>
        </w:rPr>
        <w:t>life e</w:t>
      </w:r>
      <w:r w:rsidR="001054A3" w:rsidRPr="00060220">
        <w:rPr>
          <w:rFonts w:ascii="Arial" w:hAnsi="Arial" w:cs="Arial"/>
          <w:b/>
          <w:sz w:val="24"/>
          <w:szCs w:val="24"/>
        </w:rPr>
        <w:t xml:space="preserve">mployee </w:t>
      </w:r>
      <w:r w:rsidR="001054A3">
        <w:rPr>
          <w:rFonts w:ascii="Arial" w:hAnsi="Arial" w:cs="Arial"/>
          <w:b/>
          <w:sz w:val="24"/>
          <w:szCs w:val="24"/>
        </w:rPr>
        <w:t>c</w:t>
      </w:r>
      <w:r w:rsidR="001054A3" w:rsidRPr="00060220">
        <w:rPr>
          <w:rFonts w:ascii="Arial" w:hAnsi="Arial" w:cs="Arial"/>
          <w:b/>
          <w:sz w:val="24"/>
          <w:szCs w:val="24"/>
        </w:rPr>
        <w:t>ontributions</w:t>
      </w:r>
      <w:r w:rsidR="001054A3">
        <w:rPr>
          <w:rFonts w:ascii="Arial" w:hAnsi="Arial" w:cs="Arial"/>
          <w:b/>
          <w:sz w:val="24"/>
          <w:szCs w:val="24"/>
        </w:rPr>
        <w:t xml:space="preserve"> </w:t>
      </w:r>
      <w:r w:rsidR="005B170B">
        <w:rPr>
          <w:rFonts w:asciiTheme="minorHAnsi" w:hAnsiTheme="minorHAnsi" w:cstheme="minorHAnsi"/>
          <w:i/>
          <w:color w:val="7030A0"/>
        </w:rPr>
        <w:t>Subsection of life insurance plan</w:t>
      </w:r>
      <w:r w:rsidR="005B170B" w:rsidRPr="00283DD0">
        <w:rPr>
          <w:rFonts w:ascii="Arial" w:hAnsi="Arial" w:cs="Arial"/>
          <w:i/>
          <w:color w:val="7030A0"/>
        </w:rPr>
        <w:t xml:space="preserve"> </w:t>
      </w:r>
      <w:r w:rsidR="0047135C" w:rsidRPr="00283DD0">
        <w:rPr>
          <w:rFonts w:ascii="Arial" w:hAnsi="Arial" w:cs="Arial"/>
          <w:i/>
          <w:color w:val="7030A0"/>
        </w:rPr>
        <w:t xml:space="preserve">Show if </w:t>
      </w:r>
      <w:r w:rsidR="006D5C4D">
        <w:rPr>
          <w:rFonts w:ascii="Arial" w:hAnsi="Arial" w:cs="Arial"/>
          <w:i/>
          <w:color w:val="7030A0"/>
        </w:rPr>
        <w:t>Eligibility</w:t>
      </w:r>
      <w:r w:rsidR="0047135C" w:rsidRPr="00283DD0">
        <w:rPr>
          <w:rFonts w:ascii="Arial" w:hAnsi="Arial" w:cs="Arial"/>
          <w:i/>
          <w:color w:val="7030A0"/>
        </w:rPr>
        <w:t xml:space="preserve"> </w:t>
      </w:r>
      <w:r w:rsidR="006D5C4D" w:rsidRPr="00283DD0">
        <w:rPr>
          <w:rFonts w:ascii="Arial" w:hAnsi="Arial" w:cs="Arial"/>
          <w:i/>
          <w:color w:val="7030A0"/>
        </w:rPr>
        <w:t>Q</w:t>
      </w:r>
      <w:r w:rsidR="006D5C4D">
        <w:rPr>
          <w:rFonts w:ascii="Arial" w:hAnsi="Arial" w:cs="Arial"/>
          <w:i/>
          <w:color w:val="7030A0"/>
        </w:rPr>
        <w:t>3</w:t>
      </w:r>
      <w:r w:rsidR="006D5C4D" w:rsidRPr="00283DD0">
        <w:rPr>
          <w:rFonts w:ascii="Arial" w:hAnsi="Arial" w:cs="Arial"/>
          <w:i/>
          <w:color w:val="7030A0"/>
        </w:rPr>
        <w:t xml:space="preserve"> </w:t>
      </w:r>
      <w:r w:rsidR="0047135C" w:rsidRPr="00283DD0">
        <w:rPr>
          <w:rFonts w:ascii="Arial" w:hAnsi="Arial" w:cs="Arial"/>
          <w:i/>
          <w:color w:val="7030A0"/>
        </w:rPr>
        <w:t xml:space="preserve">= </w:t>
      </w:r>
      <w:r w:rsidR="0047135C">
        <w:rPr>
          <w:rFonts w:ascii="Arial" w:hAnsi="Arial" w:cs="Arial"/>
          <w:i/>
          <w:color w:val="7030A0"/>
        </w:rPr>
        <w:t>Basic Life</w:t>
      </w:r>
    </w:p>
    <w:p w14:paraId="1B891063" w14:textId="77777777" w:rsidR="000E244F" w:rsidRDefault="000E244F" w:rsidP="00147F0D">
      <w:pPr>
        <w:pStyle w:val="Questiontext"/>
        <w:spacing w:after="0" w:line="276" w:lineRule="auto"/>
        <w:rPr>
          <w:rFonts w:ascii="Arial" w:hAnsi="Arial" w:cs="Arial"/>
        </w:rPr>
      </w:pPr>
    </w:p>
    <w:p w14:paraId="31410AC6" w14:textId="4D71414C" w:rsidR="00E12201" w:rsidRPr="00DF53B2" w:rsidRDefault="00147F0D" w:rsidP="00E12201">
      <w:pPr>
        <w:rPr>
          <w:rFonts w:ascii="Arial" w:hAnsi="Arial" w:cs="Arial"/>
          <w:sz w:val="20"/>
          <w:szCs w:val="20"/>
        </w:rPr>
      </w:pPr>
      <w:r w:rsidRPr="00DF53B2">
        <w:rPr>
          <w:rFonts w:ascii="Arial" w:hAnsi="Arial" w:cs="Arial"/>
          <w:sz w:val="20"/>
          <w:szCs w:val="20"/>
        </w:rPr>
        <w:t>1</w:t>
      </w:r>
      <w:r w:rsidR="00E12201" w:rsidRPr="00DF53B2">
        <w:rPr>
          <w:rFonts w:ascii="Arial" w:hAnsi="Arial" w:cs="Arial"/>
          <w:sz w:val="20"/>
          <w:szCs w:val="20"/>
        </w:rPr>
        <w:t>4</w:t>
      </w:r>
      <w:r w:rsidR="003A1326" w:rsidRPr="00DF53B2">
        <w:rPr>
          <w:rFonts w:ascii="Arial" w:hAnsi="Arial" w:cs="Arial"/>
          <w:sz w:val="20"/>
          <w:szCs w:val="20"/>
        </w:rPr>
        <w:t>.</w:t>
      </w:r>
      <w:r w:rsidRPr="00DF53B2">
        <w:rPr>
          <w:rFonts w:ascii="Arial" w:hAnsi="Arial" w:cs="Arial"/>
          <w:sz w:val="20"/>
          <w:szCs w:val="20"/>
        </w:rPr>
        <w:t xml:space="preserve"> Indicate </w:t>
      </w:r>
      <w:r w:rsidR="00E12201" w:rsidRPr="00DF53B2">
        <w:rPr>
          <w:rFonts w:ascii="Arial" w:hAnsi="Arial" w:cs="Arial"/>
          <w:sz w:val="20"/>
          <w:szCs w:val="20"/>
        </w:rPr>
        <w:t>how</w:t>
      </w:r>
      <w:r w:rsidRPr="00DF53B2">
        <w:rPr>
          <w:rFonts w:ascii="Arial" w:hAnsi="Arial" w:cs="Arial"/>
          <w:sz w:val="20"/>
          <w:szCs w:val="20"/>
        </w:rPr>
        <w:t xml:space="preserve"> </w:t>
      </w:r>
      <w:r w:rsidR="009C27C0" w:rsidRPr="00DF53B2">
        <w:rPr>
          <w:rFonts w:ascii="Arial" w:hAnsi="Arial" w:cs="Arial"/>
          <w:sz w:val="20"/>
          <w:szCs w:val="20"/>
        </w:rPr>
        <w:t>employee</w:t>
      </w:r>
      <w:r w:rsidR="00E12201" w:rsidRPr="00DF53B2">
        <w:rPr>
          <w:rFonts w:ascii="Arial" w:hAnsi="Arial" w:cs="Arial"/>
          <w:sz w:val="20"/>
          <w:szCs w:val="20"/>
        </w:rPr>
        <w:t>s</w:t>
      </w:r>
      <w:r w:rsidR="009C27C0" w:rsidRPr="00DF53B2">
        <w:rPr>
          <w:rFonts w:ascii="Arial" w:hAnsi="Arial" w:cs="Arial"/>
          <w:sz w:val="20"/>
          <w:szCs w:val="20"/>
        </w:rPr>
        <w:t xml:space="preserve"> contribut</w:t>
      </w:r>
      <w:r w:rsidR="00E12201" w:rsidRPr="00DF53B2">
        <w:rPr>
          <w:rFonts w:ascii="Arial" w:hAnsi="Arial" w:cs="Arial"/>
          <w:sz w:val="20"/>
          <w:szCs w:val="20"/>
        </w:rPr>
        <w:t>e</w:t>
      </w:r>
      <w:r w:rsidR="009C27C0" w:rsidRPr="00DF53B2">
        <w:rPr>
          <w:rFonts w:ascii="Arial" w:hAnsi="Arial" w:cs="Arial"/>
          <w:sz w:val="20"/>
          <w:szCs w:val="20"/>
        </w:rPr>
        <w:t xml:space="preserve"> </w:t>
      </w:r>
      <w:r w:rsidR="00E12201" w:rsidRPr="00DF53B2">
        <w:rPr>
          <w:rFonts w:ascii="Arial" w:hAnsi="Arial" w:cs="Arial"/>
          <w:sz w:val="20"/>
          <w:szCs w:val="20"/>
        </w:rPr>
        <w:t>to the costs/premiums of the</w:t>
      </w:r>
      <w:r w:rsidRPr="00DF53B2">
        <w:rPr>
          <w:rFonts w:ascii="Arial" w:hAnsi="Arial" w:cs="Arial"/>
          <w:sz w:val="20"/>
          <w:szCs w:val="20"/>
        </w:rPr>
        <w:t xml:space="preserve"> </w:t>
      </w:r>
      <w:r w:rsidR="0031733B" w:rsidRPr="00DF53B2">
        <w:rPr>
          <w:rFonts w:ascii="Arial" w:hAnsi="Arial" w:cs="Arial"/>
          <w:sz w:val="20"/>
          <w:szCs w:val="20"/>
        </w:rPr>
        <w:t xml:space="preserve">basic </w:t>
      </w:r>
      <w:r w:rsidRPr="00DF53B2">
        <w:rPr>
          <w:rFonts w:ascii="Arial" w:hAnsi="Arial" w:cs="Arial"/>
          <w:sz w:val="20"/>
          <w:szCs w:val="20"/>
        </w:rPr>
        <w:t xml:space="preserve">life </w:t>
      </w:r>
      <w:r w:rsidR="00E12201" w:rsidRPr="00DF53B2">
        <w:rPr>
          <w:rFonts w:ascii="Arial" w:hAnsi="Arial" w:cs="Arial"/>
          <w:sz w:val="20"/>
          <w:szCs w:val="20"/>
        </w:rPr>
        <w:t xml:space="preserve">benefit. </w:t>
      </w:r>
      <w:r w:rsidR="00E12201" w:rsidRPr="00DF53B2">
        <w:rPr>
          <w:rFonts w:ascii="Arial" w:hAnsi="Arial" w:cs="Arial"/>
          <w:color w:val="FF0000"/>
          <w:sz w:val="20"/>
          <w:szCs w:val="20"/>
        </w:rPr>
        <w:t>(Report label: Contribution structure)</w:t>
      </w:r>
      <w:r w:rsidR="00E12201" w:rsidRPr="00DF53B2">
        <w:rPr>
          <w:rFonts w:ascii="Arial" w:hAnsi="Arial" w:cs="Arial"/>
          <w:color w:val="FF0000"/>
          <w:sz w:val="20"/>
          <w:szCs w:val="20"/>
        </w:rPr>
        <w:br/>
      </w:r>
      <w:r w:rsidR="00E12201" w:rsidRPr="00D67F02">
        <w:rPr>
          <w:rFonts w:ascii="Arial" w:hAnsi="Arial" w:cs="Arial"/>
          <w:szCs w:val="20"/>
        </w:rPr>
        <w:t xml:space="preserve">○ </w:t>
      </w:r>
      <w:r w:rsidR="00E12201">
        <w:rPr>
          <w:rStyle w:val="Answertextfont"/>
          <w:rFonts w:ascii="Arial" w:hAnsi="Arial" w:cs="Arial"/>
        </w:rPr>
        <w:t xml:space="preserve">Contributions are not required </w:t>
      </w:r>
      <w:r w:rsidR="00E12201" w:rsidRPr="00371F7F">
        <w:rPr>
          <w:rStyle w:val="Answertextfont"/>
          <w:rFonts w:ascii="Arial" w:hAnsi="Arial" w:cs="Arial"/>
          <w:i/>
          <w:color w:val="7030A0"/>
        </w:rPr>
        <w:t xml:space="preserve">(skip to end of </w:t>
      </w:r>
      <w:r w:rsidR="00C946B1">
        <w:rPr>
          <w:rStyle w:val="Answertextfont"/>
          <w:rFonts w:ascii="Arial" w:hAnsi="Arial" w:cs="Arial"/>
          <w:i/>
          <w:color w:val="7030A0"/>
        </w:rPr>
        <w:t xml:space="preserve">basic life employee contributions </w:t>
      </w:r>
      <w:r w:rsidR="00E12201">
        <w:rPr>
          <w:rStyle w:val="Answertextfont"/>
          <w:rFonts w:ascii="Arial" w:hAnsi="Arial" w:cs="Arial"/>
          <w:i/>
          <w:color w:val="7030A0"/>
        </w:rPr>
        <w:t>section</w:t>
      </w:r>
      <w:r w:rsidR="00E12201" w:rsidRPr="00371F7F">
        <w:rPr>
          <w:rStyle w:val="Answertextfont"/>
          <w:rFonts w:ascii="Arial" w:hAnsi="Arial" w:cs="Arial"/>
          <w:i/>
          <w:color w:val="7030A0"/>
        </w:rPr>
        <w:t>)</w:t>
      </w:r>
      <w:r w:rsidR="00E12201">
        <w:rPr>
          <w:rStyle w:val="Answertextfont"/>
          <w:rFonts w:ascii="Arial" w:hAnsi="Arial" w:cs="Arial"/>
        </w:rPr>
        <w:br/>
      </w:r>
      <w:r w:rsidR="00E12201" w:rsidRPr="00DF53B2">
        <w:rPr>
          <w:rFonts w:ascii="Arial" w:hAnsi="Arial" w:cs="Arial"/>
          <w:sz w:val="20"/>
          <w:szCs w:val="20"/>
        </w:rPr>
        <w:t xml:space="preserve">○ Contributions are separate from other benefit plan contributions </w:t>
      </w:r>
    </w:p>
    <w:p w14:paraId="27471497" w14:textId="77777777" w:rsidR="00E12201" w:rsidRDefault="00E12201" w:rsidP="00E12201">
      <w:pPr>
        <w:pStyle w:val="Questiontext"/>
        <w:rPr>
          <w:rFonts w:ascii="Arial" w:hAnsi="Arial" w:cs="Arial"/>
        </w:rPr>
      </w:pPr>
      <w:r w:rsidRPr="00680F87">
        <w:rPr>
          <w:rFonts w:ascii="Arial" w:hAnsi="Arial" w:cs="Arial"/>
        </w:rPr>
        <w:t xml:space="preserve">○ </w:t>
      </w:r>
      <w:r w:rsidRPr="00557A35">
        <w:rPr>
          <w:rFonts w:ascii="Arial" w:hAnsi="Arial" w:cs="Arial"/>
        </w:rPr>
        <w:t xml:space="preserve">Contributions are included </w:t>
      </w:r>
      <w:r>
        <w:rPr>
          <w:rFonts w:ascii="Arial" w:hAnsi="Arial" w:cs="Arial"/>
        </w:rPr>
        <w:t>with other benefits</w:t>
      </w:r>
      <w:r w:rsidRPr="00557A35">
        <w:rPr>
          <w:rFonts w:ascii="Arial" w:hAnsi="Arial" w:cs="Arial"/>
        </w:rPr>
        <w:t xml:space="preserve">  </w:t>
      </w:r>
    </w:p>
    <w:p w14:paraId="76160E98" w14:textId="4F0BA427" w:rsidR="008C557E" w:rsidRDefault="00E12201" w:rsidP="008C557E">
      <w:pPr>
        <w:spacing w:line="276" w:lineRule="auto"/>
        <w:rPr>
          <w:ins w:id="154" w:author="Elizabeth Boland (RIC/BDS, Arlington) [3]" w:date="2019-06-06T10:48:00Z"/>
          <w:rStyle w:val="Answertextfont"/>
          <w:rFonts w:ascii="Arial" w:hAnsi="Arial" w:cs="Arial"/>
        </w:rPr>
      </w:pPr>
      <w:r>
        <w:rPr>
          <w:rFonts w:ascii="Arial" w:hAnsi="Arial" w:cs="Arial"/>
          <w:i/>
          <w:color w:val="FF0000"/>
        </w:rPr>
        <w:br/>
      </w:r>
      <w:r>
        <w:rPr>
          <w:rFonts w:ascii="Arial" w:hAnsi="Arial" w:cs="Arial"/>
          <w:i/>
          <w:color w:val="FF0000"/>
        </w:rPr>
        <w:br/>
      </w:r>
      <w:r w:rsidRPr="00707D04">
        <w:rPr>
          <w:rFonts w:ascii="Arial" w:hAnsi="Arial" w:cs="Arial"/>
        </w:rPr>
        <w:t xml:space="preserve">15. Indicate the </w:t>
      </w:r>
      <w:commentRangeStart w:id="155"/>
      <w:commentRangeStart w:id="156"/>
      <w:r w:rsidRPr="00707D04">
        <w:rPr>
          <w:rFonts w:ascii="Arial" w:hAnsi="Arial" w:cs="Arial"/>
        </w:rPr>
        <w:t xml:space="preserve">benefit plans </w:t>
      </w:r>
      <w:commentRangeEnd w:id="155"/>
      <w:r w:rsidR="00472619">
        <w:rPr>
          <w:rStyle w:val="CommentReference"/>
        </w:rPr>
        <w:commentReference w:id="155"/>
      </w:r>
      <w:commentRangeEnd w:id="156"/>
      <w:r w:rsidR="00351F82">
        <w:rPr>
          <w:rStyle w:val="CommentReference"/>
        </w:rPr>
        <w:commentReference w:id="156"/>
      </w:r>
      <w:r w:rsidR="00311F29" w:rsidRPr="00707D04">
        <w:rPr>
          <w:rFonts w:ascii="Arial" w:hAnsi="Arial" w:cs="Arial"/>
        </w:rPr>
        <w:t xml:space="preserve">with </w:t>
      </w:r>
      <w:r w:rsidRPr="00707D04">
        <w:rPr>
          <w:rFonts w:ascii="Arial" w:hAnsi="Arial" w:cs="Arial"/>
        </w:rPr>
        <w:t xml:space="preserve">which basic life contributions are included. </w:t>
      </w:r>
      <w:r w:rsidRPr="001A4F37">
        <w:rPr>
          <w:rFonts w:ascii="Arial" w:hAnsi="Arial" w:cs="Arial"/>
          <w:i/>
          <w:color w:val="8064A2" w:themeColor="accent4"/>
        </w:rPr>
        <w:t xml:space="preserve">Show if </w:t>
      </w:r>
      <w:r w:rsidRPr="00311F29">
        <w:rPr>
          <w:rFonts w:ascii="Arial" w:hAnsi="Arial" w:cs="Arial"/>
          <w:i/>
          <w:color w:val="8064A2" w:themeColor="accent4"/>
        </w:rPr>
        <w:t>Q14=Contributions are included with other benefits</w:t>
      </w:r>
      <w:r w:rsidRPr="001A4F37">
        <w:rPr>
          <w:rFonts w:ascii="Arial" w:hAnsi="Arial" w:cs="Arial"/>
          <w:color w:val="8064A2" w:themeColor="accent4"/>
        </w:rPr>
        <w:t xml:space="preserve"> </w:t>
      </w:r>
      <w:r w:rsidRPr="001A4F37">
        <w:rPr>
          <w:rFonts w:ascii="Arial" w:hAnsi="Arial" w:cs="Arial"/>
          <w:color w:val="FF0000"/>
        </w:rPr>
        <w:t xml:space="preserve">(Report Label: Benefit plan(s) that include </w:t>
      </w:r>
      <w:r w:rsidR="00311F29">
        <w:rPr>
          <w:rFonts w:ascii="Arial" w:hAnsi="Arial" w:cs="Arial"/>
          <w:color w:val="FF0000"/>
        </w:rPr>
        <w:t>basic life</w:t>
      </w:r>
      <w:r w:rsidR="00311F29" w:rsidRPr="001A4F37">
        <w:rPr>
          <w:rFonts w:ascii="Arial" w:hAnsi="Arial" w:cs="Arial"/>
          <w:color w:val="FF0000"/>
        </w:rPr>
        <w:t xml:space="preserve"> </w:t>
      </w:r>
      <w:r w:rsidRPr="001A4F37">
        <w:rPr>
          <w:rFonts w:ascii="Arial" w:hAnsi="Arial" w:cs="Arial"/>
          <w:color w:val="FF0000"/>
        </w:rPr>
        <w:t>contributions)</w:t>
      </w:r>
      <w:r w:rsidR="001A4F37">
        <w:rPr>
          <w:rFonts w:ascii="Arial" w:hAnsi="Arial" w:cs="Arial"/>
          <w:color w:val="FF0000"/>
        </w:rPr>
        <w:t xml:space="preserve"> </w:t>
      </w:r>
      <w:ins w:id="157" w:author="Elizabeth Boland (RIC/BDS, Arlington) [3]" w:date="2019-06-06T10:46:00Z">
        <w:r w:rsidR="00351F82">
          <w:rPr>
            <w:rFonts w:ascii="Arial" w:hAnsi="Arial" w:cs="Arial"/>
            <w:color w:val="FF0000"/>
          </w:rPr>
          <w:br/>
        </w:r>
      </w:ins>
      <w:ins w:id="158" w:author="Elizabeth Boland (RIC/BDS, Arlington) [3]" w:date="2019-06-06T10:48:00Z">
        <w:r w:rsidR="008C557E" w:rsidRPr="00E968DC">
          <w:rPr>
            <w:rFonts w:ascii="Arial" w:hAnsi="Arial" w:cs="Arial"/>
            <w:sz w:val="20"/>
            <w:szCs w:val="20"/>
          </w:rPr>
          <w:t xml:space="preserve">□ </w:t>
        </w:r>
        <w:r w:rsidR="008C557E">
          <w:rPr>
            <w:rFonts w:ascii="Arial" w:hAnsi="Arial" w:cs="Arial"/>
            <w:sz w:val="20"/>
            <w:szCs w:val="20"/>
          </w:rPr>
          <w:t xml:space="preserve">Supplemental life </w:t>
        </w:r>
      </w:ins>
    </w:p>
    <w:p w14:paraId="473ACB97" w14:textId="42AD0482" w:rsidR="008C557E" w:rsidRPr="00E968DC" w:rsidRDefault="008C557E" w:rsidP="008C557E">
      <w:pPr>
        <w:spacing w:line="276" w:lineRule="auto"/>
        <w:rPr>
          <w:ins w:id="159" w:author="Elizabeth Boland (RIC/BDS, Arlington) [3]" w:date="2019-06-06T10:48:00Z"/>
          <w:rFonts w:ascii="Arial" w:hAnsi="Arial" w:cs="Arial"/>
          <w:sz w:val="20"/>
          <w:szCs w:val="20"/>
        </w:rPr>
      </w:pPr>
      <w:ins w:id="160" w:author="Elizabeth Boland (RIC/BDS, Arlington) [3]" w:date="2019-06-06T10:48:00Z">
        <w:r w:rsidRPr="00E968DC">
          <w:rPr>
            <w:rFonts w:ascii="Arial" w:hAnsi="Arial" w:cs="Arial"/>
            <w:sz w:val="20"/>
            <w:szCs w:val="20"/>
          </w:rPr>
          <w:t xml:space="preserve">□ </w:t>
        </w:r>
        <w:r>
          <w:rPr>
            <w:rFonts w:ascii="Arial" w:hAnsi="Arial" w:cs="Arial"/>
            <w:sz w:val="20"/>
            <w:szCs w:val="20"/>
          </w:rPr>
          <w:t>Group universal life</w:t>
        </w:r>
        <w:r>
          <w:rPr>
            <w:rStyle w:val="Answertextfont"/>
            <w:rFonts w:ascii="Arial" w:hAnsi="Arial" w:cs="Arial"/>
          </w:rPr>
          <w:t xml:space="preserve"> </w:t>
        </w:r>
      </w:ins>
    </w:p>
    <w:p w14:paraId="35A128C3" w14:textId="008EB3EF" w:rsidR="008C557E" w:rsidRPr="00E968DC" w:rsidRDefault="008C557E" w:rsidP="008C557E">
      <w:pPr>
        <w:spacing w:line="276" w:lineRule="auto"/>
        <w:rPr>
          <w:ins w:id="161" w:author="Elizabeth Boland (RIC/BDS, Arlington) [3]" w:date="2019-06-06T10:48:00Z"/>
          <w:rFonts w:ascii="Arial" w:hAnsi="Arial" w:cs="Arial"/>
          <w:sz w:val="20"/>
          <w:szCs w:val="20"/>
        </w:rPr>
      </w:pPr>
      <w:ins w:id="162" w:author="Elizabeth Boland (RIC/BDS, Arlington) [3]" w:date="2019-06-06T10:48:00Z">
        <w:r w:rsidRPr="00E968DC">
          <w:rPr>
            <w:rFonts w:ascii="Arial" w:hAnsi="Arial" w:cs="Arial"/>
            <w:sz w:val="20"/>
            <w:szCs w:val="20"/>
          </w:rPr>
          <w:t xml:space="preserve">□ </w:t>
        </w:r>
        <w:r>
          <w:rPr>
            <w:rFonts w:ascii="Arial" w:hAnsi="Arial" w:cs="Arial"/>
            <w:sz w:val="20"/>
            <w:szCs w:val="20"/>
          </w:rPr>
          <w:t xml:space="preserve">Dependent life </w:t>
        </w:r>
      </w:ins>
    </w:p>
    <w:p w14:paraId="130C54BE" w14:textId="21B42E35" w:rsidR="00E12201" w:rsidRPr="008C557E" w:rsidDel="00351F82" w:rsidRDefault="008C557E" w:rsidP="008C557E">
      <w:pPr>
        <w:pStyle w:val="Questiontext"/>
        <w:rPr>
          <w:del w:id="163" w:author="Elizabeth Boland (RIC/BDS, Arlington) [3]" w:date="2019-06-06T10:46:00Z"/>
          <w:rPrChange w:id="164" w:author="Elizabeth Boland (RIC/BDS, Arlington) [3]" w:date="2019-06-06T10:49:00Z">
            <w:rPr>
              <w:del w:id="165" w:author="Elizabeth Boland (RIC/BDS, Arlington) [3]" w:date="2019-06-06T10:46:00Z"/>
              <w:rFonts w:ascii="Arial" w:hAnsi="Arial" w:cs="Arial"/>
              <w:b/>
              <w:i/>
              <w:iCs/>
              <w:sz w:val="18"/>
              <w:szCs w:val="18"/>
            </w:rPr>
          </w:rPrChange>
        </w:rPr>
      </w:pPr>
      <w:ins w:id="166" w:author="Elizabeth Boland (RIC/BDS, Arlington) [3]" w:date="2019-06-06T10:48:00Z">
        <w:r w:rsidRPr="00E968DC">
          <w:rPr>
            <w:rFonts w:ascii="Arial" w:hAnsi="Arial" w:cs="Arial"/>
          </w:rPr>
          <w:t xml:space="preserve">□ </w:t>
        </w:r>
        <w:r>
          <w:rPr>
            <w:rFonts w:ascii="Arial" w:hAnsi="Arial" w:cs="Arial"/>
          </w:rPr>
          <w:t xml:space="preserve">Dependent group universal life </w:t>
        </w:r>
        <w:r>
          <w:rPr>
            <w:rFonts w:ascii="Arial" w:hAnsi="Arial" w:cs="Arial"/>
          </w:rPr>
          <w:br/>
        </w:r>
        <w:r w:rsidRPr="00E968DC">
          <w:rPr>
            <w:rFonts w:ascii="Arial" w:hAnsi="Arial" w:cs="Arial"/>
          </w:rPr>
          <w:t>□</w:t>
        </w:r>
        <w:r>
          <w:rPr>
            <w:rFonts w:ascii="Arial" w:hAnsi="Arial" w:cs="Arial"/>
          </w:rPr>
          <w:t xml:space="preserve"> Medical</w:t>
        </w:r>
        <w:r>
          <w:rPr>
            <w:rFonts w:ascii="Arial" w:hAnsi="Arial" w:cs="Arial"/>
          </w:rPr>
          <w:br/>
        </w:r>
        <w:r w:rsidRPr="00E968DC">
          <w:rPr>
            <w:rFonts w:ascii="Arial" w:hAnsi="Arial" w:cs="Arial"/>
          </w:rPr>
          <w:t>□</w:t>
        </w:r>
        <w:r>
          <w:rPr>
            <w:rFonts w:ascii="Arial" w:hAnsi="Arial" w:cs="Arial"/>
          </w:rPr>
          <w:t xml:space="preserve"> Dental</w:t>
        </w:r>
        <w:r>
          <w:rPr>
            <w:rFonts w:ascii="Arial" w:hAnsi="Arial" w:cs="Arial"/>
          </w:rPr>
          <w:br/>
        </w:r>
        <w:r w:rsidRPr="00E968DC">
          <w:rPr>
            <w:rFonts w:ascii="Arial" w:hAnsi="Arial" w:cs="Arial"/>
          </w:rPr>
          <w:t>□</w:t>
        </w:r>
        <w:r>
          <w:rPr>
            <w:rFonts w:ascii="Arial" w:hAnsi="Arial" w:cs="Arial"/>
          </w:rPr>
          <w:t xml:space="preserve"> Vision</w:t>
        </w:r>
        <w:r>
          <w:rPr>
            <w:rFonts w:ascii="Arial" w:hAnsi="Arial" w:cs="Arial"/>
          </w:rPr>
          <w:br/>
        </w:r>
        <w:r w:rsidRPr="00E968DC">
          <w:rPr>
            <w:rFonts w:ascii="Arial" w:hAnsi="Arial" w:cs="Arial"/>
          </w:rPr>
          <w:t>□</w:t>
        </w:r>
        <w:r>
          <w:rPr>
            <w:rFonts w:ascii="Arial" w:hAnsi="Arial" w:cs="Arial"/>
          </w:rPr>
          <w:t xml:space="preserve"> </w:t>
        </w:r>
      </w:ins>
      <w:ins w:id="167" w:author="Guillaume Gilbert (RIC/BDS, Montreal (1800 McGill College Avenue))" w:date="2019-06-11T16:20:00Z">
        <w:r w:rsidR="00223B5A">
          <w:rPr>
            <w:rFonts w:ascii="Arial" w:hAnsi="Arial" w:cs="Arial"/>
          </w:rPr>
          <w:t>Short-term disability (</w:t>
        </w:r>
      </w:ins>
      <w:ins w:id="168" w:author="Elizabeth Boland (RIC/BDS, Arlington) [3]" w:date="2019-06-06T10:48:00Z">
        <w:r>
          <w:rPr>
            <w:rFonts w:ascii="Arial" w:hAnsi="Arial" w:cs="Arial"/>
          </w:rPr>
          <w:t>STD</w:t>
        </w:r>
      </w:ins>
      <w:ins w:id="169" w:author="Guillaume Gilbert (RIC/BDS, Montreal (1800 McGill College Avenue))" w:date="2019-06-11T16:20:00Z">
        <w:r w:rsidR="00223B5A">
          <w:rPr>
            <w:rFonts w:ascii="Arial" w:hAnsi="Arial" w:cs="Arial"/>
          </w:rPr>
          <w:t>)</w:t>
        </w:r>
      </w:ins>
      <w:ins w:id="170" w:author="Elizabeth Boland (RIC/BDS, Arlington) [3]" w:date="2019-06-06T10:48:00Z">
        <w:r>
          <w:rPr>
            <w:rFonts w:ascii="Arial" w:hAnsi="Arial" w:cs="Arial"/>
          </w:rPr>
          <w:br/>
        </w:r>
        <w:r w:rsidRPr="00E968DC">
          <w:rPr>
            <w:rFonts w:ascii="Arial" w:hAnsi="Arial" w:cs="Arial"/>
          </w:rPr>
          <w:t>□</w:t>
        </w:r>
        <w:r>
          <w:rPr>
            <w:rFonts w:ascii="Arial" w:hAnsi="Arial" w:cs="Arial"/>
          </w:rPr>
          <w:t xml:space="preserve"> </w:t>
        </w:r>
      </w:ins>
      <w:ins w:id="171" w:author="Guillaume Gilbert (RIC/BDS, Montreal (1800 McGill College Avenue))" w:date="2019-06-11T16:20:00Z">
        <w:r w:rsidR="00223B5A">
          <w:rPr>
            <w:rFonts w:ascii="Arial" w:hAnsi="Arial" w:cs="Arial"/>
          </w:rPr>
          <w:t>Long-term disability (</w:t>
        </w:r>
      </w:ins>
      <w:ins w:id="172" w:author="Elizabeth Boland (RIC/BDS, Arlington) [3]" w:date="2019-06-06T10:48:00Z">
        <w:r>
          <w:rPr>
            <w:rFonts w:ascii="Arial" w:hAnsi="Arial" w:cs="Arial"/>
          </w:rPr>
          <w:t>LTD</w:t>
        </w:r>
      </w:ins>
      <w:ins w:id="173" w:author="Guillaume Gilbert (RIC/BDS, Montreal (1800 McGill College Avenue))" w:date="2019-06-11T16:20:00Z">
        <w:r w:rsidR="00223B5A">
          <w:rPr>
            <w:rFonts w:ascii="Arial" w:hAnsi="Arial" w:cs="Arial"/>
          </w:rPr>
          <w:t>)</w:t>
        </w:r>
      </w:ins>
      <w:ins w:id="174" w:author="Elizabeth Boland (RIC/BDS, Arlington) [3]" w:date="2019-06-06T10:48:00Z">
        <w:r>
          <w:rPr>
            <w:rFonts w:ascii="Arial" w:hAnsi="Arial" w:cs="Arial"/>
          </w:rPr>
          <w:br/>
        </w:r>
        <w:r w:rsidRPr="00E968DC">
          <w:rPr>
            <w:rFonts w:ascii="Arial" w:hAnsi="Arial" w:cs="Arial"/>
          </w:rPr>
          <w:t>□</w:t>
        </w:r>
        <w:r>
          <w:rPr>
            <w:rFonts w:ascii="Arial" w:hAnsi="Arial" w:cs="Arial"/>
          </w:rPr>
          <w:t xml:space="preserve"> Other</w:t>
        </w:r>
      </w:ins>
      <w:ins w:id="175" w:author="Elizabeth Boland (RIC/BDS, Arlington) [3]" w:date="2019-06-06T10:49:00Z">
        <w:r>
          <w:rPr>
            <w:rFonts w:ascii="Arial" w:hAnsi="Arial" w:cs="Arial"/>
          </w:rPr>
          <w:t xml:space="preserve"> </w:t>
        </w:r>
        <w:r w:rsidRPr="00060220">
          <w:rPr>
            <w:rStyle w:val="Answertextfont"/>
            <w:rFonts w:ascii="Arial" w:hAnsi="Arial" w:cs="Arial"/>
          </w:rPr>
          <w:t>(____________</w:t>
        </w:r>
        <w:r>
          <w:rPr>
            <w:rStyle w:val="Answertextfont"/>
            <w:rFonts w:ascii="Arial" w:hAnsi="Arial" w:cs="Arial"/>
          </w:rPr>
          <w:t>)</w:t>
        </w:r>
      </w:ins>
      <w:ins w:id="176" w:author="Elizabeth Boland (RIC/BDS, Arlington) [3]" w:date="2019-06-06T10:48:00Z">
        <w:r>
          <w:rPr>
            <w:rFonts w:ascii="Arial" w:hAnsi="Arial" w:cs="Arial"/>
          </w:rPr>
          <w:br/>
        </w:r>
      </w:ins>
      <w:del w:id="177" w:author="Elizabeth Boland (RIC/BDS, Arlington) [3]" w:date="2019-06-06T10:46:00Z">
        <w:r w:rsidR="001A4F37" w:rsidRPr="00707D04" w:rsidDel="00351F82">
          <w:rPr>
            <w:rFonts w:ascii="Arial" w:hAnsi="Arial" w:cs="Arial"/>
          </w:rPr>
          <w:delText>_________________________________________________________________________________________________________________________________________________________________________________________________________________________________________________</w:delText>
        </w:r>
      </w:del>
    </w:p>
    <w:p w14:paraId="0A40BE29" w14:textId="4F9A8B24" w:rsidR="00F61909" w:rsidRPr="00707D04" w:rsidRDefault="00A208C7" w:rsidP="00351F82">
      <w:pPr>
        <w:pStyle w:val="Questiontext"/>
        <w:rPr>
          <w:rFonts w:ascii="Arial" w:hAnsi="Arial" w:cs="Arial"/>
          <w:i/>
          <w:color w:val="FF0000"/>
          <w:lang w:val="en-CA"/>
        </w:rPr>
      </w:pPr>
      <w:r w:rsidRPr="00707D04">
        <w:rPr>
          <w:rFonts w:ascii="Arial" w:hAnsi="Arial" w:cs="Arial"/>
        </w:rPr>
        <w:t>1</w:t>
      </w:r>
      <w:r w:rsidR="00311F29" w:rsidRPr="00707D04">
        <w:rPr>
          <w:rFonts w:ascii="Arial" w:hAnsi="Arial" w:cs="Arial"/>
        </w:rPr>
        <w:t>6</w:t>
      </w:r>
      <w:r w:rsidR="001A4F37" w:rsidRPr="00707D04">
        <w:rPr>
          <w:rFonts w:ascii="Arial" w:hAnsi="Arial" w:cs="Arial"/>
        </w:rPr>
        <w:t>. Indicate the employee cost sharing for the basic life benefit</w:t>
      </w:r>
      <w:r w:rsidR="00311F29">
        <w:rPr>
          <w:rFonts w:ascii="Arial" w:hAnsi="Arial" w:cs="Arial"/>
        </w:rPr>
        <w:t>.</w:t>
      </w:r>
      <w:r w:rsidR="001A4F37">
        <w:rPr>
          <w:rFonts w:ascii="Arial" w:hAnsi="Arial" w:cs="Arial"/>
        </w:rPr>
        <w:t xml:space="preserve"> </w:t>
      </w:r>
      <w:r w:rsidR="001A4F37" w:rsidRPr="00707D04">
        <w:rPr>
          <w:rFonts w:ascii="Arial" w:hAnsi="Arial" w:cs="Arial"/>
          <w:color w:val="8064A2" w:themeColor="accent4"/>
        </w:rPr>
        <w:t xml:space="preserve">Show if Q14 </w:t>
      </w:r>
      <w:r w:rsidR="001A4F37" w:rsidRPr="00707D04">
        <w:rPr>
          <w:rFonts w:ascii="Arial" w:hAnsi="Arial" w:cs="Arial" w:hint="eastAsia"/>
          <w:color w:val="8064A2" w:themeColor="accent4"/>
        </w:rPr>
        <w:t>≠</w:t>
      </w:r>
      <w:r w:rsidR="001A4F37" w:rsidRPr="00707D04">
        <w:rPr>
          <w:rFonts w:ascii="Arial" w:hAnsi="Arial" w:cs="Arial"/>
          <w:color w:val="8064A2" w:themeColor="accent4"/>
        </w:rPr>
        <w:t xml:space="preserve"> Contributions are not required.  </w:t>
      </w:r>
      <w:r w:rsidR="001A4F37" w:rsidRPr="00707D04">
        <w:rPr>
          <w:rFonts w:ascii="Arial" w:hAnsi="Arial" w:cs="Arial"/>
          <w:color w:val="FF0000"/>
        </w:rPr>
        <w:t xml:space="preserve">(Report label: Cost sharing) </w:t>
      </w:r>
      <w:r w:rsidR="001A4F37" w:rsidRPr="00707D04">
        <w:rPr>
          <w:rFonts w:ascii="Arial" w:hAnsi="Arial" w:cs="Arial"/>
          <w:color w:val="FF0000"/>
          <w:lang w:val="en-CA"/>
        </w:rPr>
        <w:t>(Hidden from non-BDS reporting)</w:t>
      </w:r>
    </w:p>
    <w:p w14:paraId="09B4AB92" w14:textId="2D4631B3" w:rsidR="00F61909" w:rsidRDefault="00A10960" w:rsidP="00481B42">
      <w:pPr>
        <w:spacing w:line="276" w:lineRule="auto"/>
        <w:rPr>
          <w:rFonts w:ascii="Arial" w:hAnsi="Arial" w:cs="Arial"/>
          <w:sz w:val="20"/>
          <w:szCs w:val="20"/>
        </w:rPr>
      </w:pPr>
      <w:r w:rsidRPr="008969EC">
        <w:rPr>
          <w:rFonts w:ascii="Arial" w:hAnsi="Arial" w:cs="Arial"/>
          <w:sz w:val="20"/>
          <w:szCs w:val="20"/>
        </w:rPr>
        <w:t xml:space="preserve">○ Employee pays a percentage of </w:t>
      </w:r>
      <w:r>
        <w:rPr>
          <w:rFonts w:ascii="Arial" w:hAnsi="Arial" w:cs="Arial"/>
          <w:sz w:val="20"/>
          <w:szCs w:val="20"/>
        </w:rPr>
        <w:t>cost/premium</w:t>
      </w:r>
    </w:p>
    <w:p w14:paraId="5B084B98" w14:textId="04C9CAED" w:rsidR="00481B42" w:rsidRPr="00060220" w:rsidRDefault="005A7714" w:rsidP="00481B42">
      <w:pPr>
        <w:spacing w:line="276" w:lineRule="auto"/>
        <w:rPr>
          <w:rFonts w:ascii="Arial" w:hAnsi="Arial" w:cs="Arial"/>
          <w:i/>
          <w:color w:val="8064A2" w:themeColor="accent4"/>
          <w:sz w:val="20"/>
          <w:szCs w:val="20"/>
        </w:rPr>
      </w:pPr>
      <w:r w:rsidRPr="008969EC">
        <w:rPr>
          <w:rFonts w:ascii="Arial" w:hAnsi="Arial" w:cs="Arial"/>
          <w:sz w:val="20"/>
          <w:szCs w:val="20"/>
        </w:rPr>
        <w:t xml:space="preserve">○ </w:t>
      </w:r>
      <w:r>
        <w:rPr>
          <w:rFonts w:ascii="Arial" w:hAnsi="Arial" w:cs="Arial"/>
          <w:sz w:val="20"/>
          <w:szCs w:val="20"/>
        </w:rPr>
        <w:t>E</w:t>
      </w:r>
      <w:r w:rsidRPr="008969EC">
        <w:rPr>
          <w:rFonts w:ascii="Arial" w:hAnsi="Arial" w:cs="Arial"/>
          <w:sz w:val="20"/>
          <w:szCs w:val="20"/>
        </w:rPr>
        <w:t>mploye</w:t>
      </w:r>
      <w:r>
        <w:rPr>
          <w:rFonts w:ascii="Arial" w:hAnsi="Arial" w:cs="Arial"/>
          <w:sz w:val="20"/>
          <w:szCs w:val="20"/>
        </w:rPr>
        <w:t>r pays a percentage up to a specific multiple of pay breakpoint then employee pays a percentage over the breakpoint</w:t>
      </w:r>
      <w:r>
        <w:rPr>
          <w:rFonts w:ascii="Arial" w:hAnsi="Arial" w:cs="Arial"/>
          <w:sz w:val="20"/>
          <w:szCs w:val="20"/>
        </w:rPr>
        <w:br/>
      </w:r>
      <w:r w:rsidR="00481B42" w:rsidRPr="008969EC">
        <w:rPr>
          <w:rFonts w:ascii="Arial" w:hAnsi="Arial" w:cs="Arial"/>
          <w:sz w:val="20"/>
          <w:szCs w:val="20"/>
        </w:rPr>
        <w:t>○ Employe</w:t>
      </w:r>
      <w:r w:rsidR="00481B42">
        <w:rPr>
          <w:rFonts w:ascii="Arial" w:hAnsi="Arial" w:cs="Arial"/>
          <w:sz w:val="20"/>
          <w:szCs w:val="20"/>
        </w:rPr>
        <w:t>r</w:t>
      </w:r>
      <w:r w:rsidR="00481B42" w:rsidRPr="008969EC">
        <w:rPr>
          <w:rFonts w:ascii="Arial" w:hAnsi="Arial" w:cs="Arial"/>
          <w:sz w:val="20"/>
          <w:szCs w:val="20"/>
        </w:rPr>
        <w:t xml:space="preserve"> pays </w:t>
      </w:r>
      <w:r w:rsidR="00B26EA2">
        <w:rPr>
          <w:rFonts w:ascii="Arial" w:hAnsi="Arial" w:cs="Arial"/>
          <w:sz w:val="20"/>
          <w:szCs w:val="20"/>
        </w:rPr>
        <w:t xml:space="preserve">a percentage </w:t>
      </w:r>
      <w:r w:rsidR="00481B42">
        <w:rPr>
          <w:rFonts w:ascii="Arial" w:hAnsi="Arial" w:cs="Arial"/>
          <w:sz w:val="20"/>
          <w:szCs w:val="20"/>
        </w:rPr>
        <w:t xml:space="preserve">up to a specific </w:t>
      </w:r>
      <w:r w:rsidR="000E3A19">
        <w:rPr>
          <w:rFonts w:ascii="Arial" w:hAnsi="Arial" w:cs="Arial"/>
          <w:sz w:val="20"/>
          <w:szCs w:val="20"/>
        </w:rPr>
        <w:t xml:space="preserve">fixed </w:t>
      </w:r>
      <w:r w:rsidR="00481B42">
        <w:rPr>
          <w:rFonts w:ascii="Arial" w:hAnsi="Arial" w:cs="Arial"/>
          <w:sz w:val="20"/>
          <w:szCs w:val="20"/>
        </w:rPr>
        <w:t xml:space="preserve">amount of coverage </w:t>
      </w:r>
      <w:r w:rsidR="00A10960">
        <w:rPr>
          <w:rFonts w:ascii="Arial" w:hAnsi="Arial" w:cs="Arial"/>
          <w:sz w:val="20"/>
          <w:szCs w:val="20"/>
        </w:rPr>
        <w:t xml:space="preserve">breakpoint </w:t>
      </w:r>
      <w:r w:rsidR="00481B42">
        <w:rPr>
          <w:rFonts w:ascii="Arial" w:hAnsi="Arial" w:cs="Arial"/>
          <w:sz w:val="20"/>
          <w:szCs w:val="20"/>
        </w:rPr>
        <w:t xml:space="preserve">then </w:t>
      </w:r>
      <w:r w:rsidR="00B26EA2">
        <w:rPr>
          <w:rFonts w:ascii="Arial" w:hAnsi="Arial" w:cs="Arial"/>
          <w:sz w:val="20"/>
          <w:szCs w:val="20"/>
        </w:rPr>
        <w:t>employee pays a percentage over the breakpoint</w:t>
      </w:r>
    </w:p>
    <w:p w14:paraId="09F75821" w14:textId="2594C989" w:rsidR="00147F0D" w:rsidRPr="008969EC" w:rsidRDefault="00147F0D" w:rsidP="00060220">
      <w:pPr>
        <w:pStyle w:val="Questiontext"/>
        <w:spacing w:after="0" w:line="276" w:lineRule="auto"/>
        <w:rPr>
          <w:rFonts w:ascii="Arial" w:hAnsi="Arial" w:cs="Arial"/>
        </w:rPr>
      </w:pPr>
      <w:r w:rsidRPr="008969EC">
        <w:rPr>
          <w:rFonts w:ascii="Arial" w:hAnsi="Arial" w:cs="Arial"/>
        </w:rPr>
        <w:lastRenderedPageBreak/>
        <w:t xml:space="preserve">○ </w:t>
      </w:r>
      <w:r>
        <w:rPr>
          <w:rFonts w:ascii="Arial" w:hAnsi="Arial" w:cs="Arial"/>
        </w:rPr>
        <w:t>Other ( ___</w:t>
      </w:r>
      <w:r w:rsidR="0031733B" w:rsidRPr="00E968DC">
        <w:rPr>
          <w:rFonts w:ascii="Arial" w:hAnsi="Arial" w:cs="Arial"/>
        </w:rPr>
        <w:t>__________________________________________________________________</w:t>
      </w:r>
      <w:r>
        <w:rPr>
          <w:rFonts w:ascii="Arial" w:hAnsi="Arial" w:cs="Arial"/>
        </w:rPr>
        <w:t xml:space="preserve">) </w:t>
      </w:r>
    </w:p>
    <w:p w14:paraId="70FCA15C" w14:textId="77777777" w:rsidR="00147F0D" w:rsidRDefault="00147F0D" w:rsidP="00147F0D">
      <w:pPr>
        <w:pStyle w:val="Questiontext"/>
        <w:spacing w:line="276" w:lineRule="auto"/>
        <w:rPr>
          <w:rFonts w:ascii="Arial" w:hAnsi="Arial" w:cs="Arial"/>
        </w:rPr>
      </w:pPr>
    </w:p>
    <w:p w14:paraId="36551C57" w14:textId="65C8FA68" w:rsidR="00A208C7" w:rsidRDefault="0031733B" w:rsidP="00A208C7">
      <w:pPr>
        <w:pStyle w:val="Questiontext"/>
        <w:rPr>
          <w:rFonts w:ascii="Arial" w:hAnsi="Arial" w:cs="Arial"/>
        </w:rPr>
      </w:pPr>
      <w:r>
        <w:rPr>
          <w:rFonts w:ascii="Arial" w:hAnsi="Arial" w:cs="Arial"/>
        </w:rPr>
        <w:t>1</w:t>
      </w:r>
      <w:r w:rsidR="00DC4220">
        <w:rPr>
          <w:rFonts w:ascii="Arial" w:hAnsi="Arial" w:cs="Arial"/>
        </w:rPr>
        <w:t>6</w:t>
      </w:r>
      <w:r w:rsidR="005A7714">
        <w:rPr>
          <w:rFonts w:ascii="Arial" w:hAnsi="Arial" w:cs="Arial"/>
        </w:rPr>
        <w:t>.a</w:t>
      </w:r>
      <w:r>
        <w:rPr>
          <w:rFonts w:ascii="Arial" w:hAnsi="Arial" w:cs="Arial"/>
        </w:rPr>
        <w:t xml:space="preserve">.  </w:t>
      </w:r>
      <w:r w:rsidR="00147F0D" w:rsidRPr="0081005B">
        <w:rPr>
          <w:rFonts w:ascii="Arial" w:hAnsi="Arial" w:cs="Arial"/>
        </w:rPr>
        <w:t xml:space="preserve">Report the employee contribution </w:t>
      </w:r>
      <w:r w:rsidR="008935B1" w:rsidRPr="00E968DC">
        <w:rPr>
          <w:rFonts w:ascii="Arial" w:hAnsi="Arial" w:cs="Arial"/>
        </w:rPr>
        <w:t>(as a percen</w:t>
      </w:r>
      <w:r w:rsidR="00AB4E78">
        <w:rPr>
          <w:rFonts w:ascii="Arial" w:hAnsi="Arial" w:cs="Arial"/>
        </w:rPr>
        <w:t>t</w:t>
      </w:r>
      <w:r w:rsidR="00A208C7">
        <w:rPr>
          <w:rFonts w:ascii="Arial" w:hAnsi="Arial" w:cs="Arial"/>
        </w:rPr>
        <w:t>age</w:t>
      </w:r>
      <w:r w:rsidR="008935B1" w:rsidRPr="00E968DC">
        <w:rPr>
          <w:rFonts w:ascii="Arial" w:hAnsi="Arial" w:cs="Arial"/>
        </w:rPr>
        <w:t xml:space="preserve"> of total cost) </w:t>
      </w:r>
      <w:r>
        <w:rPr>
          <w:rFonts w:ascii="Arial" w:hAnsi="Arial" w:cs="Arial"/>
        </w:rPr>
        <w:t>for basic life insurance</w:t>
      </w:r>
      <w:r w:rsidR="00147F0D" w:rsidRPr="0081005B">
        <w:rPr>
          <w:rFonts w:ascii="Arial" w:hAnsi="Arial" w:cs="Arial"/>
        </w:rPr>
        <w:t>.</w:t>
      </w:r>
      <w:r w:rsidR="008935B1">
        <w:rPr>
          <w:rFonts w:ascii="Arial" w:hAnsi="Arial" w:cs="Arial"/>
        </w:rPr>
        <w:t xml:space="preserve"> </w:t>
      </w:r>
      <w:r w:rsidR="008935B1" w:rsidRPr="00E7414D">
        <w:rPr>
          <w:rFonts w:ascii="Arial" w:hAnsi="Arial" w:cs="Arial"/>
        </w:rPr>
        <w:t xml:space="preserve">Note: If under a flex plan, the employee contribution should be the price tag minus the credit. </w:t>
      </w:r>
      <w:r w:rsidR="00147F0D">
        <w:rPr>
          <w:rFonts w:ascii="Arial" w:hAnsi="Arial" w:cs="Arial"/>
          <w:i/>
        </w:rPr>
        <w:t xml:space="preserve"> </w:t>
      </w:r>
      <w:r w:rsidR="00147F0D">
        <w:rPr>
          <w:rFonts w:ascii="Arial" w:hAnsi="Arial" w:cs="Arial"/>
          <w:i/>
          <w:color w:val="7030A0"/>
        </w:rPr>
        <w:t>Show this question if Q</w:t>
      </w:r>
      <w:r>
        <w:rPr>
          <w:rFonts w:ascii="Arial" w:hAnsi="Arial" w:cs="Arial"/>
          <w:i/>
          <w:color w:val="7030A0"/>
        </w:rPr>
        <w:t>1</w:t>
      </w:r>
      <w:r w:rsidR="005E439E">
        <w:rPr>
          <w:rFonts w:ascii="Arial" w:hAnsi="Arial" w:cs="Arial"/>
          <w:i/>
          <w:color w:val="7030A0"/>
        </w:rPr>
        <w:t>5</w:t>
      </w:r>
      <w:r w:rsidR="00147F0D" w:rsidRPr="005F2C86">
        <w:rPr>
          <w:rFonts w:ascii="Arial" w:hAnsi="Arial" w:cs="Arial"/>
          <w:i/>
          <w:color w:val="7030A0"/>
        </w:rPr>
        <w:t>=</w:t>
      </w:r>
      <w:r w:rsidR="00147F0D" w:rsidRPr="0081005B">
        <w:rPr>
          <w:rFonts w:ascii="Arial" w:hAnsi="Arial" w:cs="Arial"/>
        </w:rPr>
        <w:t xml:space="preserve"> </w:t>
      </w:r>
      <w:r w:rsidR="00147F0D" w:rsidRPr="0081005B">
        <w:rPr>
          <w:rFonts w:ascii="Arial" w:hAnsi="Arial" w:cs="Arial"/>
          <w:i/>
          <w:color w:val="7030A0"/>
        </w:rPr>
        <w:t xml:space="preserve">Employee pays a percentage of </w:t>
      </w:r>
      <w:r w:rsidR="007B79C2">
        <w:rPr>
          <w:rFonts w:ascii="Arial" w:hAnsi="Arial" w:cs="Arial"/>
          <w:i/>
          <w:color w:val="7030A0"/>
        </w:rPr>
        <w:t>cost/premium</w:t>
      </w:r>
      <w:r w:rsidR="00A208C7">
        <w:rPr>
          <w:rFonts w:ascii="Arial" w:hAnsi="Arial" w:cs="Arial"/>
          <w:i/>
          <w:color w:val="7030A0"/>
        </w:rPr>
        <w:t xml:space="preserve"> </w:t>
      </w:r>
      <w:r w:rsidR="00A208C7" w:rsidRPr="00D628E6">
        <w:rPr>
          <w:rFonts w:ascii="Arial" w:hAnsi="Arial" w:cs="Arial"/>
          <w:color w:val="FF0000"/>
        </w:rPr>
        <w:t>(Report Label:</w:t>
      </w:r>
      <w:r w:rsidR="00A208C7">
        <w:rPr>
          <w:rFonts w:ascii="Arial" w:hAnsi="Arial" w:cs="Arial"/>
          <w:color w:val="FF0000"/>
        </w:rPr>
        <w:t xml:space="preserve"> </w:t>
      </w:r>
      <w:r w:rsidR="00AB4E78">
        <w:rPr>
          <w:rFonts w:ascii="Arial" w:hAnsi="Arial" w:cs="Arial"/>
          <w:color w:val="FF0000"/>
        </w:rPr>
        <w:t>C</w:t>
      </w:r>
      <w:r w:rsidR="00A208C7">
        <w:rPr>
          <w:rFonts w:ascii="Arial" w:hAnsi="Arial" w:cs="Arial"/>
          <w:color w:val="FF0000"/>
        </w:rPr>
        <w:t xml:space="preserve">ontribution amount – percentage of cost) </w:t>
      </w:r>
      <w:r w:rsidR="00A208C7" w:rsidRPr="00FC057D">
        <w:rPr>
          <w:rFonts w:ascii="Arial" w:hAnsi="Arial" w:cs="Arial"/>
          <w:color w:val="FF0000"/>
          <w:lang w:val="en-CA"/>
        </w:rPr>
        <w:t>(</w:t>
      </w:r>
      <w:r w:rsidR="00A208C7">
        <w:rPr>
          <w:rFonts w:ascii="Arial" w:hAnsi="Arial" w:cs="Arial"/>
          <w:color w:val="FF0000"/>
          <w:lang w:val="en-CA"/>
        </w:rPr>
        <w:t>H</w:t>
      </w:r>
      <w:r w:rsidR="00A208C7" w:rsidRPr="00FC057D">
        <w:rPr>
          <w:rFonts w:ascii="Arial" w:hAnsi="Arial" w:cs="Arial"/>
          <w:color w:val="FF0000"/>
          <w:lang w:val="en-CA"/>
        </w:rPr>
        <w:t xml:space="preserve">idden from </w:t>
      </w:r>
      <w:r w:rsidR="00A208C7">
        <w:rPr>
          <w:rFonts w:ascii="Arial" w:hAnsi="Arial" w:cs="Arial"/>
          <w:color w:val="FF0000"/>
          <w:lang w:val="en-CA"/>
        </w:rPr>
        <w:t xml:space="preserve">non-BDS </w:t>
      </w:r>
      <w:r w:rsidR="00A208C7" w:rsidRPr="00FC057D">
        <w:rPr>
          <w:rFonts w:ascii="Arial" w:hAnsi="Arial" w:cs="Arial"/>
          <w:color w:val="FF0000"/>
          <w:lang w:val="en-CA"/>
        </w:rPr>
        <w:t>reporting)</w:t>
      </w:r>
    </w:p>
    <w:p w14:paraId="41838CC6" w14:textId="47A25BD3" w:rsidR="00147F0D" w:rsidRDefault="00147F0D" w:rsidP="00147F0D">
      <w:pPr>
        <w:pStyle w:val="Questiontext"/>
        <w:spacing w:after="0" w:line="276" w:lineRule="auto"/>
        <w:rPr>
          <w:rFonts w:ascii="Arial" w:hAnsi="Arial" w:cs="Arial"/>
        </w:rPr>
      </w:pPr>
      <w:r w:rsidRPr="0020270A">
        <w:rPr>
          <w:rFonts w:ascii="Arial" w:hAnsi="Arial" w:cs="Arial"/>
        </w:rPr>
        <w:t>______</w:t>
      </w:r>
      <w:r w:rsidR="00A208C7">
        <w:rPr>
          <w:rFonts w:ascii="Arial" w:hAnsi="Arial" w:cs="Arial"/>
        </w:rPr>
        <w:t>%</w:t>
      </w:r>
    </w:p>
    <w:p w14:paraId="484F7702" w14:textId="77777777" w:rsidR="00481B42" w:rsidRDefault="00481B42" w:rsidP="00147F0D">
      <w:pPr>
        <w:pStyle w:val="Questiontext"/>
        <w:spacing w:after="0" w:line="276" w:lineRule="auto"/>
        <w:rPr>
          <w:rFonts w:ascii="Arial" w:hAnsi="Arial" w:cs="Arial"/>
        </w:rPr>
      </w:pPr>
    </w:p>
    <w:p w14:paraId="78835D5D" w14:textId="2AAC3465" w:rsidR="005A7714" w:rsidRPr="00325A55" w:rsidRDefault="005A7714" w:rsidP="005A7714">
      <w:pPr>
        <w:pStyle w:val="Questiontext"/>
        <w:spacing w:after="0" w:line="276" w:lineRule="auto"/>
        <w:rPr>
          <w:rFonts w:ascii="Arial" w:hAnsi="Arial" w:cs="Arial"/>
        </w:rPr>
      </w:pPr>
      <w:r>
        <w:rPr>
          <w:rFonts w:ascii="Arial" w:hAnsi="Arial" w:cs="Arial"/>
        </w:rPr>
        <w:t>16b.  Indicate the employer contribution for basic life insurance up to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 xml:space="preserve">Employer pays a percentage up to a specific multiple of pay then employee pays a percentage over the breakpoint </w:t>
      </w:r>
      <w:r>
        <w:rPr>
          <w:rFonts w:ascii="Arial" w:hAnsi="Arial" w:cs="Arial"/>
          <w:i/>
          <w:color w:val="7030A0"/>
        </w:rPr>
        <w:t xml:space="preserve">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Pr>
          <w:rFonts w:ascii="Arial" w:hAnsi="Arial" w:cs="Arial"/>
          <w:color w:val="FF0000"/>
        </w:rPr>
        <w:t xml:space="preserve"> Employer cost sharing up to a breakpoint)</w:t>
      </w:r>
    </w:p>
    <w:p w14:paraId="62A1B2FE" w14:textId="77777777" w:rsidR="005A7714" w:rsidRPr="00325A55" w:rsidRDefault="005A7714" w:rsidP="005A7714">
      <w:pPr>
        <w:pStyle w:val="Questiontext"/>
        <w:spacing w:after="0" w:line="276" w:lineRule="auto"/>
        <w:rPr>
          <w:rFonts w:ascii="Arial" w:hAnsi="Arial" w:cs="Arial"/>
        </w:rPr>
      </w:pPr>
    </w:p>
    <w:p w14:paraId="705C9E00" w14:textId="2B62DFDC" w:rsidR="005A7714" w:rsidRDefault="005A7714" w:rsidP="005A7714">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2C265D23" w14:textId="77777777" w:rsidR="005A7714" w:rsidRDefault="005A7714" w:rsidP="005A7714">
      <w:pPr>
        <w:pStyle w:val="Questiontext"/>
        <w:spacing w:after="0" w:line="276" w:lineRule="auto"/>
        <w:rPr>
          <w:rFonts w:ascii="Arial" w:hAnsi="Arial" w:cs="Arial"/>
        </w:rPr>
      </w:pPr>
    </w:p>
    <w:p w14:paraId="56CFDA5C" w14:textId="77777777" w:rsidR="005A7714" w:rsidRPr="00325A55" w:rsidRDefault="005A7714" w:rsidP="005A7714">
      <w:pPr>
        <w:pStyle w:val="Questiontext"/>
        <w:spacing w:after="0" w:line="276" w:lineRule="auto"/>
        <w:rPr>
          <w:rFonts w:ascii="Arial" w:hAnsi="Arial" w:cs="Arial"/>
        </w:rPr>
      </w:pPr>
      <w:r>
        <w:rPr>
          <w:rFonts w:ascii="Arial" w:hAnsi="Arial" w:cs="Arial"/>
        </w:rPr>
        <w:t>16c.  Indicate the employee contribution for supplemental life insurance over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Employer pays a percentage up to a specific multiple of pay then employee pays a percentage over the breakpoint</w:t>
      </w:r>
      <w:r>
        <w:rPr>
          <w:rFonts w:ascii="Arial" w:hAnsi="Arial" w:cs="Arial"/>
          <w:i/>
          <w:color w:val="7030A0"/>
        </w:rPr>
        <w:t xml:space="preserve"> 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Pr>
          <w:rFonts w:ascii="Arial" w:hAnsi="Arial" w:cs="Arial"/>
          <w:color w:val="FF0000"/>
        </w:rPr>
        <w:t>Employee cost sharing over a breakpoint)</w:t>
      </w:r>
      <w:r w:rsidRPr="009A69D0">
        <w:rPr>
          <w:rFonts w:ascii="Arial" w:hAnsi="Arial" w:cs="Arial"/>
          <w:i/>
          <w:color w:val="8064A2" w:themeColor="accent4"/>
        </w:rPr>
        <w:t xml:space="preserve"> </w:t>
      </w:r>
    </w:p>
    <w:p w14:paraId="7EF8E2AB" w14:textId="77777777" w:rsidR="005A7714" w:rsidRPr="00325A55" w:rsidRDefault="005A7714" w:rsidP="005A7714">
      <w:pPr>
        <w:pStyle w:val="Questiontext"/>
        <w:spacing w:after="0" w:line="276" w:lineRule="auto"/>
        <w:rPr>
          <w:rFonts w:ascii="Arial" w:hAnsi="Arial" w:cs="Arial"/>
        </w:rPr>
      </w:pPr>
    </w:p>
    <w:p w14:paraId="2D1CC5DD" w14:textId="0B32B43F" w:rsidR="005A7714" w:rsidRDefault="005A7714" w:rsidP="005A7714">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43DF7FFC" w14:textId="77777777" w:rsidR="005A7714" w:rsidRDefault="005A7714" w:rsidP="005A7714">
      <w:pPr>
        <w:pStyle w:val="Questiontext"/>
        <w:spacing w:after="0" w:line="276" w:lineRule="auto"/>
        <w:rPr>
          <w:rFonts w:ascii="Arial" w:hAnsi="Arial" w:cs="Arial"/>
        </w:rPr>
      </w:pPr>
    </w:p>
    <w:p w14:paraId="703DB212" w14:textId="77777777" w:rsidR="005A7714" w:rsidRPr="00060220" w:rsidRDefault="005A7714" w:rsidP="005A7714">
      <w:pPr>
        <w:pStyle w:val="Questiontext"/>
        <w:spacing w:after="0" w:line="276" w:lineRule="auto"/>
        <w:rPr>
          <w:rFonts w:ascii="Arial" w:hAnsi="Arial" w:cs="Arial"/>
          <w:i/>
          <w:color w:val="8064A2" w:themeColor="accent4"/>
        </w:rPr>
      </w:pPr>
      <w:r>
        <w:rPr>
          <w:rFonts w:ascii="Arial" w:hAnsi="Arial" w:cs="Arial"/>
        </w:rPr>
        <w:t xml:space="preserve">16.d Indicate the fixed amount of supplemental life insurance coverage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Employer pays a percentage up to a specific fixed amount of coverage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coverage amount)</w:t>
      </w:r>
      <w:r w:rsidRPr="00060220">
        <w:rPr>
          <w:rFonts w:ascii="Arial" w:hAnsi="Arial" w:cs="Arial"/>
          <w:i/>
          <w:color w:val="8064A2" w:themeColor="accent4"/>
        </w:rPr>
        <w:t xml:space="preserve"> </w:t>
      </w:r>
    </w:p>
    <w:p w14:paraId="09E56057" w14:textId="77777777" w:rsidR="005A7714" w:rsidRPr="00060220" w:rsidRDefault="005A7714" w:rsidP="005A7714">
      <w:pPr>
        <w:pStyle w:val="Questiontext"/>
        <w:spacing w:after="0" w:line="276" w:lineRule="auto"/>
        <w:rPr>
          <w:rFonts w:ascii="Arial" w:hAnsi="Arial" w:cs="Arial"/>
          <w:i/>
          <w:color w:val="8064A2" w:themeColor="accent4"/>
        </w:rPr>
      </w:pPr>
    </w:p>
    <w:p w14:paraId="3FADB090" w14:textId="77777777" w:rsidR="005A7714" w:rsidRDefault="005A7714" w:rsidP="005A7714">
      <w:pPr>
        <w:pStyle w:val="Questiontext"/>
        <w:spacing w:after="0" w:line="276" w:lineRule="auto"/>
        <w:rPr>
          <w:rFonts w:ascii="Arial" w:hAnsi="Arial" w:cs="Arial"/>
        </w:rPr>
      </w:pPr>
      <w:r>
        <w:rPr>
          <w:rFonts w:ascii="Arial" w:hAnsi="Arial" w:cs="Arial"/>
        </w:rPr>
        <w:t xml:space="preserve"> _____</w:t>
      </w:r>
    </w:p>
    <w:p w14:paraId="055B5EAE" w14:textId="77777777" w:rsidR="005A7714" w:rsidRDefault="005A7714" w:rsidP="005A7714">
      <w:pPr>
        <w:pStyle w:val="Questiontext"/>
        <w:spacing w:after="0" w:line="276" w:lineRule="auto"/>
        <w:rPr>
          <w:rFonts w:ascii="Arial" w:hAnsi="Arial" w:cs="Arial"/>
        </w:rPr>
      </w:pPr>
    </w:p>
    <w:p w14:paraId="1D4BEEF0" w14:textId="77777777" w:rsidR="005A7714" w:rsidRPr="00060220" w:rsidRDefault="005A7714" w:rsidP="005A7714">
      <w:pPr>
        <w:pStyle w:val="Questiontext"/>
        <w:spacing w:after="0" w:line="276" w:lineRule="auto"/>
        <w:rPr>
          <w:rFonts w:ascii="Arial" w:hAnsi="Arial" w:cs="Arial"/>
          <w:i/>
          <w:color w:val="8064A2" w:themeColor="accent4"/>
        </w:rPr>
      </w:pPr>
      <w:r>
        <w:rPr>
          <w:rFonts w:ascii="Arial" w:hAnsi="Arial" w:cs="Arial"/>
        </w:rPr>
        <w:t xml:space="preserve">16.e Indicate the multiple of pay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 xml:space="preserve">Employer pays a percentage up to a specific </w:t>
      </w:r>
      <w:r>
        <w:rPr>
          <w:rFonts w:ascii="Arial" w:hAnsi="Arial" w:cs="Arial"/>
          <w:i/>
          <w:color w:val="7030A0"/>
        </w:rPr>
        <w:t>multiple of pay breakpoint</w:t>
      </w:r>
      <w:r w:rsidRPr="008D74BD">
        <w:rPr>
          <w:rFonts w:ascii="Arial" w:hAnsi="Arial" w:cs="Arial"/>
          <w:i/>
          <w:color w:val="7030A0"/>
        </w:rPr>
        <w:t xml:space="preserv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multiple of pay)</w:t>
      </w:r>
      <w:r w:rsidRPr="00060220">
        <w:rPr>
          <w:rFonts w:ascii="Arial" w:hAnsi="Arial" w:cs="Arial"/>
          <w:i/>
          <w:color w:val="8064A2" w:themeColor="accent4"/>
        </w:rPr>
        <w:t xml:space="preserve"> </w:t>
      </w:r>
    </w:p>
    <w:p w14:paraId="051A29BC" w14:textId="77777777" w:rsidR="005A7714" w:rsidRPr="00060220" w:rsidRDefault="005A7714" w:rsidP="005A7714">
      <w:pPr>
        <w:pStyle w:val="Questiontext"/>
        <w:spacing w:after="0" w:line="276" w:lineRule="auto"/>
        <w:rPr>
          <w:rFonts w:ascii="Arial" w:hAnsi="Arial" w:cs="Arial"/>
          <w:i/>
          <w:color w:val="8064A2" w:themeColor="accent4"/>
        </w:rPr>
      </w:pPr>
    </w:p>
    <w:p w14:paraId="57BFBBC8" w14:textId="77777777" w:rsidR="005A7714" w:rsidRDefault="005A7714" w:rsidP="005A7714">
      <w:pPr>
        <w:pStyle w:val="Questiontext"/>
        <w:spacing w:after="0" w:line="276" w:lineRule="auto"/>
        <w:rPr>
          <w:rFonts w:ascii="Arial" w:hAnsi="Arial" w:cs="Arial"/>
        </w:rPr>
      </w:pPr>
      <w:r>
        <w:rPr>
          <w:rFonts w:ascii="Arial" w:hAnsi="Arial" w:cs="Arial"/>
        </w:rPr>
        <w:t xml:space="preserve"> _____</w:t>
      </w:r>
    </w:p>
    <w:p w14:paraId="5830AD44" w14:textId="77777777" w:rsidR="00157B2B" w:rsidRDefault="00157B2B" w:rsidP="00481B42">
      <w:pPr>
        <w:pStyle w:val="Questiontext"/>
        <w:spacing w:after="0" w:line="276" w:lineRule="auto"/>
        <w:rPr>
          <w:rFonts w:ascii="Arial" w:hAnsi="Arial" w:cs="Arial"/>
        </w:rPr>
      </w:pPr>
    </w:p>
    <w:p w14:paraId="00237CC6" w14:textId="1B267B7B" w:rsidR="009A69D0" w:rsidRPr="00F111CC" w:rsidRDefault="006D1EBC" w:rsidP="009A69D0">
      <w:pPr>
        <w:rPr>
          <w:rStyle w:val="Answertextfont"/>
          <w:rFonts w:ascii="Arial" w:hAnsi="Arial" w:cs="Arial"/>
          <w:color w:val="FF0000"/>
        </w:rPr>
      </w:pPr>
      <w:r>
        <w:rPr>
          <w:rFonts w:ascii="Arial" w:hAnsi="Arial" w:cs="Arial"/>
          <w:sz w:val="20"/>
          <w:szCs w:val="20"/>
        </w:rPr>
        <w:t>17</w:t>
      </w:r>
      <w:r w:rsidR="009A69D0" w:rsidRPr="00426F04">
        <w:rPr>
          <w:rFonts w:ascii="Arial" w:hAnsi="Arial" w:cs="Arial"/>
          <w:sz w:val="20"/>
          <w:szCs w:val="20"/>
        </w:rPr>
        <w:t xml:space="preserve">. Indicate the type of employee contribution for </w:t>
      </w:r>
      <w:r w:rsidR="00191D3B">
        <w:rPr>
          <w:rFonts w:ascii="Arial" w:hAnsi="Arial" w:cs="Arial"/>
          <w:sz w:val="20"/>
          <w:szCs w:val="20"/>
        </w:rPr>
        <w:t>basic life insurance</w:t>
      </w:r>
      <w:r w:rsidR="009A69D0" w:rsidRPr="00426F04">
        <w:rPr>
          <w:rFonts w:ascii="Arial" w:hAnsi="Arial" w:cs="Arial"/>
          <w:sz w:val="20"/>
          <w:szCs w:val="20"/>
        </w:rPr>
        <w:t xml:space="preserve">.  </w:t>
      </w:r>
      <w:r w:rsidR="009A69D0" w:rsidRPr="009A69D0">
        <w:rPr>
          <w:rStyle w:val="Answertextfont"/>
          <w:rFonts w:ascii="Arial" w:hAnsi="Arial" w:cs="Arial"/>
          <w:i/>
          <w:color w:val="7030A0"/>
        </w:rPr>
        <w:t>Show if Q1</w:t>
      </w:r>
      <w:r w:rsidR="002B2280">
        <w:rPr>
          <w:rStyle w:val="Answertextfont"/>
          <w:rFonts w:ascii="Arial" w:hAnsi="Arial" w:cs="Arial"/>
          <w:i/>
          <w:color w:val="7030A0"/>
        </w:rPr>
        <w:t>4</w:t>
      </w:r>
      <w:r w:rsidR="009A69D0" w:rsidRPr="009A69D0">
        <w:rPr>
          <w:rStyle w:val="Answertextfont"/>
          <w:rFonts w:ascii="Arial" w:hAnsi="Arial" w:cs="Arial"/>
          <w:i/>
          <w:color w:val="7030A0"/>
        </w:rPr>
        <w:t xml:space="preserve"> = Contributions are separate from other benefit plan contributions</w:t>
      </w:r>
      <w:r w:rsidR="009A69D0" w:rsidRPr="00F111CC">
        <w:rPr>
          <w:rStyle w:val="Answertextfont"/>
          <w:rFonts w:ascii="Arial" w:hAnsi="Arial" w:cs="Arial"/>
          <w:i/>
          <w:color w:val="FF0000"/>
        </w:rPr>
        <w:t xml:space="preserve"> </w:t>
      </w:r>
      <w:r w:rsidR="009A69D0" w:rsidRPr="00F111CC">
        <w:rPr>
          <w:rStyle w:val="Answertextfont"/>
          <w:rFonts w:ascii="Arial" w:hAnsi="Arial" w:cs="Arial"/>
          <w:color w:val="FF0000"/>
        </w:rPr>
        <w:t xml:space="preserve">(Report Label: Type of </w:t>
      </w:r>
      <w:r w:rsidR="00191D3B">
        <w:rPr>
          <w:rStyle w:val="Answertextfont"/>
          <w:rFonts w:ascii="Arial" w:hAnsi="Arial" w:cs="Arial"/>
          <w:color w:val="FF0000"/>
        </w:rPr>
        <w:t>basic life insurance</w:t>
      </w:r>
      <w:r w:rsidR="009A69D0" w:rsidRPr="00F111CC">
        <w:rPr>
          <w:rStyle w:val="Answertextfont"/>
          <w:rFonts w:ascii="Arial" w:hAnsi="Arial" w:cs="Arial"/>
          <w:color w:val="FF0000"/>
        </w:rPr>
        <w:t xml:space="preserve"> contribution)</w:t>
      </w:r>
    </w:p>
    <w:p w14:paraId="6C7674FE" w14:textId="4B55156F" w:rsidR="009A69D0" w:rsidRPr="009C27C0" w:rsidRDefault="009C27C0" w:rsidP="00426F04">
      <w:pPr>
        <w:pStyle w:val="Questiontext"/>
        <w:spacing w:after="0"/>
        <w:rPr>
          <w:rFonts w:ascii="Arial" w:hAnsi="Arial" w:cs="Arial"/>
        </w:rPr>
      </w:pPr>
      <w:r w:rsidRPr="009A69D0">
        <w:rPr>
          <w:rFonts w:ascii="Arial" w:hAnsi="Arial" w:cs="Arial"/>
        </w:rPr>
        <w:t>○</w:t>
      </w:r>
      <w:r w:rsidR="009A69D0" w:rsidRPr="009C27C0">
        <w:rPr>
          <w:rFonts w:ascii="Arial" w:hAnsi="Arial" w:cs="Arial"/>
        </w:rPr>
        <w:t xml:space="preserve"> Fixed amount per $1</w:t>
      </w:r>
      <w:r w:rsidR="009A69D0">
        <w:rPr>
          <w:rFonts w:ascii="Arial" w:hAnsi="Arial" w:cs="Arial"/>
        </w:rPr>
        <w:t>,</w:t>
      </w:r>
      <w:r w:rsidR="009A69D0" w:rsidRPr="009C27C0">
        <w:rPr>
          <w:rFonts w:ascii="Arial" w:hAnsi="Arial" w:cs="Arial"/>
        </w:rPr>
        <w:t>00</w:t>
      </w:r>
      <w:r w:rsidR="009A69D0">
        <w:rPr>
          <w:rFonts w:ascii="Arial" w:hAnsi="Arial" w:cs="Arial"/>
        </w:rPr>
        <w:t>0</w:t>
      </w:r>
      <w:r w:rsidR="009A69D0" w:rsidRPr="009C27C0">
        <w:rPr>
          <w:rFonts w:ascii="Arial" w:hAnsi="Arial" w:cs="Arial"/>
        </w:rPr>
        <w:t xml:space="preserve"> of </w:t>
      </w:r>
      <w:r w:rsidR="009A69D0">
        <w:rPr>
          <w:rFonts w:ascii="Arial" w:hAnsi="Arial" w:cs="Arial"/>
        </w:rPr>
        <w:t>coverage</w:t>
      </w:r>
    </w:p>
    <w:p w14:paraId="076E95C2" w14:textId="62E57DEF" w:rsidR="009A69D0" w:rsidRPr="008A0E40" w:rsidRDefault="009C27C0" w:rsidP="008A0E40">
      <w:pPr>
        <w:rPr>
          <w:rFonts w:ascii="Arial" w:hAnsi="Arial" w:cs="Arial"/>
          <w:sz w:val="20"/>
          <w:szCs w:val="20"/>
        </w:rPr>
      </w:pPr>
      <w:r w:rsidRPr="002B2280">
        <w:rPr>
          <w:rFonts w:ascii="Arial" w:hAnsi="Arial" w:cs="Arial"/>
          <w:sz w:val="20"/>
          <w:szCs w:val="20"/>
        </w:rPr>
        <w:t>○</w:t>
      </w:r>
      <w:r w:rsidR="009A69D0" w:rsidRPr="002B2280">
        <w:rPr>
          <w:rFonts w:ascii="Arial" w:hAnsi="Arial" w:cs="Arial"/>
          <w:sz w:val="20"/>
          <w:szCs w:val="20"/>
        </w:rPr>
        <w:t xml:space="preserve"> Fixed amount</w:t>
      </w:r>
      <w:r w:rsidR="00BB7C94" w:rsidRPr="002B2280">
        <w:rPr>
          <w:rFonts w:ascii="Arial" w:hAnsi="Arial" w:cs="Arial"/>
          <w:sz w:val="20"/>
          <w:szCs w:val="20"/>
        </w:rPr>
        <w:br/>
      </w:r>
      <w:r w:rsidR="009A69D0" w:rsidRPr="008A0E40">
        <w:rPr>
          <w:rFonts w:ascii="Arial" w:hAnsi="Arial" w:cs="Arial"/>
          <w:sz w:val="20"/>
          <w:szCs w:val="20"/>
        </w:rPr>
        <w:t xml:space="preserve">○ Other </w:t>
      </w:r>
    </w:p>
    <w:p w14:paraId="3873F0D8" w14:textId="77777777" w:rsidR="009A69D0" w:rsidRPr="00426F04" w:rsidRDefault="009A69D0" w:rsidP="009A69D0">
      <w:pPr>
        <w:rPr>
          <w:rFonts w:ascii="Arial" w:hAnsi="Arial" w:cs="Arial"/>
          <w:sz w:val="20"/>
          <w:szCs w:val="20"/>
        </w:rPr>
      </w:pPr>
    </w:p>
    <w:p w14:paraId="52EB5F3E" w14:textId="3C34394F" w:rsidR="009A69D0" w:rsidRPr="00426F04" w:rsidRDefault="006D1EBC" w:rsidP="009A69D0">
      <w:pPr>
        <w:rPr>
          <w:rFonts w:ascii="Arial" w:hAnsi="Arial" w:cs="Arial"/>
          <w:sz w:val="20"/>
          <w:szCs w:val="20"/>
        </w:rPr>
      </w:pPr>
      <w:r>
        <w:rPr>
          <w:rFonts w:ascii="Arial" w:hAnsi="Arial" w:cs="Arial"/>
          <w:sz w:val="20"/>
          <w:szCs w:val="20"/>
        </w:rPr>
        <w:t>18</w:t>
      </w:r>
      <w:r w:rsidR="009A69D0" w:rsidRPr="00426F04">
        <w:rPr>
          <w:rFonts w:ascii="Arial" w:hAnsi="Arial" w:cs="Arial"/>
          <w:sz w:val="20"/>
          <w:szCs w:val="20"/>
        </w:rPr>
        <w:t xml:space="preserve">. Does the contribution vary? </w:t>
      </w:r>
      <w:r w:rsidR="00BB7C94" w:rsidRPr="009B24E1">
        <w:rPr>
          <w:rFonts w:ascii="Arial" w:hAnsi="Arial" w:cs="Arial"/>
          <w:i/>
          <w:color w:val="7030A0"/>
          <w:sz w:val="20"/>
          <w:szCs w:val="20"/>
        </w:rPr>
        <w:t>(Show if Q14 = Contributions are separate from other benefit plan contributions)</w:t>
      </w:r>
      <w:r w:rsidR="00BB7C94" w:rsidRPr="009B24E1">
        <w:rPr>
          <w:rFonts w:ascii="Arial" w:hAnsi="Arial" w:cs="Arial"/>
          <w:color w:val="FF0000"/>
          <w:sz w:val="20"/>
          <w:szCs w:val="20"/>
        </w:rPr>
        <w:t xml:space="preserve"> </w:t>
      </w:r>
      <w:r w:rsidR="009A69D0" w:rsidRPr="00426F04">
        <w:rPr>
          <w:rFonts w:ascii="Arial" w:hAnsi="Arial" w:cs="Arial"/>
          <w:color w:val="FF0000"/>
          <w:sz w:val="20"/>
          <w:szCs w:val="20"/>
        </w:rPr>
        <w:t xml:space="preserve">(Report Label: </w:t>
      </w:r>
      <w:r w:rsidR="00191D3B">
        <w:rPr>
          <w:rFonts w:ascii="Arial" w:hAnsi="Arial" w:cs="Arial"/>
          <w:color w:val="FF0000"/>
          <w:sz w:val="20"/>
          <w:szCs w:val="20"/>
        </w:rPr>
        <w:t>Basic life insurance</w:t>
      </w:r>
      <w:r w:rsidR="009A69D0" w:rsidRPr="00426F04">
        <w:rPr>
          <w:rFonts w:ascii="Arial" w:hAnsi="Arial" w:cs="Arial"/>
          <w:color w:val="FF0000"/>
          <w:sz w:val="20"/>
          <w:szCs w:val="20"/>
        </w:rPr>
        <w:t xml:space="preserve"> contribution variation)</w:t>
      </w:r>
    </w:p>
    <w:p w14:paraId="7B54B921" w14:textId="3A876949" w:rsidR="009A69D0" w:rsidRPr="009C27C0" w:rsidRDefault="009C27C0" w:rsidP="009C27C0">
      <w:pPr>
        <w:pStyle w:val="Questiontext"/>
        <w:spacing w:after="0"/>
        <w:rPr>
          <w:rFonts w:ascii="Arial" w:hAnsi="Arial" w:cs="Arial"/>
        </w:rPr>
      </w:pPr>
      <w:r w:rsidRPr="009A69D0">
        <w:rPr>
          <w:rFonts w:ascii="Arial" w:hAnsi="Arial" w:cs="Arial"/>
        </w:rPr>
        <w:t>○</w:t>
      </w:r>
      <w:r w:rsidR="009A69D0" w:rsidRPr="009C27C0">
        <w:rPr>
          <w:rFonts w:ascii="Arial" w:hAnsi="Arial" w:cs="Arial"/>
        </w:rPr>
        <w:t xml:space="preserve"> Contribution is </w:t>
      </w:r>
      <w:r w:rsidR="00BB7C94">
        <w:rPr>
          <w:rFonts w:ascii="Arial" w:hAnsi="Arial" w:cs="Arial"/>
        </w:rPr>
        <w:t>the same</w:t>
      </w:r>
      <w:r w:rsidR="00387811">
        <w:rPr>
          <w:rFonts w:ascii="Arial" w:hAnsi="Arial" w:cs="Arial"/>
        </w:rPr>
        <w:t xml:space="preserve"> for</w:t>
      </w:r>
      <w:r w:rsidR="009A69D0" w:rsidRPr="009C27C0">
        <w:rPr>
          <w:rFonts w:ascii="Arial" w:hAnsi="Arial" w:cs="Arial"/>
        </w:rPr>
        <w:t xml:space="preserve"> all employees covered under this plan</w:t>
      </w:r>
    </w:p>
    <w:p w14:paraId="7C4F149B" w14:textId="3B8C7B12" w:rsidR="009A69D0" w:rsidRPr="009C27C0" w:rsidRDefault="009C27C0" w:rsidP="009C27C0">
      <w:pPr>
        <w:pStyle w:val="Questiontext"/>
        <w:spacing w:after="0"/>
        <w:rPr>
          <w:rFonts w:ascii="Arial" w:hAnsi="Arial" w:cs="Arial"/>
        </w:rPr>
      </w:pPr>
      <w:r w:rsidRPr="009A69D0">
        <w:rPr>
          <w:rFonts w:ascii="Arial" w:hAnsi="Arial" w:cs="Arial"/>
        </w:rPr>
        <w:t>○</w:t>
      </w:r>
      <w:r w:rsidR="009A69D0" w:rsidRPr="009C27C0">
        <w:rPr>
          <w:rFonts w:ascii="Arial" w:hAnsi="Arial" w:cs="Arial"/>
        </w:rPr>
        <w:t xml:space="preserve"> Contribution varies based on age</w:t>
      </w:r>
    </w:p>
    <w:p w14:paraId="00D674A0" w14:textId="623FE1A3" w:rsidR="009A69D0" w:rsidRPr="009C27C0" w:rsidRDefault="009C27C0" w:rsidP="00426F04">
      <w:pPr>
        <w:pStyle w:val="Questiontext"/>
        <w:spacing w:after="0"/>
        <w:rPr>
          <w:rFonts w:ascii="Arial" w:hAnsi="Arial" w:cs="Arial"/>
        </w:rPr>
      </w:pPr>
      <w:r w:rsidRPr="009A69D0">
        <w:rPr>
          <w:rFonts w:ascii="Arial" w:hAnsi="Arial" w:cs="Arial"/>
        </w:rPr>
        <w:t>○</w:t>
      </w:r>
      <w:r w:rsidR="009A69D0" w:rsidRPr="009C27C0">
        <w:rPr>
          <w:rFonts w:ascii="Arial" w:hAnsi="Arial" w:cs="Arial"/>
        </w:rPr>
        <w:t xml:space="preserve"> Contribution varies based on service</w:t>
      </w:r>
    </w:p>
    <w:p w14:paraId="3E44CA68" w14:textId="600C0586" w:rsidR="009A69D0" w:rsidRPr="009C27C0" w:rsidRDefault="009C27C0" w:rsidP="00426F04">
      <w:pPr>
        <w:pStyle w:val="Questiontext"/>
        <w:spacing w:after="0"/>
        <w:rPr>
          <w:rFonts w:ascii="Arial" w:hAnsi="Arial" w:cs="Arial"/>
        </w:rPr>
      </w:pPr>
      <w:r w:rsidRPr="009A69D0">
        <w:rPr>
          <w:rFonts w:ascii="Arial" w:hAnsi="Arial" w:cs="Arial"/>
        </w:rPr>
        <w:t>○</w:t>
      </w:r>
      <w:r w:rsidR="009A69D0" w:rsidRPr="009C27C0">
        <w:rPr>
          <w:rFonts w:ascii="Arial" w:hAnsi="Arial" w:cs="Arial"/>
        </w:rPr>
        <w:t xml:space="preserve"> Contribution varies based on pay</w:t>
      </w:r>
    </w:p>
    <w:p w14:paraId="7015DF08" w14:textId="77777777" w:rsidR="009A69D0" w:rsidRDefault="009A69D0" w:rsidP="009A69D0">
      <w:pPr>
        <w:pStyle w:val="Questiontext"/>
        <w:spacing w:after="0"/>
        <w:rPr>
          <w:rFonts w:ascii="Arial" w:hAnsi="Arial" w:cs="Arial"/>
        </w:rPr>
      </w:pPr>
      <w:r w:rsidRPr="009A69D0">
        <w:rPr>
          <w:rFonts w:ascii="Arial" w:hAnsi="Arial" w:cs="Arial"/>
        </w:rPr>
        <w:t>○ Other</w:t>
      </w:r>
      <w:r w:rsidRPr="0085746B">
        <w:rPr>
          <w:rFonts w:ascii="Arial" w:hAnsi="Arial" w:cs="Arial"/>
        </w:rPr>
        <w:t xml:space="preserve"> </w:t>
      </w:r>
    </w:p>
    <w:p w14:paraId="2D862F6D" w14:textId="77777777" w:rsidR="009A69D0" w:rsidRDefault="009A69D0" w:rsidP="00D24D0E">
      <w:pPr>
        <w:spacing w:line="276" w:lineRule="auto"/>
        <w:rPr>
          <w:rFonts w:ascii="Arial" w:hAnsi="Arial" w:cs="Arial"/>
          <w:iCs/>
          <w:sz w:val="20"/>
          <w:szCs w:val="20"/>
          <w:lang w:val="en-CA"/>
        </w:rPr>
      </w:pPr>
    </w:p>
    <w:p w14:paraId="61D96DE1" w14:textId="4D2D2324" w:rsidR="006D1EBC" w:rsidRPr="00426F04" w:rsidRDefault="006D1EBC" w:rsidP="006D1EBC">
      <w:pPr>
        <w:rPr>
          <w:rFonts w:ascii="Arial" w:hAnsi="Arial" w:cs="Arial"/>
          <w:sz w:val="20"/>
          <w:szCs w:val="20"/>
        </w:rPr>
      </w:pPr>
      <w:r>
        <w:rPr>
          <w:rFonts w:ascii="Arial" w:hAnsi="Arial" w:cs="Arial"/>
          <w:sz w:val="20"/>
          <w:szCs w:val="20"/>
        </w:rPr>
        <w:t>19.</w:t>
      </w:r>
      <w:r w:rsidRPr="00426F04">
        <w:rPr>
          <w:rFonts w:ascii="Arial" w:hAnsi="Arial" w:cs="Arial"/>
          <w:sz w:val="20"/>
          <w:szCs w:val="20"/>
        </w:rPr>
        <w:t xml:space="preserve">  Provide the </w:t>
      </w:r>
      <w:r w:rsidR="00D72CCE">
        <w:rPr>
          <w:rFonts w:ascii="Arial" w:hAnsi="Arial" w:cs="Arial"/>
          <w:sz w:val="20"/>
          <w:szCs w:val="20"/>
        </w:rPr>
        <w:t>fixed</w:t>
      </w:r>
      <w:r w:rsidRPr="00426F04">
        <w:rPr>
          <w:rFonts w:ascii="Arial" w:hAnsi="Arial" w:cs="Arial"/>
          <w:sz w:val="20"/>
          <w:szCs w:val="20"/>
        </w:rPr>
        <w:t xml:space="preserve"> amount per $1</w:t>
      </w:r>
      <w:r w:rsidR="00191D3B">
        <w:rPr>
          <w:rFonts w:ascii="Arial" w:hAnsi="Arial" w:cs="Arial"/>
          <w:sz w:val="20"/>
          <w:szCs w:val="20"/>
        </w:rPr>
        <w:t>,0</w:t>
      </w:r>
      <w:r w:rsidRPr="00426F04">
        <w:rPr>
          <w:rFonts w:ascii="Arial" w:hAnsi="Arial" w:cs="Arial"/>
          <w:sz w:val="20"/>
          <w:szCs w:val="20"/>
        </w:rPr>
        <w:t xml:space="preserve">00 of </w:t>
      </w:r>
      <w:r w:rsidR="00191D3B">
        <w:rPr>
          <w:rFonts w:ascii="Arial" w:hAnsi="Arial" w:cs="Arial"/>
          <w:sz w:val="20"/>
          <w:szCs w:val="20"/>
        </w:rPr>
        <w:t>coverage</w:t>
      </w:r>
      <w:r w:rsidR="004E6476">
        <w:rPr>
          <w:rFonts w:ascii="Arial" w:hAnsi="Arial" w:cs="Arial"/>
          <w:sz w:val="20"/>
          <w:szCs w:val="20"/>
        </w:rPr>
        <w:t>.</w:t>
      </w:r>
      <w:r w:rsidRPr="00426F04">
        <w:rPr>
          <w:rFonts w:ascii="Arial" w:hAnsi="Arial" w:cs="Arial"/>
          <w:sz w:val="20"/>
          <w:szCs w:val="20"/>
        </w:rPr>
        <w:t xml:space="preserve"> </w:t>
      </w:r>
      <w:r w:rsidRPr="00F111CC">
        <w:rPr>
          <w:rStyle w:val="Answertextfont"/>
          <w:rFonts w:ascii="Arial" w:hAnsi="Arial" w:cs="Arial"/>
          <w:i/>
          <w:color w:val="7030A0"/>
        </w:rPr>
        <w:t>Show if Q</w:t>
      </w:r>
      <w:r w:rsidR="00191D3B">
        <w:rPr>
          <w:rStyle w:val="Answertextfont"/>
          <w:rFonts w:ascii="Arial" w:hAnsi="Arial" w:cs="Arial"/>
          <w:i/>
          <w:color w:val="7030A0"/>
        </w:rPr>
        <w:t>17</w:t>
      </w:r>
      <w:r w:rsidRPr="00F111CC">
        <w:rPr>
          <w:rStyle w:val="Answertextfont"/>
          <w:rFonts w:ascii="Arial" w:hAnsi="Arial" w:cs="Arial"/>
          <w:i/>
          <w:color w:val="7030A0"/>
        </w:rPr>
        <w:t xml:space="preserve"> = Fixed amount per $1</w:t>
      </w:r>
      <w:r w:rsidR="00191D3B">
        <w:rPr>
          <w:rStyle w:val="Answertextfont"/>
          <w:rFonts w:ascii="Arial" w:hAnsi="Arial" w:cs="Arial"/>
          <w:i/>
          <w:color w:val="7030A0"/>
        </w:rPr>
        <w:t>,0</w:t>
      </w:r>
      <w:r w:rsidRPr="00F111CC">
        <w:rPr>
          <w:rStyle w:val="Answertextfont"/>
          <w:rFonts w:ascii="Arial" w:hAnsi="Arial" w:cs="Arial"/>
          <w:i/>
          <w:color w:val="7030A0"/>
        </w:rPr>
        <w:t xml:space="preserve">00 of </w:t>
      </w:r>
      <w:r w:rsidR="00191D3B">
        <w:rPr>
          <w:rStyle w:val="Answertextfont"/>
          <w:rFonts w:ascii="Arial" w:hAnsi="Arial" w:cs="Arial"/>
          <w:i/>
          <w:color w:val="7030A0"/>
        </w:rPr>
        <w:t>coverage</w:t>
      </w:r>
      <w:r w:rsidRPr="00F111CC">
        <w:rPr>
          <w:rStyle w:val="Answertextfont"/>
          <w:rFonts w:ascii="Arial" w:hAnsi="Arial" w:cs="Arial"/>
          <w:i/>
          <w:color w:val="7030A0"/>
        </w:rPr>
        <w:t xml:space="preserve"> and Q</w:t>
      </w:r>
      <w:r w:rsidR="00191D3B">
        <w:rPr>
          <w:rStyle w:val="Answertextfont"/>
          <w:rFonts w:ascii="Arial" w:hAnsi="Arial" w:cs="Arial"/>
          <w:i/>
          <w:color w:val="7030A0"/>
        </w:rPr>
        <w:t>18</w:t>
      </w:r>
      <w:r w:rsidRPr="00F111CC">
        <w:rPr>
          <w:rStyle w:val="Answertextfont"/>
          <w:rFonts w:ascii="Arial" w:hAnsi="Arial" w:cs="Arial"/>
          <w:i/>
          <w:color w:val="7030A0"/>
        </w:rPr>
        <w:t xml:space="preserve"> = </w:t>
      </w:r>
      <w:r w:rsidRPr="009B24E1">
        <w:rPr>
          <w:rStyle w:val="Answertextfont"/>
          <w:rFonts w:ascii="Arial" w:hAnsi="Arial" w:cs="Arial"/>
          <w:i/>
          <w:color w:val="7030A0"/>
        </w:rPr>
        <w:t xml:space="preserve">Contribution is </w:t>
      </w:r>
      <w:r w:rsidR="00184040" w:rsidRPr="009B24E1">
        <w:rPr>
          <w:rStyle w:val="Answertextfont"/>
          <w:rFonts w:ascii="Arial" w:hAnsi="Arial" w:cs="Arial"/>
          <w:i/>
          <w:color w:val="7030A0"/>
        </w:rPr>
        <w:t>the same</w:t>
      </w:r>
      <w:r w:rsidR="004E6476" w:rsidRPr="009B24E1">
        <w:rPr>
          <w:rStyle w:val="Answertextfont"/>
          <w:rFonts w:ascii="Arial" w:hAnsi="Arial" w:cs="Arial"/>
          <w:i/>
          <w:color w:val="7030A0"/>
        </w:rPr>
        <w:t xml:space="preserve"> </w:t>
      </w:r>
      <w:r w:rsidRPr="009B24E1">
        <w:rPr>
          <w:rStyle w:val="Answertextfont"/>
          <w:rFonts w:ascii="Arial" w:hAnsi="Arial" w:cs="Arial"/>
          <w:i/>
          <w:color w:val="7030A0"/>
        </w:rPr>
        <w:t>for all employees covered under this plan</w:t>
      </w:r>
      <w:r w:rsidRPr="00F111CC">
        <w:rPr>
          <w:rStyle w:val="Answertextfont"/>
          <w:rFonts w:ascii="Arial" w:hAnsi="Arial" w:cs="Arial"/>
          <w:i/>
          <w:color w:val="7030A0"/>
        </w:rPr>
        <w:t xml:space="preserve"> </w:t>
      </w:r>
      <w:r w:rsidR="001610EB">
        <w:rPr>
          <w:rStyle w:val="Answertextfont"/>
          <w:rFonts w:ascii="Arial" w:hAnsi="Arial" w:cs="Arial"/>
          <w:i/>
          <w:color w:val="7030A0"/>
        </w:rPr>
        <w:t>(Properties: Allow three decimals)</w:t>
      </w:r>
      <w:r w:rsidR="001610EB" w:rsidRPr="006E2C81">
        <w:rPr>
          <w:rFonts w:ascii="Arial" w:hAnsi="Arial" w:cs="Arial"/>
          <w:i/>
          <w:color w:val="8064A2" w:themeColor="accent4"/>
          <w:sz w:val="20"/>
          <w:szCs w:val="20"/>
        </w:rPr>
        <w:t xml:space="preserve"> </w:t>
      </w:r>
      <w:r w:rsidRPr="00426F04">
        <w:rPr>
          <w:rFonts w:ascii="Arial" w:hAnsi="Arial" w:cs="Arial"/>
          <w:color w:val="FF0000"/>
          <w:sz w:val="20"/>
          <w:szCs w:val="20"/>
        </w:rPr>
        <w:t xml:space="preserve">(Report Label: </w:t>
      </w:r>
      <w:r w:rsidR="00191D3B">
        <w:rPr>
          <w:rFonts w:ascii="Arial" w:hAnsi="Arial" w:cs="Arial"/>
          <w:color w:val="FF0000"/>
          <w:sz w:val="20"/>
          <w:szCs w:val="20"/>
        </w:rPr>
        <w:t xml:space="preserve">Basic life insurance </w:t>
      </w:r>
      <w:r w:rsidRPr="00426F04">
        <w:rPr>
          <w:rFonts w:ascii="Arial" w:hAnsi="Arial" w:cs="Arial"/>
          <w:color w:val="FF0000"/>
          <w:sz w:val="20"/>
          <w:szCs w:val="20"/>
        </w:rPr>
        <w:t>fixed amount per $1</w:t>
      </w:r>
      <w:r w:rsidR="00191D3B">
        <w:rPr>
          <w:rFonts w:ascii="Arial" w:hAnsi="Arial" w:cs="Arial"/>
          <w:color w:val="FF0000"/>
          <w:sz w:val="20"/>
          <w:szCs w:val="20"/>
        </w:rPr>
        <w:t>,0</w:t>
      </w:r>
      <w:r w:rsidRPr="00426F04">
        <w:rPr>
          <w:rFonts w:ascii="Arial" w:hAnsi="Arial" w:cs="Arial"/>
          <w:color w:val="FF0000"/>
          <w:sz w:val="20"/>
          <w:szCs w:val="20"/>
        </w:rPr>
        <w:t xml:space="preserve">00 of </w:t>
      </w:r>
      <w:r w:rsidR="00191D3B">
        <w:rPr>
          <w:rFonts w:ascii="Arial" w:hAnsi="Arial" w:cs="Arial"/>
          <w:color w:val="FF0000"/>
          <w:sz w:val="20"/>
          <w:szCs w:val="20"/>
        </w:rPr>
        <w:t>coverage</w:t>
      </w:r>
      <w:r w:rsidRPr="00426F04">
        <w:rPr>
          <w:rFonts w:ascii="Arial" w:hAnsi="Arial" w:cs="Arial"/>
          <w:color w:val="FF0000"/>
          <w:sz w:val="20"/>
          <w:szCs w:val="20"/>
        </w:rPr>
        <w:t>)</w:t>
      </w:r>
    </w:p>
    <w:p w14:paraId="6D5942C7" w14:textId="77777777" w:rsidR="006D1EBC" w:rsidRPr="00426F04" w:rsidRDefault="006D1EBC" w:rsidP="006D1EBC">
      <w:pPr>
        <w:rPr>
          <w:rFonts w:ascii="Arial" w:hAnsi="Arial" w:cs="Arial"/>
          <w:sz w:val="20"/>
          <w:szCs w:val="20"/>
        </w:rPr>
      </w:pPr>
      <w:r w:rsidRPr="00426F04">
        <w:rPr>
          <w:rFonts w:ascii="Arial" w:hAnsi="Arial" w:cs="Arial"/>
          <w:sz w:val="20"/>
          <w:szCs w:val="20"/>
        </w:rPr>
        <w:t>________</w:t>
      </w:r>
    </w:p>
    <w:p w14:paraId="1463B7AB" w14:textId="77777777" w:rsidR="006D1EBC" w:rsidRPr="00426F04" w:rsidRDefault="006D1EBC" w:rsidP="006D1EBC">
      <w:pPr>
        <w:rPr>
          <w:rFonts w:ascii="Arial" w:hAnsi="Arial" w:cs="Arial"/>
          <w:sz w:val="20"/>
          <w:szCs w:val="20"/>
        </w:rPr>
      </w:pPr>
    </w:p>
    <w:p w14:paraId="3690D372" w14:textId="392D0EBD" w:rsidR="00D72CCE" w:rsidRPr="00857F0F" w:rsidRDefault="00D72CCE" w:rsidP="00D72CCE">
      <w:pPr>
        <w:rPr>
          <w:rFonts w:ascii="Arial" w:hAnsi="Arial" w:cs="Arial"/>
          <w:color w:val="FF0000"/>
          <w:sz w:val="20"/>
          <w:szCs w:val="20"/>
        </w:rPr>
      </w:pPr>
      <w:r>
        <w:rPr>
          <w:rFonts w:ascii="Arial" w:hAnsi="Arial" w:cs="Arial"/>
          <w:sz w:val="20"/>
          <w:szCs w:val="20"/>
        </w:rPr>
        <w:t>20</w:t>
      </w:r>
      <w:r w:rsidRPr="00857F0F">
        <w:rPr>
          <w:rFonts w:ascii="Arial" w:hAnsi="Arial" w:cs="Arial"/>
          <w:sz w:val="20"/>
          <w:szCs w:val="20"/>
        </w:rPr>
        <w:t xml:space="preserve">. Indicate the fixed monthly amount employees contribute to the </w:t>
      </w:r>
      <w:r>
        <w:rPr>
          <w:rFonts w:ascii="Arial" w:hAnsi="Arial" w:cs="Arial"/>
          <w:sz w:val="20"/>
          <w:szCs w:val="20"/>
        </w:rPr>
        <w:t>life insurance</w:t>
      </w:r>
      <w:r w:rsidRPr="00857F0F">
        <w:rPr>
          <w:rFonts w:ascii="Arial" w:hAnsi="Arial" w:cs="Arial"/>
          <w:sz w:val="20"/>
          <w:szCs w:val="20"/>
        </w:rPr>
        <w:t xml:space="preserve"> benefit.  </w:t>
      </w:r>
      <w:r w:rsidRPr="00F111CC">
        <w:rPr>
          <w:rStyle w:val="Answertextfont"/>
          <w:rFonts w:ascii="Arial" w:hAnsi="Arial" w:cs="Arial"/>
          <w:i/>
          <w:color w:val="7030A0"/>
        </w:rPr>
        <w:t>Show if Q</w:t>
      </w:r>
      <w:r>
        <w:rPr>
          <w:rStyle w:val="Answertextfont"/>
          <w:rFonts w:ascii="Arial" w:hAnsi="Arial" w:cs="Arial"/>
          <w:i/>
          <w:color w:val="7030A0"/>
        </w:rPr>
        <w:t>17</w:t>
      </w:r>
      <w:r w:rsidRPr="00F111CC">
        <w:rPr>
          <w:rStyle w:val="Answertextfont"/>
          <w:rFonts w:ascii="Arial" w:hAnsi="Arial" w:cs="Arial"/>
          <w:i/>
          <w:color w:val="7030A0"/>
        </w:rPr>
        <w:t xml:space="preserve"> = Fixed amount AND Q</w:t>
      </w:r>
      <w:r>
        <w:rPr>
          <w:rStyle w:val="Answertextfont"/>
          <w:rFonts w:ascii="Arial" w:hAnsi="Arial" w:cs="Arial"/>
          <w:i/>
          <w:color w:val="7030A0"/>
        </w:rPr>
        <w:t>18</w:t>
      </w:r>
      <w:r w:rsidRPr="00F111CC">
        <w:rPr>
          <w:rStyle w:val="Answertextfont"/>
          <w:rFonts w:ascii="Arial" w:hAnsi="Arial" w:cs="Arial"/>
          <w:i/>
          <w:color w:val="7030A0"/>
        </w:rPr>
        <w:t xml:space="preserve"> = Contribution is </w:t>
      </w:r>
      <w:r>
        <w:rPr>
          <w:rStyle w:val="Answertextfont"/>
          <w:rFonts w:ascii="Arial" w:hAnsi="Arial" w:cs="Arial"/>
          <w:i/>
          <w:color w:val="7030A0"/>
        </w:rPr>
        <w:t>the same</w:t>
      </w:r>
      <w:r w:rsidRPr="006E2C81">
        <w:rPr>
          <w:rStyle w:val="Answertextfont"/>
          <w:rFonts w:ascii="Arial" w:hAnsi="Arial" w:cs="Arial"/>
          <w:i/>
          <w:color w:val="7030A0"/>
        </w:rPr>
        <w:t xml:space="preserve"> </w:t>
      </w:r>
      <w:r w:rsidRPr="00F111CC">
        <w:rPr>
          <w:rStyle w:val="Answertextfont"/>
          <w:rFonts w:ascii="Arial" w:hAnsi="Arial" w:cs="Arial"/>
          <w:i/>
          <w:color w:val="7030A0"/>
        </w:rPr>
        <w:t xml:space="preserve">for all employees covered under this plan </w:t>
      </w:r>
      <w:r>
        <w:rPr>
          <w:rStyle w:val="Answertextfont"/>
          <w:rFonts w:ascii="Arial" w:hAnsi="Arial" w:cs="Arial"/>
          <w:i/>
          <w:color w:val="7030A0"/>
        </w:rPr>
        <w:t>(Properties: Allow three decimals)</w:t>
      </w:r>
      <w:r w:rsidRPr="006E2C81">
        <w:rPr>
          <w:rFonts w:ascii="Arial" w:hAnsi="Arial" w:cs="Arial"/>
          <w:i/>
          <w:color w:val="8064A2" w:themeColor="accent4"/>
          <w:sz w:val="20"/>
          <w:szCs w:val="20"/>
        </w:rPr>
        <w:t xml:space="preserve"> </w:t>
      </w:r>
      <w:r w:rsidRPr="00F111CC">
        <w:rPr>
          <w:rStyle w:val="Answertextfont"/>
          <w:rFonts w:ascii="Arial" w:hAnsi="Arial" w:cs="Arial"/>
          <w:color w:val="FF0000"/>
        </w:rPr>
        <w:t xml:space="preserve"> </w:t>
      </w:r>
      <w:r w:rsidRPr="00857F0F">
        <w:rPr>
          <w:rFonts w:ascii="Arial" w:hAnsi="Arial" w:cs="Arial"/>
          <w:color w:val="FF0000"/>
          <w:sz w:val="20"/>
          <w:szCs w:val="20"/>
        </w:rPr>
        <w:t xml:space="preserve">(Report Label: </w:t>
      </w:r>
      <w:r>
        <w:rPr>
          <w:rFonts w:ascii="Arial" w:hAnsi="Arial" w:cs="Arial"/>
          <w:color w:val="FF0000"/>
          <w:sz w:val="20"/>
          <w:szCs w:val="20"/>
        </w:rPr>
        <w:t>Basic life insurance</w:t>
      </w:r>
      <w:r w:rsidRPr="00857F0F">
        <w:rPr>
          <w:rFonts w:ascii="Arial" w:hAnsi="Arial" w:cs="Arial"/>
          <w:color w:val="FF0000"/>
          <w:sz w:val="20"/>
          <w:szCs w:val="20"/>
        </w:rPr>
        <w:t xml:space="preserve"> fixed monthly contribution amount) </w:t>
      </w:r>
    </w:p>
    <w:p w14:paraId="6D0C8EE8" w14:textId="77777777" w:rsidR="00D72CCE" w:rsidRPr="00857F0F" w:rsidRDefault="00D72CCE" w:rsidP="00D72CCE">
      <w:pPr>
        <w:rPr>
          <w:rFonts w:ascii="Arial" w:hAnsi="Arial" w:cs="Arial"/>
          <w:sz w:val="20"/>
          <w:szCs w:val="20"/>
        </w:rPr>
      </w:pPr>
    </w:p>
    <w:p w14:paraId="15D359F6" w14:textId="77777777" w:rsidR="00D72CCE" w:rsidRPr="00857F0F" w:rsidRDefault="00D72CCE" w:rsidP="00D72CCE">
      <w:pPr>
        <w:rPr>
          <w:rFonts w:ascii="Arial" w:hAnsi="Arial" w:cs="Arial"/>
          <w:sz w:val="20"/>
          <w:szCs w:val="20"/>
        </w:rPr>
      </w:pPr>
      <w:r w:rsidRPr="00857F0F">
        <w:rPr>
          <w:rFonts w:ascii="Arial" w:hAnsi="Arial" w:cs="Arial"/>
          <w:sz w:val="20"/>
          <w:szCs w:val="20"/>
        </w:rPr>
        <w:t>________</w:t>
      </w:r>
    </w:p>
    <w:p w14:paraId="7517CB00" w14:textId="2A770144" w:rsidR="006D1EBC" w:rsidRPr="00857F0F" w:rsidRDefault="006D1EBC" w:rsidP="006D1EBC">
      <w:pPr>
        <w:rPr>
          <w:rFonts w:ascii="Arial" w:hAnsi="Arial" w:cs="Arial"/>
          <w:sz w:val="20"/>
          <w:szCs w:val="20"/>
        </w:rPr>
      </w:pPr>
    </w:p>
    <w:p w14:paraId="7EF2C085" w14:textId="789B3883" w:rsidR="006D1EBC" w:rsidRPr="00857F0F" w:rsidRDefault="006D1EBC" w:rsidP="006D1EBC">
      <w:pPr>
        <w:spacing w:line="276" w:lineRule="auto"/>
        <w:rPr>
          <w:rFonts w:ascii="Arial" w:hAnsi="Arial" w:cs="Arial"/>
          <w:sz w:val="20"/>
          <w:szCs w:val="20"/>
        </w:rPr>
      </w:pPr>
      <w:r>
        <w:rPr>
          <w:rFonts w:ascii="Arial" w:hAnsi="Arial" w:cs="Arial"/>
          <w:sz w:val="20"/>
          <w:szCs w:val="20"/>
        </w:rPr>
        <w:t>22</w:t>
      </w:r>
      <w:r w:rsidRPr="00F111CC">
        <w:rPr>
          <w:rFonts w:ascii="Arial" w:hAnsi="Arial" w:cs="Arial"/>
          <w:sz w:val="20"/>
          <w:szCs w:val="20"/>
        </w:rPr>
        <w:t xml:space="preserve">.  Provide details for the varying employee contribution schedule for the </w:t>
      </w:r>
      <w:r w:rsidR="00784EEC">
        <w:rPr>
          <w:rFonts w:ascii="Arial" w:hAnsi="Arial" w:cs="Arial"/>
          <w:sz w:val="20"/>
          <w:szCs w:val="20"/>
        </w:rPr>
        <w:t>life insurance</w:t>
      </w:r>
      <w:r w:rsidR="00784EEC" w:rsidRPr="00F111CC">
        <w:rPr>
          <w:rFonts w:ascii="Arial" w:hAnsi="Arial" w:cs="Arial"/>
          <w:sz w:val="20"/>
          <w:szCs w:val="20"/>
        </w:rPr>
        <w:t xml:space="preserve"> </w:t>
      </w:r>
      <w:r w:rsidRPr="00F111CC">
        <w:rPr>
          <w:rFonts w:ascii="Arial" w:hAnsi="Arial" w:cs="Arial"/>
          <w:sz w:val="20"/>
          <w:szCs w:val="20"/>
        </w:rPr>
        <w:t xml:space="preserve">benefit. </w:t>
      </w:r>
      <w:r w:rsidRPr="00F111CC">
        <w:rPr>
          <w:rStyle w:val="Answertextfont"/>
          <w:rFonts w:ascii="Arial" w:hAnsi="Arial" w:cs="Arial"/>
          <w:i/>
          <w:color w:val="7030A0"/>
        </w:rPr>
        <w:t xml:space="preserve">Show if </w:t>
      </w:r>
      <w:r w:rsidRPr="002D7D59">
        <w:rPr>
          <w:rStyle w:val="Answertextfont"/>
          <w:rFonts w:ascii="Arial" w:hAnsi="Arial" w:cs="Arial"/>
          <w:i/>
          <w:color w:val="7030A0"/>
        </w:rPr>
        <w:t>Q</w:t>
      </w:r>
      <w:r w:rsidR="00191D3B" w:rsidRPr="002D7D59">
        <w:rPr>
          <w:rStyle w:val="Answertextfont"/>
          <w:rFonts w:ascii="Arial" w:hAnsi="Arial" w:cs="Arial"/>
          <w:i/>
          <w:color w:val="7030A0"/>
        </w:rPr>
        <w:t>17</w:t>
      </w:r>
      <w:r w:rsidRPr="002D7D59">
        <w:rPr>
          <w:rStyle w:val="Answertextfont"/>
          <w:rFonts w:ascii="Arial" w:hAnsi="Arial" w:cs="Arial"/>
          <w:i/>
          <w:color w:val="7030A0"/>
        </w:rPr>
        <w:t xml:space="preserve"> = Other OR Q</w:t>
      </w:r>
      <w:r w:rsidR="00191D3B" w:rsidRPr="002D7D59">
        <w:rPr>
          <w:rStyle w:val="Answertextfont"/>
          <w:rFonts w:ascii="Arial" w:hAnsi="Arial" w:cs="Arial"/>
          <w:i/>
          <w:color w:val="7030A0"/>
        </w:rPr>
        <w:t>18</w:t>
      </w:r>
      <w:r w:rsidRPr="002D7D59">
        <w:rPr>
          <w:rStyle w:val="Answertextfont"/>
          <w:rFonts w:ascii="Arial" w:hAnsi="Arial" w:cs="Arial"/>
          <w:i/>
          <w:color w:val="7030A0"/>
        </w:rPr>
        <w:t xml:space="preserve"> ≠</w:t>
      </w:r>
      <w:r w:rsidRPr="002D7D59">
        <w:rPr>
          <w:rFonts w:ascii="Arial" w:hAnsi="Arial" w:cs="Arial"/>
          <w:sz w:val="20"/>
          <w:szCs w:val="20"/>
        </w:rPr>
        <w:t xml:space="preserve"> </w:t>
      </w:r>
      <w:r w:rsidRPr="002D7D59">
        <w:rPr>
          <w:rStyle w:val="Answertextfont"/>
          <w:rFonts w:ascii="Arial" w:hAnsi="Arial" w:cs="Arial"/>
          <w:i/>
          <w:color w:val="7030A0"/>
        </w:rPr>
        <w:t xml:space="preserve">Contribution is </w:t>
      </w:r>
      <w:r w:rsidR="00D72CCE" w:rsidRPr="002D7D59">
        <w:rPr>
          <w:rStyle w:val="Answertextfont"/>
          <w:rFonts w:ascii="Arial" w:hAnsi="Arial" w:cs="Arial"/>
          <w:i/>
          <w:color w:val="7030A0"/>
        </w:rPr>
        <w:t>the same</w:t>
      </w:r>
      <w:r w:rsidR="004E6476" w:rsidRPr="002D7D59">
        <w:rPr>
          <w:rStyle w:val="Answertextfont"/>
          <w:rFonts w:ascii="Arial" w:hAnsi="Arial" w:cs="Arial"/>
          <w:i/>
          <w:color w:val="7030A0"/>
        </w:rPr>
        <w:t xml:space="preserve"> </w:t>
      </w:r>
      <w:r w:rsidRPr="002D7D59">
        <w:rPr>
          <w:rStyle w:val="Answertextfont"/>
          <w:rFonts w:ascii="Arial" w:hAnsi="Arial" w:cs="Arial"/>
          <w:i/>
          <w:color w:val="7030A0"/>
        </w:rPr>
        <w:t>for all employees covered under this plan</w:t>
      </w:r>
      <w:r w:rsidRPr="00857F0F">
        <w:rPr>
          <w:rFonts w:ascii="Arial" w:hAnsi="Arial" w:cs="Arial"/>
          <w:sz w:val="20"/>
          <w:szCs w:val="20"/>
        </w:rPr>
        <w:t xml:space="preserve"> </w:t>
      </w:r>
      <w:r w:rsidRPr="00857F0F">
        <w:rPr>
          <w:rFonts w:ascii="Arial" w:hAnsi="Arial" w:cs="Arial"/>
          <w:color w:val="FF0000"/>
          <w:sz w:val="20"/>
          <w:szCs w:val="20"/>
        </w:rPr>
        <w:t xml:space="preserve">(Report Label: </w:t>
      </w:r>
      <w:r w:rsidR="00F111CC">
        <w:rPr>
          <w:rFonts w:ascii="Arial" w:hAnsi="Arial" w:cs="Arial"/>
          <w:color w:val="FF0000"/>
          <w:sz w:val="20"/>
          <w:szCs w:val="20"/>
        </w:rPr>
        <w:t>Basic life insurance</w:t>
      </w:r>
      <w:r w:rsidRPr="00857F0F">
        <w:rPr>
          <w:rFonts w:ascii="Arial" w:hAnsi="Arial" w:cs="Arial"/>
          <w:color w:val="FF0000"/>
          <w:sz w:val="20"/>
          <w:szCs w:val="20"/>
        </w:rPr>
        <w:t xml:space="preserve"> contribution amount – Other)</w:t>
      </w:r>
      <w:r w:rsidRPr="00857F0F">
        <w:rPr>
          <w:rFonts w:ascii="Arial" w:hAnsi="Arial" w:cs="Arial"/>
          <w:sz w:val="20"/>
          <w:szCs w:val="20"/>
        </w:rPr>
        <w:br/>
        <w:t>____________________________________________________________________________________________________________________________________________________________________________________________________________________________________</w:t>
      </w:r>
    </w:p>
    <w:p w14:paraId="41D0B410" w14:textId="77777777" w:rsidR="006D1EBC" w:rsidRDefault="006D1EBC" w:rsidP="00D24D0E">
      <w:pPr>
        <w:spacing w:line="276" w:lineRule="auto"/>
        <w:rPr>
          <w:rFonts w:ascii="Arial" w:hAnsi="Arial" w:cs="Arial"/>
          <w:iCs/>
          <w:sz w:val="20"/>
          <w:szCs w:val="20"/>
          <w:lang w:val="en-CA"/>
        </w:rPr>
      </w:pPr>
    </w:p>
    <w:p w14:paraId="275E7262" w14:textId="1C09F0D9" w:rsidR="003E67F8" w:rsidRPr="002D7D59" w:rsidRDefault="003E67F8" w:rsidP="003E67F8">
      <w:pPr>
        <w:rPr>
          <w:rFonts w:ascii="Arial" w:hAnsi="Arial" w:cs="Arial"/>
          <w:color w:val="FF0000"/>
          <w:sz w:val="20"/>
          <w:szCs w:val="20"/>
        </w:rPr>
      </w:pPr>
      <w:r w:rsidRPr="002D7D59">
        <w:rPr>
          <w:rFonts w:ascii="Arial" w:hAnsi="Arial" w:cs="Arial"/>
          <w:sz w:val="20"/>
          <w:szCs w:val="20"/>
        </w:rPr>
        <w:t>22.1.  Employee basic life contribution for valuation – fixed amount per $1</w:t>
      </w:r>
      <w:r w:rsidR="002D7D59">
        <w:rPr>
          <w:rFonts w:ascii="Arial" w:hAnsi="Arial" w:cs="Arial"/>
          <w:sz w:val="20"/>
          <w:szCs w:val="20"/>
        </w:rPr>
        <w:t>,</w:t>
      </w:r>
      <w:r w:rsidRPr="002D7D59">
        <w:rPr>
          <w:rFonts w:ascii="Arial" w:hAnsi="Arial" w:cs="Arial"/>
          <w:sz w:val="20"/>
          <w:szCs w:val="20"/>
        </w:rPr>
        <w:t xml:space="preserve">000 of coverage </w:t>
      </w:r>
      <w:r w:rsidRPr="002D7D59">
        <w:rPr>
          <w:rFonts w:ascii="Arial" w:hAnsi="Arial" w:cs="Arial"/>
          <w:color w:val="FF0000"/>
          <w:sz w:val="20"/>
          <w:szCs w:val="20"/>
        </w:rPr>
        <w:t>(Hidden on web UI and from reporting for Plan Provisions, Prevalence and Matrices) (Report Label: EE basic life contribution for valuation – fixed amount per $1</w:t>
      </w:r>
      <w:r w:rsidR="002D7D59">
        <w:rPr>
          <w:rFonts w:ascii="Arial" w:hAnsi="Arial" w:cs="Arial"/>
          <w:color w:val="FF0000"/>
          <w:sz w:val="20"/>
          <w:szCs w:val="20"/>
        </w:rPr>
        <w:t>,</w:t>
      </w:r>
      <w:r w:rsidRPr="002D7D59">
        <w:rPr>
          <w:rFonts w:ascii="Arial" w:hAnsi="Arial" w:cs="Arial"/>
          <w:color w:val="FF0000"/>
          <w:sz w:val="20"/>
          <w:szCs w:val="20"/>
        </w:rPr>
        <w:t>000 of coverage)</w:t>
      </w:r>
    </w:p>
    <w:p w14:paraId="6D56D013" w14:textId="77777777" w:rsidR="003E67F8" w:rsidRPr="002D7D59" w:rsidRDefault="003E67F8" w:rsidP="003E67F8">
      <w:pPr>
        <w:rPr>
          <w:rFonts w:ascii="Arial" w:hAnsi="Arial" w:cs="Arial"/>
          <w:color w:val="FF0000"/>
          <w:sz w:val="20"/>
          <w:szCs w:val="20"/>
        </w:rPr>
      </w:pPr>
    </w:p>
    <w:p w14:paraId="36795044" w14:textId="77777777" w:rsidR="003E67F8" w:rsidRPr="002D7D59" w:rsidRDefault="003E67F8" w:rsidP="003E67F8">
      <w:pPr>
        <w:rPr>
          <w:rFonts w:ascii="Arial" w:hAnsi="Arial" w:cs="Arial"/>
          <w:sz w:val="20"/>
          <w:szCs w:val="20"/>
        </w:rPr>
      </w:pPr>
      <w:r w:rsidRPr="002D7D59">
        <w:rPr>
          <w:rFonts w:ascii="Arial" w:hAnsi="Arial" w:cs="Arial"/>
          <w:sz w:val="20"/>
          <w:szCs w:val="20"/>
        </w:rPr>
        <w:t>________</w:t>
      </w:r>
    </w:p>
    <w:p w14:paraId="67091D63" w14:textId="77777777" w:rsidR="003E67F8" w:rsidRPr="002D7D59" w:rsidRDefault="003E67F8" w:rsidP="003E67F8">
      <w:pPr>
        <w:rPr>
          <w:rFonts w:ascii="Arial" w:hAnsi="Arial" w:cs="Arial"/>
          <w:color w:val="FF0000"/>
          <w:sz w:val="20"/>
          <w:szCs w:val="20"/>
        </w:rPr>
      </w:pPr>
    </w:p>
    <w:p w14:paraId="63B95340" w14:textId="77777777" w:rsidR="003E67F8" w:rsidRPr="002D7D59" w:rsidRDefault="003E67F8" w:rsidP="003E67F8">
      <w:pPr>
        <w:rPr>
          <w:rFonts w:ascii="Arial" w:hAnsi="Arial" w:cs="Arial"/>
          <w:b/>
          <w:sz w:val="20"/>
          <w:szCs w:val="20"/>
        </w:rPr>
      </w:pPr>
    </w:p>
    <w:p w14:paraId="749315B0" w14:textId="0A53A520" w:rsidR="003E67F8" w:rsidRPr="002D7D59" w:rsidRDefault="003E67F8" w:rsidP="003E67F8">
      <w:pPr>
        <w:rPr>
          <w:rFonts w:ascii="Arial" w:hAnsi="Arial" w:cs="Arial"/>
          <w:color w:val="FF0000"/>
          <w:sz w:val="20"/>
          <w:szCs w:val="20"/>
        </w:rPr>
      </w:pPr>
      <w:r w:rsidRPr="00B96658">
        <w:rPr>
          <w:rFonts w:ascii="Arial" w:hAnsi="Arial" w:cs="Arial"/>
          <w:sz w:val="20"/>
          <w:szCs w:val="20"/>
        </w:rPr>
        <w:t>2</w:t>
      </w:r>
      <w:r w:rsidRPr="002D7D59">
        <w:rPr>
          <w:rFonts w:ascii="Arial" w:hAnsi="Arial" w:cs="Arial"/>
          <w:sz w:val="20"/>
          <w:szCs w:val="20"/>
        </w:rPr>
        <w:t xml:space="preserve">2.2.  Employee basic life contribution for valuation – fixed amount </w:t>
      </w:r>
      <w:r w:rsidRPr="002D7D59">
        <w:rPr>
          <w:rFonts w:ascii="Arial" w:hAnsi="Arial" w:cs="Arial"/>
          <w:color w:val="FF0000"/>
          <w:sz w:val="20"/>
          <w:szCs w:val="20"/>
        </w:rPr>
        <w:t>(Hidden on web UI and from reporting for Plan Provisions, Prevalence and Matrices) (Report Label: EE basic life contribution for valuation – fixed amount)</w:t>
      </w:r>
    </w:p>
    <w:p w14:paraId="19B8F686" w14:textId="77777777" w:rsidR="003E67F8" w:rsidRPr="002D7D59" w:rsidRDefault="003E67F8" w:rsidP="003E67F8">
      <w:pPr>
        <w:rPr>
          <w:rFonts w:ascii="Arial" w:hAnsi="Arial" w:cs="Arial"/>
          <w:color w:val="FF0000"/>
          <w:sz w:val="20"/>
          <w:szCs w:val="20"/>
        </w:rPr>
      </w:pPr>
    </w:p>
    <w:p w14:paraId="6C6313D7" w14:textId="53D7D5B0" w:rsidR="003E67F8" w:rsidRPr="002D7D59" w:rsidRDefault="003E67F8" w:rsidP="003E67F8">
      <w:pPr>
        <w:rPr>
          <w:rFonts w:ascii="Arial" w:hAnsi="Arial" w:cs="Arial"/>
          <w:color w:val="FF0000"/>
          <w:sz w:val="20"/>
          <w:szCs w:val="20"/>
        </w:rPr>
      </w:pPr>
      <w:r w:rsidRPr="002D7D59">
        <w:rPr>
          <w:rFonts w:ascii="Arial" w:hAnsi="Arial" w:cs="Arial"/>
          <w:sz w:val="20"/>
          <w:szCs w:val="20"/>
        </w:rPr>
        <w:t>________</w:t>
      </w:r>
      <w:r w:rsidRPr="002D7D59">
        <w:rPr>
          <w:rFonts w:ascii="Arial" w:hAnsi="Arial" w:cs="Arial"/>
          <w:sz w:val="20"/>
          <w:szCs w:val="20"/>
        </w:rPr>
        <w:br/>
      </w:r>
      <w:r w:rsidRPr="002D7D59">
        <w:rPr>
          <w:rFonts w:ascii="Arial" w:hAnsi="Arial" w:cs="Arial"/>
          <w:sz w:val="20"/>
          <w:szCs w:val="20"/>
        </w:rPr>
        <w:br/>
      </w:r>
      <w:r w:rsidRPr="00B96658">
        <w:rPr>
          <w:rFonts w:ascii="Arial" w:hAnsi="Arial" w:cs="Arial"/>
          <w:sz w:val="20"/>
          <w:szCs w:val="20"/>
        </w:rPr>
        <w:t>2</w:t>
      </w:r>
      <w:r w:rsidRPr="002D7D59">
        <w:rPr>
          <w:rFonts w:ascii="Arial" w:hAnsi="Arial" w:cs="Arial"/>
          <w:sz w:val="20"/>
          <w:szCs w:val="20"/>
        </w:rPr>
        <w:t xml:space="preserve">2.3.  Employee basic life contribution for valuation – percent of pay </w:t>
      </w:r>
      <w:r w:rsidRPr="002D7D59">
        <w:rPr>
          <w:rFonts w:ascii="Arial" w:hAnsi="Arial" w:cs="Arial"/>
          <w:color w:val="FF0000"/>
          <w:sz w:val="20"/>
          <w:szCs w:val="20"/>
        </w:rPr>
        <w:t>(Hidden on web UI and from reporting for Plan Provisions, Prevalence and Matrices) (Report Label: EE basic life contribution for valuation – percent of pay)</w:t>
      </w:r>
    </w:p>
    <w:p w14:paraId="2FFD0037" w14:textId="77777777" w:rsidR="003E67F8" w:rsidRPr="002D7D59" w:rsidRDefault="003E67F8" w:rsidP="003E67F8">
      <w:pPr>
        <w:rPr>
          <w:rFonts w:ascii="Arial" w:hAnsi="Arial" w:cs="Arial"/>
          <w:color w:val="FF0000"/>
          <w:sz w:val="20"/>
          <w:szCs w:val="20"/>
        </w:rPr>
      </w:pPr>
    </w:p>
    <w:p w14:paraId="17FE010B" w14:textId="77777777" w:rsidR="003E67F8" w:rsidRPr="002D7D59" w:rsidRDefault="003E67F8" w:rsidP="003E67F8">
      <w:pPr>
        <w:rPr>
          <w:rFonts w:ascii="Arial" w:hAnsi="Arial" w:cs="Arial"/>
          <w:color w:val="FF0000"/>
          <w:sz w:val="20"/>
          <w:szCs w:val="20"/>
        </w:rPr>
      </w:pPr>
    </w:p>
    <w:p w14:paraId="067ACC48" w14:textId="77777777" w:rsidR="003E67F8" w:rsidRPr="002D7D59" w:rsidRDefault="003E67F8" w:rsidP="003E67F8">
      <w:pPr>
        <w:rPr>
          <w:rFonts w:ascii="Arial" w:hAnsi="Arial" w:cs="Arial"/>
          <w:sz w:val="20"/>
          <w:szCs w:val="20"/>
        </w:rPr>
      </w:pPr>
      <w:r w:rsidRPr="002D7D59">
        <w:rPr>
          <w:rFonts w:ascii="Arial" w:hAnsi="Arial" w:cs="Arial"/>
          <w:sz w:val="20"/>
          <w:szCs w:val="20"/>
        </w:rPr>
        <w:t>________</w:t>
      </w:r>
    </w:p>
    <w:p w14:paraId="67D627BA" w14:textId="0D57624E" w:rsidR="003E67F8" w:rsidRPr="002D7D59" w:rsidRDefault="003E67F8" w:rsidP="003E67F8">
      <w:pPr>
        <w:rPr>
          <w:rFonts w:ascii="Arial" w:hAnsi="Arial" w:cs="Arial"/>
          <w:sz w:val="20"/>
          <w:szCs w:val="20"/>
        </w:rPr>
      </w:pPr>
    </w:p>
    <w:p w14:paraId="3344FBEB" w14:textId="361B9C09" w:rsidR="0012567D" w:rsidRPr="00060220" w:rsidRDefault="0012567D" w:rsidP="0012567D">
      <w:pPr>
        <w:pStyle w:val="Questiontext"/>
        <w:spacing w:after="0" w:line="276" w:lineRule="auto"/>
        <w:rPr>
          <w:rFonts w:ascii="Arial" w:hAnsi="Arial" w:cs="Arial"/>
          <w:i/>
          <w:color w:val="8064A2" w:themeColor="accent4"/>
        </w:rPr>
      </w:pPr>
      <w:r>
        <w:rPr>
          <w:rFonts w:ascii="Arial" w:hAnsi="Arial" w:cs="Arial"/>
        </w:rPr>
        <w:t xml:space="preserve">22.4  Fixed amount of coverage breakpoint for valuation. </w:t>
      </w:r>
      <w:r w:rsidRPr="002D7D59">
        <w:rPr>
          <w:rFonts w:ascii="Arial" w:hAnsi="Arial" w:cs="Arial"/>
          <w:color w:val="FF0000"/>
        </w:rPr>
        <w:t xml:space="preserve">(Hidden on web UI and from reporting for Plan Provisions, Prevalence and Matrices) </w:t>
      </w:r>
    </w:p>
    <w:p w14:paraId="788142D4" w14:textId="77777777" w:rsidR="0012567D" w:rsidRDefault="0012567D" w:rsidP="0012567D">
      <w:pPr>
        <w:pStyle w:val="Questiontext"/>
        <w:spacing w:after="0" w:line="276" w:lineRule="auto"/>
        <w:rPr>
          <w:rFonts w:ascii="Arial" w:hAnsi="Arial" w:cs="Arial"/>
        </w:rPr>
      </w:pPr>
      <w:r>
        <w:rPr>
          <w:rFonts w:ascii="Arial" w:hAnsi="Arial" w:cs="Arial"/>
        </w:rPr>
        <w:t xml:space="preserve"> _____</w:t>
      </w:r>
    </w:p>
    <w:p w14:paraId="69A24F85" w14:textId="77777777" w:rsidR="0012567D" w:rsidRDefault="0012567D" w:rsidP="0012567D">
      <w:pPr>
        <w:spacing w:line="276" w:lineRule="auto"/>
        <w:rPr>
          <w:rFonts w:ascii="Arial" w:hAnsi="Arial" w:cs="Arial"/>
          <w:sz w:val="20"/>
          <w:szCs w:val="20"/>
        </w:rPr>
      </w:pPr>
    </w:p>
    <w:p w14:paraId="12D183A0" w14:textId="798A0086" w:rsidR="0012567D" w:rsidRPr="00857F0F" w:rsidRDefault="005A0648" w:rsidP="0012567D">
      <w:pPr>
        <w:rPr>
          <w:rFonts w:ascii="Arial" w:hAnsi="Arial" w:cs="Arial"/>
          <w:color w:val="FF0000"/>
          <w:sz w:val="20"/>
          <w:szCs w:val="20"/>
        </w:rPr>
      </w:pPr>
      <w:r>
        <w:rPr>
          <w:rFonts w:ascii="Arial" w:hAnsi="Arial" w:cs="Arial"/>
          <w:sz w:val="20"/>
          <w:szCs w:val="20"/>
        </w:rPr>
        <w:t>22.5</w:t>
      </w:r>
      <w:r w:rsidR="0012567D" w:rsidRPr="00857F0F">
        <w:rPr>
          <w:rFonts w:ascii="Arial" w:hAnsi="Arial" w:cs="Arial"/>
          <w:sz w:val="20"/>
          <w:szCs w:val="20"/>
        </w:rPr>
        <w:t xml:space="preserve"> </w:t>
      </w:r>
      <w:r w:rsidR="0012567D">
        <w:rPr>
          <w:rFonts w:ascii="Arial" w:hAnsi="Arial" w:cs="Arial"/>
          <w:sz w:val="20"/>
          <w:szCs w:val="20"/>
        </w:rPr>
        <w:t>F</w:t>
      </w:r>
      <w:r w:rsidR="0012567D" w:rsidRPr="00857F0F">
        <w:rPr>
          <w:rFonts w:ascii="Arial" w:hAnsi="Arial" w:cs="Arial"/>
          <w:sz w:val="20"/>
          <w:szCs w:val="20"/>
        </w:rPr>
        <w:t xml:space="preserve">ixed monthly amount </w:t>
      </w:r>
      <w:r w:rsidR="0012567D">
        <w:rPr>
          <w:rFonts w:ascii="Arial" w:hAnsi="Arial" w:cs="Arial"/>
          <w:sz w:val="20"/>
          <w:szCs w:val="20"/>
        </w:rPr>
        <w:t xml:space="preserve">up to the breakpoint that </w:t>
      </w:r>
      <w:r w:rsidR="0012567D" w:rsidRPr="00857F0F">
        <w:rPr>
          <w:rFonts w:ascii="Arial" w:hAnsi="Arial" w:cs="Arial"/>
          <w:sz w:val="20"/>
          <w:szCs w:val="20"/>
        </w:rPr>
        <w:t xml:space="preserve">employees contribute to the </w:t>
      </w:r>
      <w:r w:rsidR="0012567D">
        <w:rPr>
          <w:rFonts w:ascii="Arial" w:hAnsi="Arial" w:cs="Arial"/>
          <w:sz w:val="20"/>
          <w:szCs w:val="20"/>
        </w:rPr>
        <w:t>life insurance</w:t>
      </w:r>
      <w:r w:rsidR="0012567D" w:rsidRPr="00857F0F">
        <w:rPr>
          <w:rFonts w:ascii="Arial" w:hAnsi="Arial" w:cs="Arial"/>
          <w:sz w:val="20"/>
          <w:szCs w:val="20"/>
        </w:rPr>
        <w:t xml:space="preserve"> benefit</w:t>
      </w:r>
      <w:r w:rsidR="0012567D">
        <w:rPr>
          <w:rFonts w:ascii="Arial" w:hAnsi="Arial" w:cs="Arial"/>
          <w:sz w:val="20"/>
          <w:szCs w:val="20"/>
        </w:rPr>
        <w:t xml:space="preserve"> for valuation</w:t>
      </w:r>
      <w:r w:rsidR="0012567D" w:rsidRPr="00857F0F">
        <w:rPr>
          <w:rFonts w:ascii="Arial" w:hAnsi="Arial" w:cs="Arial"/>
          <w:sz w:val="20"/>
          <w:szCs w:val="20"/>
        </w:rPr>
        <w:t xml:space="preserve">.  </w:t>
      </w:r>
      <w:r w:rsidR="0012567D" w:rsidRPr="002D7D59">
        <w:rPr>
          <w:rFonts w:ascii="Arial" w:hAnsi="Arial" w:cs="Arial"/>
          <w:color w:val="FF0000"/>
          <w:sz w:val="20"/>
          <w:szCs w:val="20"/>
        </w:rPr>
        <w:t xml:space="preserve">(Hidden on web UI and from reporting for Plan Provisions, Prevalence and Matrices) </w:t>
      </w:r>
      <w:r w:rsidR="0012567D" w:rsidRPr="006E2C81">
        <w:rPr>
          <w:rFonts w:ascii="Arial" w:hAnsi="Arial" w:cs="Arial"/>
          <w:i/>
          <w:color w:val="8064A2" w:themeColor="accent4"/>
          <w:sz w:val="20"/>
          <w:szCs w:val="20"/>
        </w:rPr>
        <w:t xml:space="preserve"> </w:t>
      </w:r>
    </w:p>
    <w:p w14:paraId="0AB35098" w14:textId="77777777" w:rsidR="0012567D" w:rsidRPr="00857F0F" w:rsidRDefault="0012567D" w:rsidP="0012567D">
      <w:pPr>
        <w:rPr>
          <w:rFonts w:ascii="Arial" w:hAnsi="Arial" w:cs="Arial"/>
          <w:sz w:val="20"/>
          <w:szCs w:val="20"/>
        </w:rPr>
      </w:pPr>
    </w:p>
    <w:p w14:paraId="1C2784ED" w14:textId="77777777" w:rsidR="0012567D" w:rsidRPr="00857F0F" w:rsidRDefault="0012567D" w:rsidP="0012567D">
      <w:pPr>
        <w:rPr>
          <w:rFonts w:ascii="Arial" w:hAnsi="Arial" w:cs="Arial"/>
          <w:sz w:val="20"/>
          <w:szCs w:val="20"/>
        </w:rPr>
      </w:pPr>
      <w:r w:rsidRPr="00857F0F">
        <w:rPr>
          <w:rFonts w:ascii="Arial" w:hAnsi="Arial" w:cs="Arial"/>
          <w:sz w:val="20"/>
          <w:szCs w:val="20"/>
        </w:rPr>
        <w:t>________</w:t>
      </w:r>
    </w:p>
    <w:p w14:paraId="33234A4C" w14:textId="77777777" w:rsidR="0012567D" w:rsidRDefault="0012567D" w:rsidP="0012567D">
      <w:pPr>
        <w:rPr>
          <w:rFonts w:ascii="Arial" w:hAnsi="Arial" w:cs="Arial"/>
          <w:sz w:val="20"/>
          <w:szCs w:val="20"/>
        </w:rPr>
      </w:pPr>
    </w:p>
    <w:p w14:paraId="6BE6030C" w14:textId="41792A93" w:rsidR="0012567D" w:rsidRPr="00857F0F" w:rsidRDefault="005A0648" w:rsidP="0012567D">
      <w:pPr>
        <w:rPr>
          <w:rFonts w:ascii="Arial" w:hAnsi="Arial" w:cs="Arial"/>
          <w:color w:val="FF0000"/>
          <w:sz w:val="20"/>
          <w:szCs w:val="20"/>
        </w:rPr>
      </w:pPr>
      <w:r>
        <w:rPr>
          <w:rFonts w:ascii="Arial" w:hAnsi="Arial" w:cs="Arial"/>
          <w:sz w:val="20"/>
          <w:szCs w:val="20"/>
        </w:rPr>
        <w:t>22.6</w:t>
      </w:r>
      <w:r w:rsidR="0012567D" w:rsidRPr="00857F0F">
        <w:rPr>
          <w:rFonts w:ascii="Arial" w:hAnsi="Arial" w:cs="Arial"/>
          <w:sz w:val="20"/>
          <w:szCs w:val="20"/>
        </w:rPr>
        <w:t xml:space="preserve"> </w:t>
      </w:r>
      <w:r w:rsidR="0012567D">
        <w:rPr>
          <w:rFonts w:ascii="Arial" w:hAnsi="Arial" w:cs="Arial"/>
          <w:sz w:val="20"/>
          <w:szCs w:val="20"/>
        </w:rPr>
        <w:t>F</w:t>
      </w:r>
      <w:r w:rsidR="0012567D" w:rsidRPr="00857F0F">
        <w:rPr>
          <w:rFonts w:ascii="Arial" w:hAnsi="Arial" w:cs="Arial"/>
          <w:sz w:val="20"/>
          <w:szCs w:val="20"/>
        </w:rPr>
        <w:t xml:space="preserve">ixed monthly amount </w:t>
      </w:r>
      <w:r w:rsidR="0012567D">
        <w:rPr>
          <w:rFonts w:ascii="Arial" w:hAnsi="Arial" w:cs="Arial"/>
          <w:sz w:val="20"/>
          <w:szCs w:val="20"/>
        </w:rPr>
        <w:t xml:space="preserve">over the breakpoint that </w:t>
      </w:r>
      <w:r w:rsidR="0012567D" w:rsidRPr="00857F0F">
        <w:rPr>
          <w:rFonts w:ascii="Arial" w:hAnsi="Arial" w:cs="Arial"/>
          <w:sz w:val="20"/>
          <w:szCs w:val="20"/>
        </w:rPr>
        <w:t xml:space="preserve">employees contribute to the </w:t>
      </w:r>
      <w:r w:rsidR="0012567D">
        <w:rPr>
          <w:rFonts w:ascii="Arial" w:hAnsi="Arial" w:cs="Arial"/>
          <w:sz w:val="20"/>
          <w:szCs w:val="20"/>
        </w:rPr>
        <w:t>life insurance</w:t>
      </w:r>
      <w:r w:rsidR="0012567D" w:rsidRPr="00857F0F">
        <w:rPr>
          <w:rFonts w:ascii="Arial" w:hAnsi="Arial" w:cs="Arial"/>
          <w:sz w:val="20"/>
          <w:szCs w:val="20"/>
        </w:rPr>
        <w:t xml:space="preserve"> benefit</w:t>
      </w:r>
      <w:r w:rsidR="0012567D">
        <w:rPr>
          <w:rFonts w:ascii="Arial" w:hAnsi="Arial" w:cs="Arial"/>
          <w:sz w:val="20"/>
          <w:szCs w:val="20"/>
        </w:rPr>
        <w:t xml:space="preserve"> for valuation</w:t>
      </w:r>
      <w:r w:rsidR="0012567D" w:rsidRPr="00857F0F">
        <w:rPr>
          <w:rFonts w:ascii="Arial" w:hAnsi="Arial" w:cs="Arial"/>
          <w:sz w:val="20"/>
          <w:szCs w:val="20"/>
        </w:rPr>
        <w:t xml:space="preserve">.  </w:t>
      </w:r>
      <w:r w:rsidR="0012567D" w:rsidRPr="002D7D59">
        <w:rPr>
          <w:rFonts w:ascii="Arial" w:hAnsi="Arial" w:cs="Arial"/>
          <w:color w:val="FF0000"/>
          <w:sz w:val="20"/>
          <w:szCs w:val="20"/>
        </w:rPr>
        <w:t xml:space="preserve">(Hidden on web UI and from reporting for Plan Provisions, Prevalence and Matrices) </w:t>
      </w:r>
      <w:r w:rsidR="0012567D" w:rsidRPr="006E2C81">
        <w:rPr>
          <w:rFonts w:ascii="Arial" w:hAnsi="Arial" w:cs="Arial"/>
          <w:i/>
          <w:color w:val="8064A2" w:themeColor="accent4"/>
          <w:sz w:val="20"/>
          <w:szCs w:val="20"/>
        </w:rPr>
        <w:t xml:space="preserve"> </w:t>
      </w:r>
    </w:p>
    <w:p w14:paraId="1DBEFB7D" w14:textId="77777777" w:rsidR="003E67F8" w:rsidRPr="002D7D59" w:rsidRDefault="003E67F8" w:rsidP="003E67F8">
      <w:pPr>
        <w:rPr>
          <w:rFonts w:ascii="Arial" w:hAnsi="Arial" w:cs="Arial"/>
          <w:sz w:val="20"/>
          <w:szCs w:val="20"/>
        </w:rPr>
      </w:pPr>
    </w:p>
    <w:p w14:paraId="52E2F27B" w14:textId="705C1D3B" w:rsidR="00B96658" w:rsidRDefault="00583AC3" w:rsidP="003E67F8">
      <w:pPr>
        <w:pStyle w:val="Questiontext"/>
        <w:rPr>
          <w:rFonts w:ascii="Arial" w:hAnsi="Arial" w:cs="Arial"/>
          <w:color w:val="FF0000"/>
        </w:rPr>
      </w:pPr>
      <w:r w:rsidRPr="002D7D59">
        <w:rPr>
          <w:rFonts w:ascii="Arial" w:hAnsi="Arial" w:cs="Arial"/>
        </w:rPr>
        <w:t>23</w:t>
      </w:r>
      <w:r w:rsidR="003E67F8" w:rsidRPr="002D7D59">
        <w:rPr>
          <w:rFonts w:ascii="Arial" w:hAnsi="Arial" w:cs="Arial"/>
        </w:rPr>
        <w:t xml:space="preserve">. Provide additional comments or clarifications on </w:t>
      </w:r>
      <w:r w:rsidR="00EC3853">
        <w:rPr>
          <w:rFonts w:ascii="Arial" w:hAnsi="Arial" w:cs="Arial"/>
        </w:rPr>
        <w:t>basic life insurance</w:t>
      </w:r>
      <w:r w:rsidR="00EC3853" w:rsidRPr="002D7D59">
        <w:rPr>
          <w:rFonts w:ascii="Arial" w:hAnsi="Arial" w:cs="Arial"/>
        </w:rPr>
        <w:t xml:space="preserve"> </w:t>
      </w:r>
      <w:r w:rsidR="003E67F8" w:rsidRPr="002D7D59">
        <w:rPr>
          <w:rFonts w:ascii="Arial" w:hAnsi="Arial" w:cs="Arial"/>
        </w:rPr>
        <w:t>contributions.</w:t>
      </w:r>
      <w:r w:rsidR="003E67F8" w:rsidRPr="00B96658">
        <w:rPr>
          <w:rFonts w:ascii="Arial" w:hAnsi="Arial" w:cs="Arial"/>
        </w:rPr>
        <w:t xml:space="preserve"> </w:t>
      </w:r>
      <w:r w:rsidR="003E67F8" w:rsidRPr="00B96658">
        <w:rPr>
          <w:rFonts w:ascii="Arial" w:hAnsi="Arial" w:cs="Arial"/>
          <w:color w:val="FF0000"/>
        </w:rPr>
        <w:t xml:space="preserve">(Report Label: Additional </w:t>
      </w:r>
      <w:r w:rsidR="00EC3853">
        <w:rPr>
          <w:rFonts w:ascii="Arial" w:hAnsi="Arial" w:cs="Arial"/>
          <w:color w:val="FF0000"/>
        </w:rPr>
        <w:t>basic life</w:t>
      </w:r>
      <w:r w:rsidR="00EC3853" w:rsidRPr="00B96658">
        <w:rPr>
          <w:rFonts w:ascii="Arial" w:hAnsi="Arial" w:cs="Arial"/>
          <w:color w:val="FF0000"/>
        </w:rPr>
        <w:t xml:space="preserve"> </w:t>
      </w:r>
      <w:r w:rsidR="003E67F8" w:rsidRPr="00B96658">
        <w:rPr>
          <w:rFonts w:ascii="Arial" w:hAnsi="Arial" w:cs="Arial"/>
          <w:color w:val="FF0000"/>
        </w:rPr>
        <w:t>contribution information)</w:t>
      </w:r>
    </w:p>
    <w:p w14:paraId="42C2B9FC" w14:textId="677D42B4" w:rsidR="003E67F8" w:rsidRPr="00B96658" w:rsidRDefault="00583AC3" w:rsidP="003E67F8">
      <w:pPr>
        <w:pStyle w:val="Questiontext"/>
        <w:rPr>
          <w:rFonts w:ascii="Arial" w:hAnsi="Arial" w:cs="Arial"/>
        </w:rPr>
      </w:pPr>
      <w:r w:rsidRPr="00B96658">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w:t>
      </w:r>
    </w:p>
    <w:p w14:paraId="7990993E" w14:textId="69A36C42" w:rsidR="00D24D0E" w:rsidRPr="00181D4F" w:rsidRDefault="003E67F8" w:rsidP="00D24D0E">
      <w:pPr>
        <w:spacing w:line="276" w:lineRule="auto"/>
        <w:rPr>
          <w:rFonts w:ascii="Arial" w:hAnsi="Arial" w:cs="Arial"/>
          <w:i/>
          <w:iCs/>
          <w:color w:val="FF0000"/>
          <w:sz w:val="20"/>
          <w:szCs w:val="20"/>
          <w:lang w:val="en-CA"/>
        </w:rPr>
      </w:pPr>
      <w:r w:rsidRPr="00B96658">
        <w:rPr>
          <w:rFonts w:ascii="Arial" w:hAnsi="Arial" w:cs="Arial"/>
          <w:iCs/>
          <w:sz w:val="20"/>
          <w:szCs w:val="20"/>
          <w:lang w:val="en-CA"/>
        </w:rPr>
        <w:br/>
      </w:r>
      <w:r w:rsidR="006D1EBC">
        <w:rPr>
          <w:rFonts w:ascii="Arial" w:hAnsi="Arial" w:cs="Arial"/>
          <w:iCs/>
          <w:sz w:val="20"/>
          <w:szCs w:val="20"/>
          <w:lang w:val="en-CA"/>
        </w:rPr>
        <w:t>23</w:t>
      </w:r>
      <w:r w:rsidR="00D24D0E">
        <w:rPr>
          <w:rFonts w:ascii="Arial" w:hAnsi="Arial" w:cs="Arial"/>
          <w:iCs/>
          <w:sz w:val="20"/>
          <w:szCs w:val="20"/>
          <w:lang w:val="en-CA"/>
        </w:rPr>
        <w:t xml:space="preserve">. Are employee contributions/premums for basic life insurance waived during periods of disability? </w:t>
      </w:r>
      <w:r w:rsidR="00277A1D" w:rsidRPr="00181D4F">
        <w:rPr>
          <w:rFonts w:ascii="Arial" w:hAnsi="Arial" w:cs="Arial"/>
          <w:i/>
          <w:iCs/>
          <w:color w:val="FF0000"/>
          <w:sz w:val="20"/>
          <w:szCs w:val="20"/>
          <w:lang w:val="en-CA"/>
        </w:rPr>
        <w:t>(</w:t>
      </w:r>
      <w:r w:rsidR="00E02293" w:rsidRPr="00181D4F">
        <w:rPr>
          <w:rFonts w:ascii="Arial" w:hAnsi="Arial" w:cs="Arial"/>
          <w:iCs/>
          <w:color w:val="FF0000"/>
          <w:sz w:val="20"/>
          <w:szCs w:val="20"/>
          <w:lang w:val="en-CA"/>
        </w:rPr>
        <w:t xml:space="preserve">Report Label: </w:t>
      </w:r>
      <w:r w:rsidR="00C946B1" w:rsidRPr="00181D4F">
        <w:rPr>
          <w:rFonts w:ascii="Arial" w:hAnsi="Arial" w:cs="Arial"/>
          <w:iCs/>
          <w:color w:val="FF0000"/>
          <w:sz w:val="20"/>
          <w:szCs w:val="20"/>
          <w:lang w:val="en-CA"/>
        </w:rPr>
        <w:t>Employee contributions waived during disability)</w:t>
      </w:r>
    </w:p>
    <w:p w14:paraId="3B53CA72" w14:textId="77777777" w:rsidR="00D24D0E" w:rsidRPr="00E968DC" w:rsidRDefault="00D24D0E" w:rsidP="00D24D0E">
      <w:pPr>
        <w:spacing w:line="276" w:lineRule="auto"/>
        <w:rPr>
          <w:rFonts w:ascii="Arial" w:hAnsi="Arial" w:cs="Arial"/>
          <w:sz w:val="20"/>
          <w:szCs w:val="20"/>
        </w:rPr>
      </w:pPr>
      <w:r w:rsidRPr="00E968DC">
        <w:rPr>
          <w:rFonts w:ascii="Arial" w:hAnsi="Arial" w:cs="Arial"/>
          <w:sz w:val="20"/>
          <w:szCs w:val="20"/>
          <w:lang w:val="en-CA"/>
        </w:rPr>
        <w:t xml:space="preserve">○ </w:t>
      </w:r>
      <w:r w:rsidRPr="00E968DC">
        <w:rPr>
          <w:rStyle w:val="Answertextfont"/>
          <w:rFonts w:ascii="Arial" w:hAnsi="Arial" w:cs="Arial"/>
        </w:rPr>
        <w:t>Yes</w:t>
      </w:r>
    </w:p>
    <w:p w14:paraId="188A590C" w14:textId="77777777" w:rsidR="00D24D0E" w:rsidRDefault="00D24D0E" w:rsidP="00D24D0E">
      <w:pPr>
        <w:pStyle w:val="Questiontext"/>
        <w:spacing w:line="276" w:lineRule="auto"/>
        <w:rPr>
          <w:rStyle w:val="Answertextfont"/>
          <w:rFonts w:ascii="Arial" w:hAnsi="Arial" w:cs="Arial"/>
        </w:rPr>
      </w:pPr>
      <w:r w:rsidRPr="00E968DC">
        <w:rPr>
          <w:rFonts w:ascii="Arial" w:hAnsi="Arial" w:cs="Arial"/>
          <w:lang w:val="en-CA"/>
        </w:rPr>
        <w:t xml:space="preserve">○ </w:t>
      </w:r>
      <w:r w:rsidRPr="00E968DC">
        <w:rPr>
          <w:rStyle w:val="Answertextfont"/>
          <w:rFonts w:ascii="Arial" w:hAnsi="Arial" w:cs="Arial"/>
        </w:rPr>
        <w:t>No</w:t>
      </w:r>
    </w:p>
    <w:p w14:paraId="190F432B" w14:textId="77777777" w:rsidR="00D24D0E" w:rsidRDefault="00D24D0E" w:rsidP="00147F0D">
      <w:pPr>
        <w:pStyle w:val="Questiontext"/>
        <w:spacing w:after="0" w:line="276" w:lineRule="auto"/>
        <w:rPr>
          <w:rFonts w:ascii="Arial" w:hAnsi="Arial" w:cs="Arial"/>
        </w:rPr>
      </w:pPr>
    </w:p>
    <w:p w14:paraId="647FB7FD" w14:textId="77777777" w:rsidR="00836A02" w:rsidRDefault="00E12201">
      <w:pPr>
        <w:pStyle w:val="Questiontext"/>
        <w:rPr>
          <w:rFonts w:ascii="Arial" w:hAnsi="Arial" w:cs="Arial"/>
          <w:b/>
          <w:color w:val="FF0000"/>
        </w:rPr>
      </w:pPr>
      <w:r>
        <w:rPr>
          <w:rFonts w:ascii="Arial" w:hAnsi="Arial" w:cs="Arial"/>
          <w:b/>
          <w:sz w:val="24"/>
          <w:szCs w:val="24"/>
        </w:rPr>
        <w:br/>
      </w:r>
      <w:r w:rsidR="00836A02" w:rsidRPr="00836A02">
        <w:rPr>
          <w:rFonts w:ascii="Arial" w:hAnsi="Arial" w:cs="Arial"/>
          <w:b/>
          <w:color w:val="FF0000"/>
          <w:sz w:val="24"/>
          <w:szCs w:val="24"/>
        </w:rPr>
        <w:t>[New survey page]</w:t>
      </w:r>
      <w:r w:rsidR="00836A02" w:rsidRPr="00E36631">
        <w:rPr>
          <w:rFonts w:ascii="Arial" w:hAnsi="Arial" w:cs="Arial"/>
          <w:b/>
          <w:color w:val="FF0000"/>
        </w:rPr>
        <w:t xml:space="preserve"> </w:t>
      </w:r>
    </w:p>
    <w:p w14:paraId="0CC7C787" w14:textId="0B926621" w:rsidR="007646AE" w:rsidRPr="00060220" w:rsidRDefault="00D2345F">
      <w:pPr>
        <w:pStyle w:val="Questiontext"/>
        <w:rPr>
          <w:rFonts w:ascii="Arial" w:hAnsi="Arial" w:cs="Arial"/>
          <w:sz w:val="24"/>
          <w:szCs w:val="24"/>
        </w:rPr>
      </w:pPr>
      <w:r>
        <w:rPr>
          <w:rFonts w:ascii="Arial" w:hAnsi="Arial" w:cs="Arial"/>
          <w:b/>
          <w:sz w:val="24"/>
          <w:szCs w:val="24"/>
        </w:rPr>
        <w:t xml:space="preserve">Supplemental </w:t>
      </w:r>
      <w:r w:rsidR="004E6476">
        <w:rPr>
          <w:rFonts w:ascii="Arial" w:hAnsi="Arial" w:cs="Arial"/>
          <w:b/>
          <w:sz w:val="24"/>
          <w:szCs w:val="24"/>
        </w:rPr>
        <w:t xml:space="preserve">life general provisions </w:t>
      </w:r>
      <w:r w:rsidR="005B170B">
        <w:rPr>
          <w:rFonts w:asciiTheme="minorHAnsi" w:hAnsiTheme="minorHAnsi" w:cstheme="minorHAnsi"/>
          <w:i/>
          <w:color w:val="7030A0"/>
        </w:rPr>
        <w:t>Subsection of life insurance plan</w:t>
      </w:r>
      <w:r w:rsidR="005B170B" w:rsidRPr="00283DD0">
        <w:rPr>
          <w:rFonts w:ascii="Arial" w:hAnsi="Arial" w:cs="Arial"/>
          <w:i/>
          <w:color w:val="7030A0"/>
        </w:rPr>
        <w:t xml:space="preserve"> </w:t>
      </w:r>
      <w:r w:rsidR="00FB6429" w:rsidRPr="00283DD0">
        <w:rPr>
          <w:rFonts w:ascii="Arial" w:hAnsi="Arial" w:cs="Arial"/>
          <w:i/>
          <w:color w:val="7030A0"/>
        </w:rPr>
        <w:t xml:space="preserve">Show if </w:t>
      </w:r>
      <w:r w:rsidR="00C14DBB">
        <w:rPr>
          <w:rFonts w:ascii="Arial" w:hAnsi="Arial" w:cs="Arial"/>
          <w:i/>
          <w:color w:val="7030A0"/>
        </w:rPr>
        <w:t>Eligibility</w:t>
      </w:r>
      <w:r w:rsidR="00FB6429" w:rsidRPr="00283DD0">
        <w:rPr>
          <w:rFonts w:ascii="Arial" w:hAnsi="Arial" w:cs="Arial"/>
          <w:i/>
          <w:color w:val="7030A0"/>
        </w:rPr>
        <w:t xml:space="preserve"> Q</w:t>
      </w:r>
      <w:r w:rsidR="00C14DBB">
        <w:rPr>
          <w:rFonts w:ascii="Arial" w:hAnsi="Arial" w:cs="Arial"/>
          <w:i/>
          <w:color w:val="7030A0"/>
        </w:rPr>
        <w:t>3</w:t>
      </w:r>
      <w:r w:rsidR="00FB6429" w:rsidRPr="00283DD0">
        <w:rPr>
          <w:rFonts w:ascii="Arial" w:hAnsi="Arial" w:cs="Arial"/>
          <w:i/>
          <w:color w:val="7030A0"/>
        </w:rPr>
        <w:t xml:space="preserve"> = </w:t>
      </w:r>
      <w:r w:rsidR="00FB6429">
        <w:rPr>
          <w:rFonts w:ascii="Arial" w:hAnsi="Arial" w:cs="Arial"/>
          <w:i/>
          <w:color w:val="7030A0"/>
        </w:rPr>
        <w:t>Supplemental Life</w:t>
      </w:r>
    </w:p>
    <w:p w14:paraId="52B8D0E8" w14:textId="6FF5D0B1" w:rsidR="00A92CCA" w:rsidRPr="00A92CCA" w:rsidRDefault="00C95CE9" w:rsidP="00C95CE9">
      <w:pPr>
        <w:spacing w:line="276" w:lineRule="auto"/>
        <w:rPr>
          <w:rFonts w:ascii="Arial" w:hAnsi="Arial" w:cs="Arial"/>
          <w:color w:val="FF0000"/>
          <w:sz w:val="20"/>
          <w:szCs w:val="20"/>
        </w:rPr>
      </w:pPr>
      <w:r w:rsidRPr="00A92CCA">
        <w:rPr>
          <w:rFonts w:ascii="Arial" w:hAnsi="Arial" w:cs="Arial"/>
          <w:sz w:val="20"/>
          <w:szCs w:val="20"/>
        </w:rPr>
        <w:t xml:space="preserve">1. Indicate the eligibility requirement for supplemental life insurance.  </w:t>
      </w:r>
      <w:r w:rsidR="00800E62" w:rsidRPr="00A92CCA">
        <w:rPr>
          <w:rFonts w:ascii="Arial" w:hAnsi="Arial" w:cs="Arial"/>
          <w:color w:val="FF0000"/>
          <w:sz w:val="20"/>
          <w:szCs w:val="20"/>
        </w:rPr>
        <w:t xml:space="preserve">(Report Label: </w:t>
      </w:r>
      <w:del w:id="178" w:author="Boland, Elizabeth (RIC - Washington)" w:date="2019-06-25T09:43:00Z">
        <w:r w:rsidR="00800E62" w:rsidRPr="00A92CCA" w:rsidDel="00651CF3">
          <w:rPr>
            <w:rFonts w:ascii="Arial" w:hAnsi="Arial" w:cs="Arial"/>
            <w:color w:val="FF0000"/>
            <w:sz w:val="20"/>
            <w:szCs w:val="20"/>
          </w:rPr>
          <w:delText>General e</w:delText>
        </w:r>
      </w:del>
      <w:ins w:id="179" w:author="Boland, Elizabeth (RIC - Washington)" w:date="2019-06-25T09:43:00Z">
        <w:r w:rsidR="00651CF3">
          <w:rPr>
            <w:rFonts w:ascii="Arial" w:hAnsi="Arial" w:cs="Arial"/>
            <w:color w:val="FF0000"/>
            <w:sz w:val="20"/>
            <w:szCs w:val="20"/>
          </w:rPr>
          <w:t>E</w:t>
        </w:r>
      </w:ins>
      <w:r w:rsidR="00800E62" w:rsidRPr="00A92CCA">
        <w:rPr>
          <w:rFonts w:ascii="Arial" w:hAnsi="Arial" w:cs="Arial"/>
          <w:color w:val="FF0000"/>
          <w:sz w:val="20"/>
          <w:szCs w:val="20"/>
        </w:rPr>
        <w:t>ligibility</w:t>
      </w:r>
      <w:ins w:id="180" w:author="Boland, Elizabeth (RIC - Washington)" w:date="2019-06-25T09:43:00Z">
        <w:r w:rsidR="00651CF3">
          <w:rPr>
            <w:rFonts w:ascii="Arial" w:hAnsi="Arial" w:cs="Arial"/>
            <w:color w:val="FF0000"/>
            <w:sz w:val="20"/>
            <w:szCs w:val="20"/>
          </w:rPr>
          <w:t xml:space="preserve"> requirement</w:t>
        </w:r>
      </w:ins>
      <w:r w:rsidR="00800E62" w:rsidRPr="00A92CCA">
        <w:rPr>
          <w:rFonts w:ascii="Arial" w:hAnsi="Arial" w:cs="Arial"/>
          <w:color w:val="FF0000"/>
          <w:sz w:val="20"/>
          <w:szCs w:val="20"/>
        </w:rPr>
        <w:t>)</w:t>
      </w:r>
    </w:p>
    <w:p w14:paraId="0EB8528A" w14:textId="1733243C" w:rsidR="00C95CE9" w:rsidRPr="00E968DC" w:rsidRDefault="00C14DBB" w:rsidP="00C95CE9">
      <w:pPr>
        <w:spacing w:line="276" w:lineRule="auto"/>
        <w:rPr>
          <w:rFonts w:ascii="Arial" w:hAnsi="Arial" w:cs="Arial"/>
          <w:sz w:val="20"/>
          <w:szCs w:val="20"/>
        </w:rPr>
      </w:pPr>
      <w:r w:rsidRPr="00DC366B">
        <w:rPr>
          <w:rFonts w:ascii="Arial" w:hAnsi="Arial" w:cs="Arial"/>
          <w:sz w:val="20"/>
          <w:szCs w:val="20"/>
        </w:rPr>
        <w:t>□</w:t>
      </w:r>
      <w:r w:rsidR="00C95CE9" w:rsidRPr="00E968DC">
        <w:rPr>
          <w:rFonts w:ascii="Arial" w:hAnsi="Arial" w:cs="Arial"/>
          <w:sz w:val="20"/>
          <w:szCs w:val="20"/>
        </w:rPr>
        <w:t xml:space="preserve"> </w:t>
      </w:r>
      <w:r w:rsidR="00C95CE9" w:rsidRPr="00F94C67">
        <w:rPr>
          <w:rStyle w:val="Answertextfont"/>
          <w:rFonts w:ascii="Arial" w:hAnsi="Arial" w:cs="Arial"/>
          <w:lang w:val="en-CA"/>
        </w:rPr>
        <w:t>Upon hiring (on first day of joining the organization)</w:t>
      </w:r>
    </w:p>
    <w:p w14:paraId="50432949" w14:textId="73AE5E66" w:rsidR="00C95CE9" w:rsidRPr="00E968DC" w:rsidRDefault="00C14DBB" w:rsidP="00C95CE9">
      <w:pPr>
        <w:spacing w:line="276" w:lineRule="auto"/>
        <w:rPr>
          <w:rStyle w:val="Answertextfont"/>
          <w:rFonts w:ascii="Arial" w:hAnsi="Arial" w:cs="Arial"/>
          <w:lang w:val="en-CA"/>
        </w:rPr>
      </w:pPr>
      <w:r w:rsidRPr="00DC366B">
        <w:rPr>
          <w:rFonts w:ascii="Arial" w:hAnsi="Arial" w:cs="Arial"/>
          <w:sz w:val="20"/>
          <w:szCs w:val="20"/>
        </w:rPr>
        <w:t>□</w:t>
      </w:r>
      <w:r w:rsidR="00C95CE9" w:rsidRPr="00E968DC">
        <w:rPr>
          <w:rFonts w:ascii="Arial" w:hAnsi="Arial" w:cs="Arial"/>
          <w:sz w:val="20"/>
          <w:szCs w:val="20"/>
        </w:rPr>
        <w:t xml:space="preserve"> </w:t>
      </w:r>
      <w:r w:rsidR="00C95CE9" w:rsidRPr="00BE4A90">
        <w:rPr>
          <w:rStyle w:val="Answertextfont"/>
          <w:rFonts w:ascii="Arial" w:hAnsi="Arial" w:cs="Arial"/>
        </w:rPr>
        <w:t xml:space="preserve">First </w:t>
      </w:r>
      <w:r w:rsidR="00C625CA">
        <w:rPr>
          <w:rStyle w:val="Answertextfont"/>
          <w:rFonts w:ascii="Arial" w:hAnsi="Arial" w:cs="Arial"/>
        </w:rPr>
        <w:t>of month following date of hire</w:t>
      </w:r>
    </w:p>
    <w:p w14:paraId="3B93B55A" w14:textId="0F266833" w:rsidR="00C95CE9" w:rsidRPr="00E968DC" w:rsidRDefault="00C14DBB" w:rsidP="00C95CE9">
      <w:pPr>
        <w:spacing w:line="276" w:lineRule="auto"/>
        <w:rPr>
          <w:rStyle w:val="Answertextfont"/>
          <w:rFonts w:ascii="Arial" w:hAnsi="Arial" w:cs="Arial"/>
          <w:lang w:val="en-CA"/>
        </w:rPr>
      </w:pPr>
      <w:r w:rsidRPr="00DC366B">
        <w:rPr>
          <w:rFonts w:ascii="Arial" w:hAnsi="Arial" w:cs="Arial"/>
          <w:sz w:val="20"/>
          <w:szCs w:val="20"/>
        </w:rPr>
        <w:t>□</w:t>
      </w:r>
      <w:r w:rsidR="006F3293">
        <w:rPr>
          <w:rFonts w:ascii="Arial" w:hAnsi="Arial" w:cs="Arial"/>
          <w:sz w:val="20"/>
          <w:szCs w:val="20"/>
        </w:rPr>
        <w:t xml:space="preserve"> </w:t>
      </w:r>
      <w:r w:rsidR="00C95CE9" w:rsidRPr="00E968DC">
        <w:rPr>
          <w:rStyle w:val="Answertextfont"/>
          <w:rFonts w:ascii="Arial" w:hAnsi="Arial" w:cs="Arial"/>
          <w:lang w:val="en-CA"/>
        </w:rPr>
        <w:t xml:space="preserve">After </w:t>
      </w:r>
      <w:r w:rsidR="00C95CE9">
        <w:rPr>
          <w:rStyle w:val="Answertextfont"/>
          <w:rFonts w:ascii="Arial" w:hAnsi="Arial" w:cs="Arial"/>
          <w:lang w:val="en-CA"/>
        </w:rPr>
        <w:t>probation/waiting period</w:t>
      </w:r>
    </w:p>
    <w:p w14:paraId="3CE53F5D" w14:textId="088BC1A0" w:rsidR="00C95CE9" w:rsidRDefault="00C14DBB" w:rsidP="00C95CE9">
      <w:pPr>
        <w:pStyle w:val="Questiontext"/>
        <w:spacing w:line="276" w:lineRule="auto"/>
        <w:rPr>
          <w:rFonts w:ascii="Arial" w:hAnsi="Arial" w:cs="Arial"/>
        </w:rPr>
      </w:pPr>
      <w:r w:rsidRPr="00DC366B">
        <w:rPr>
          <w:rFonts w:ascii="Arial" w:hAnsi="Arial" w:cs="Arial"/>
        </w:rPr>
        <w:t>□</w:t>
      </w:r>
      <w:r w:rsidR="00C95CE9" w:rsidRPr="00E968DC">
        <w:rPr>
          <w:rFonts w:ascii="Arial" w:hAnsi="Arial" w:cs="Arial"/>
        </w:rPr>
        <w:t xml:space="preserve"> </w:t>
      </w:r>
      <w:r w:rsidR="00C95CE9" w:rsidRPr="00E968DC">
        <w:rPr>
          <w:rStyle w:val="Answertextfont"/>
          <w:rFonts w:ascii="Arial" w:hAnsi="Arial" w:cs="Arial"/>
        </w:rPr>
        <w:t xml:space="preserve">Other </w:t>
      </w:r>
      <w:r w:rsidR="00C95CE9" w:rsidRPr="00E968DC">
        <w:rPr>
          <w:rFonts w:ascii="Arial" w:hAnsi="Arial" w:cs="Arial"/>
        </w:rPr>
        <w:t>(____________)</w:t>
      </w:r>
    </w:p>
    <w:p w14:paraId="5B16E5E0" w14:textId="2001BE02" w:rsidR="00EF7147" w:rsidRPr="00E968DC" w:rsidRDefault="00C95CE9" w:rsidP="00EF7147">
      <w:pPr>
        <w:pStyle w:val="Questiontext"/>
        <w:spacing w:line="276" w:lineRule="auto"/>
        <w:rPr>
          <w:rFonts w:ascii="Arial" w:hAnsi="Arial" w:cs="Arial"/>
        </w:rPr>
      </w:pPr>
      <w:r>
        <w:rPr>
          <w:rFonts w:ascii="Arial" w:hAnsi="Arial" w:cs="Arial"/>
        </w:rPr>
        <w:t xml:space="preserve">2. </w:t>
      </w:r>
      <w:r w:rsidRPr="00E968DC">
        <w:rPr>
          <w:rFonts w:ascii="Arial" w:hAnsi="Arial" w:cs="Arial"/>
        </w:rPr>
        <w:t xml:space="preserve">Provide the </w:t>
      </w:r>
      <w:r w:rsidR="00C14DBB">
        <w:rPr>
          <w:rFonts w:ascii="Arial" w:hAnsi="Arial" w:cs="Arial"/>
        </w:rPr>
        <w:t>number of</w:t>
      </w:r>
      <w:r w:rsidR="003578F6">
        <w:rPr>
          <w:rFonts w:ascii="Arial" w:hAnsi="Arial" w:cs="Arial"/>
        </w:rPr>
        <w:t xml:space="preserve"> months</w:t>
      </w:r>
      <w:r w:rsidRPr="00E968DC">
        <w:rPr>
          <w:rFonts w:ascii="Arial" w:hAnsi="Arial" w:cs="Arial"/>
        </w:rPr>
        <w:t xml:space="preserve"> to be eligible for </w:t>
      </w:r>
      <w:r>
        <w:rPr>
          <w:rFonts w:ascii="Arial" w:hAnsi="Arial" w:cs="Arial"/>
        </w:rPr>
        <w:t xml:space="preserve">supplemental </w:t>
      </w:r>
      <w:r w:rsidRPr="00E968DC">
        <w:rPr>
          <w:rFonts w:ascii="Arial" w:hAnsi="Arial" w:cs="Arial"/>
        </w:rPr>
        <w:t xml:space="preserve">life </w:t>
      </w:r>
      <w:r>
        <w:rPr>
          <w:rFonts w:ascii="Arial" w:hAnsi="Arial" w:cs="Arial"/>
        </w:rPr>
        <w:t>insurance</w:t>
      </w:r>
      <w:r w:rsidRPr="00E968DC">
        <w:rPr>
          <w:rFonts w:ascii="Arial" w:hAnsi="Arial" w:cs="Arial"/>
        </w:rPr>
        <w:t>.</w:t>
      </w:r>
      <w:r>
        <w:rPr>
          <w:rStyle w:val="Answertextfont"/>
          <w:rFonts w:ascii="Arial" w:hAnsi="Arial" w:cs="Arial"/>
          <w:b/>
          <w:color w:val="7030A0"/>
        </w:rPr>
        <w:t xml:space="preserve"> </w:t>
      </w:r>
      <w:r>
        <w:rPr>
          <w:rFonts w:ascii="Arial" w:hAnsi="Arial" w:cs="Arial"/>
          <w:i/>
          <w:color w:val="7030A0"/>
        </w:rPr>
        <w:t xml:space="preserve">Show this question if question </w:t>
      </w:r>
      <w:r w:rsidR="000A20E2">
        <w:rPr>
          <w:rFonts w:ascii="Arial" w:hAnsi="Arial" w:cs="Arial"/>
          <w:i/>
          <w:color w:val="7030A0"/>
        </w:rPr>
        <w:t xml:space="preserve">1 </w:t>
      </w:r>
      <w:r>
        <w:rPr>
          <w:rFonts w:ascii="Arial" w:hAnsi="Arial" w:cs="Arial"/>
          <w:i/>
          <w:color w:val="7030A0"/>
        </w:rPr>
        <w:t xml:space="preserve">= </w:t>
      </w:r>
      <w:r w:rsidRPr="009862F3">
        <w:rPr>
          <w:rFonts w:ascii="Arial" w:hAnsi="Arial" w:cs="Arial"/>
          <w:i/>
          <w:color w:val="7030A0"/>
        </w:rPr>
        <w:t>After probation/waiting period</w:t>
      </w:r>
      <w:r w:rsidR="00EF7147">
        <w:rPr>
          <w:rFonts w:ascii="Arial" w:hAnsi="Arial" w:cs="Arial"/>
          <w:i/>
          <w:color w:val="7030A0"/>
        </w:rPr>
        <w:t xml:space="preserve"> </w:t>
      </w:r>
      <w:r w:rsidR="00A92CCA" w:rsidRPr="00A92CCA">
        <w:rPr>
          <w:rFonts w:ascii="Arial" w:hAnsi="Arial" w:cs="Arial"/>
          <w:color w:val="FF0000"/>
        </w:rPr>
        <w:t>(</w:t>
      </w:r>
      <w:r w:rsidR="00EF7147" w:rsidRPr="00F84E85">
        <w:rPr>
          <w:rFonts w:ascii="Arial" w:hAnsi="Arial" w:cs="Arial"/>
          <w:color w:val="FF0000"/>
        </w:rPr>
        <w:t xml:space="preserve">Report Label: </w:t>
      </w:r>
      <w:r w:rsidR="00EF7147">
        <w:rPr>
          <w:rFonts w:ascii="Arial" w:hAnsi="Arial" w:cs="Arial"/>
          <w:color w:val="FF0000"/>
        </w:rPr>
        <w:t>Eligibility requirement for supplemental life – number of months)</w:t>
      </w:r>
    </w:p>
    <w:p w14:paraId="41BC989E" w14:textId="2FC2B141" w:rsidR="00C95CE9" w:rsidRPr="00E968DC" w:rsidRDefault="00C95CE9" w:rsidP="00C95CE9">
      <w:pPr>
        <w:pStyle w:val="Questiontext"/>
        <w:spacing w:line="276" w:lineRule="auto"/>
        <w:rPr>
          <w:rFonts w:ascii="Arial" w:hAnsi="Arial" w:cs="Arial"/>
        </w:rPr>
      </w:pPr>
    </w:p>
    <w:p w14:paraId="7B37CA53" w14:textId="27380DDE" w:rsidR="00C95CE9" w:rsidRPr="00060220" w:rsidRDefault="00C95CE9" w:rsidP="00C95CE9">
      <w:pPr>
        <w:rPr>
          <w:rFonts w:ascii="Arial" w:hAnsi="Arial" w:cs="Arial"/>
          <w:b/>
          <w:sz w:val="20"/>
          <w:szCs w:val="20"/>
        </w:rPr>
      </w:pPr>
      <w:r w:rsidRPr="00060220">
        <w:rPr>
          <w:rFonts w:ascii="Arial" w:hAnsi="Arial" w:cs="Arial"/>
          <w:sz w:val="20"/>
          <w:szCs w:val="20"/>
        </w:rPr>
        <w:t xml:space="preserve">_____ </w:t>
      </w:r>
    </w:p>
    <w:p w14:paraId="6FF9987C" w14:textId="77777777" w:rsidR="00EF2E37" w:rsidRDefault="00EF2E37" w:rsidP="00C95CE9">
      <w:pPr>
        <w:pStyle w:val="Questiontext"/>
        <w:spacing w:line="276" w:lineRule="auto"/>
        <w:rPr>
          <w:rFonts w:ascii="Arial" w:hAnsi="Arial" w:cs="Arial"/>
          <w:b/>
          <w:sz w:val="24"/>
          <w:szCs w:val="24"/>
        </w:rPr>
      </w:pPr>
    </w:p>
    <w:p w14:paraId="34B142DF" w14:textId="55A17E41" w:rsidR="00C95CE9" w:rsidRDefault="00D2345F" w:rsidP="00C95CE9">
      <w:pPr>
        <w:pStyle w:val="Questiontext"/>
        <w:spacing w:line="276" w:lineRule="auto"/>
        <w:rPr>
          <w:rFonts w:ascii="Arial" w:hAnsi="Arial" w:cs="Arial"/>
        </w:rPr>
      </w:pPr>
      <w:r>
        <w:rPr>
          <w:rFonts w:ascii="Arial" w:hAnsi="Arial" w:cs="Arial"/>
          <w:b/>
          <w:sz w:val="24"/>
          <w:szCs w:val="24"/>
        </w:rPr>
        <w:t xml:space="preserve">Supplemental </w:t>
      </w:r>
      <w:r w:rsidR="00495B08">
        <w:rPr>
          <w:rFonts w:ascii="Arial" w:hAnsi="Arial" w:cs="Arial"/>
          <w:b/>
          <w:sz w:val="24"/>
          <w:szCs w:val="24"/>
        </w:rPr>
        <w:t>life c</w:t>
      </w:r>
      <w:r w:rsidR="00B72131" w:rsidRPr="00241A77">
        <w:rPr>
          <w:rFonts w:ascii="Arial" w:hAnsi="Arial" w:cs="Arial"/>
          <w:b/>
          <w:sz w:val="24"/>
          <w:szCs w:val="24"/>
        </w:rPr>
        <w:t xml:space="preserve">overage </w:t>
      </w:r>
      <w:r w:rsidR="00495B08">
        <w:rPr>
          <w:rFonts w:ascii="Arial" w:hAnsi="Arial" w:cs="Arial"/>
          <w:b/>
          <w:sz w:val="24"/>
          <w:szCs w:val="24"/>
        </w:rPr>
        <w:t>d</w:t>
      </w:r>
      <w:r w:rsidR="00495B08" w:rsidRPr="00241A77">
        <w:rPr>
          <w:rFonts w:ascii="Arial" w:hAnsi="Arial" w:cs="Arial"/>
          <w:b/>
          <w:sz w:val="24"/>
          <w:szCs w:val="24"/>
        </w:rPr>
        <w:t>etails</w:t>
      </w:r>
      <w:r w:rsidR="00495B08">
        <w:rPr>
          <w:rFonts w:ascii="Arial" w:hAnsi="Arial" w:cs="Arial"/>
          <w:b/>
          <w:sz w:val="24"/>
          <w:szCs w:val="24"/>
        </w:rPr>
        <w:t xml:space="preserve"> </w:t>
      </w:r>
      <w:r w:rsidR="005B170B">
        <w:rPr>
          <w:rFonts w:asciiTheme="minorHAnsi" w:hAnsiTheme="minorHAnsi" w:cstheme="minorHAnsi"/>
          <w:i/>
          <w:color w:val="7030A0"/>
        </w:rPr>
        <w:t>Subsection of life insurance plan</w:t>
      </w:r>
      <w:r w:rsidR="005B170B" w:rsidRPr="00283DD0">
        <w:rPr>
          <w:rFonts w:ascii="Arial" w:hAnsi="Arial" w:cs="Arial"/>
          <w:i/>
          <w:color w:val="7030A0"/>
        </w:rPr>
        <w:t xml:space="preserve"> </w:t>
      </w:r>
      <w:r w:rsidR="00FB6429" w:rsidRPr="00283DD0">
        <w:rPr>
          <w:rFonts w:ascii="Arial" w:hAnsi="Arial" w:cs="Arial"/>
          <w:i/>
          <w:color w:val="7030A0"/>
        </w:rPr>
        <w:t xml:space="preserve">Show if </w:t>
      </w:r>
      <w:r w:rsidR="00B93853">
        <w:rPr>
          <w:rFonts w:ascii="Arial" w:hAnsi="Arial" w:cs="Arial"/>
          <w:i/>
          <w:color w:val="7030A0"/>
        </w:rPr>
        <w:t>Eligibility</w:t>
      </w:r>
      <w:r w:rsidR="00FB6429" w:rsidRPr="00283DD0">
        <w:rPr>
          <w:rFonts w:ascii="Arial" w:hAnsi="Arial" w:cs="Arial"/>
          <w:i/>
          <w:color w:val="7030A0"/>
        </w:rPr>
        <w:t xml:space="preserve"> Q</w:t>
      </w:r>
      <w:r w:rsidR="00B93853">
        <w:rPr>
          <w:rFonts w:ascii="Arial" w:hAnsi="Arial" w:cs="Arial"/>
          <w:i/>
          <w:color w:val="7030A0"/>
        </w:rPr>
        <w:t>3</w:t>
      </w:r>
      <w:r w:rsidR="00FB6429" w:rsidRPr="00283DD0">
        <w:rPr>
          <w:rFonts w:ascii="Arial" w:hAnsi="Arial" w:cs="Arial"/>
          <w:i/>
          <w:color w:val="7030A0"/>
        </w:rPr>
        <w:t xml:space="preserve"> = </w:t>
      </w:r>
      <w:r w:rsidR="00FB6429">
        <w:rPr>
          <w:rFonts w:ascii="Arial" w:hAnsi="Arial" w:cs="Arial"/>
          <w:i/>
          <w:color w:val="7030A0"/>
        </w:rPr>
        <w:t>Supplemental Life</w:t>
      </w:r>
      <w:r w:rsidR="00B72131" w:rsidRPr="00241A77">
        <w:rPr>
          <w:rFonts w:ascii="Arial" w:hAnsi="Arial" w:cs="Arial"/>
          <w:b/>
          <w:sz w:val="24"/>
          <w:szCs w:val="24"/>
        </w:rPr>
        <w:br/>
      </w:r>
      <w:r w:rsidR="00B72131" w:rsidRPr="00B72131">
        <w:rPr>
          <w:rFonts w:ascii="Arial" w:hAnsi="Arial" w:cs="Arial"/>
        </w:rPr>
        <w:br/>
      </w:r>
      <w:r w:rsidR="00ED3868">
        <w:rPr>
          <w:rFonts w:ascii="Arial" w:hAnsi="Arial" w:cs="Arial"/>
        </w:rPr>
        <w:t>6</w:t>
      </w:r>
      <w:r w:rsidR="00C95CE9">
        <w:rPr>
          <w:rFonts w:ascii="Arial" w:hAnsi="Arial" w:cs="Arial"/>
        </w:rPr>
        <w:t xml:space="preserve">. </w:t>
      </w:r>
      <w:r w:rsidR="00C95CE9" w:rsidRPr="00E968DC">
        <w:rPr>
          <w:rFonts w:ascii="Arial" w:hAnsi="Arial" w:cs="Arial"/>
        </w:rPr>
        <w:t>Indicate the type</w:t>
      </w:r>
      <w:r w:rsidR="00C95CE9">
        <w:rPr>
          <w:rFonts w:ascii="Arial" w:hAnsi="Arial" w:cs="Arial"/>
        </w:rPr>
        <w:t xml:space="preserve"> of supplemental life insurance</w:t>
      </w:r>
      <w:r w:rsidR="00C95CE9" w:rsidRPr="00E968DC">
        <w:rPr>
          <w:rFonts w:ascii="Arial" w:hAnsi="Arial" w:cs="Arial"/>
        </w:rPr>
        <w:t xml:space="preserve"> provided</w:t>
      </w:r>
      <w:r w:rsidR="00561790">
        <w:rPr>
          <w:rFonts w:ascii="Arial" w:hAnsi="Arial" w:cs="Arial"/>
        </w:rPr>
        <w:t>.</w:t>
      </w:r>
      <w:r w:rsidR="006736A5">
        <w:rPr>
          <w:rFonts w:ascii="Arial" w:hAnsi="Arial" w:cs="Arial"/>
        </w:rPr>
        <w:t xml:space="preserve"> </w:t>
      </w:r>
      <w:r w:rsidR="006736A5" w:rsidRPr="00266F39">
        <w:rPr>
          <w:rFonts w:ascii="Arial" w:hAnsi="Arial" w:cs="Arial"/>
          <w:color w:val="FF0000"/>
        </w:rPr>
        <w:t xml:space="preserve">(Report Label: Type of </w:t>
      </w:r>
      <w:r w:rsidR="006736A5">
        <w:rPr>
          <w:rFonts w:ascii="Arial" w:hAnsi="Arial" w:cs="Arial"/>
          <w:color w:val="FF0000"/>
        </w:rPr>
        <w:t>supplemental</w:t>
      </w:r>
      <w:r w:rsidR="006736A5" w:rsidRPr="00266F39">
        <w:rPr>
          <w:rFonts w:ascii="Arial" w:hAnsi="Arial" w:cs="Arial"/>
          <w:color w:val="FF0000"/>
        </w:rPr>
        <w:t xml:space="preserve"> life insurance)</w:t>
      </w:r>
    </w:p>
    <w:p w14:paraId="15AE070B" w14:textId="57986C7A" w:rsidR="00030C41" w:rsidRPr="00CC6BB2" w:rsidRDefault="0068025B" w:rsidP="0068025B">
      <w:pPr>
        <w:rPr>
          <w:rFonts w:ascii="Arial" w:hAnsi="Arial" w:cs="Arial"/>
        </w:rPr>
      </w:pPr>
      <w:r w:rsidRPr="00E968DC">
        <w:rPr>
          <w:rFonts w:ascii="Arial" w:hAnsi="Arial" w:cs="Arial"/>
          <w:sz w:val="20"/>
          <w:szCs w:val="20"/>
        </w:rPr>
        <w:t>○</w:t>
      </w:r>
      <w:r w:rsidR="00C95CE9" w:rsidRPr="0068025B">
        <w:rPr>
          <w:rFonts w:ascii="Arial" w:hAnsi="Arial" w:cs="Arial"/>
          <w:sz w:val="20"/>
          <w:szCs w:val="20"/>
        </w:rPr>
        <w:t xml:space="preserve"> </w:t>
      </w:r>
      <w:r w:rsidR="00561790" w:rsidRPr="0068025B">
        <w:rPr>
          <w:rFonts w:ascii="Arial" w:hAnsi="Arial" w:cs="Arial"/>
          <w:sz w:val="20"/>
          <w:szCs w:val="20"/>
        </w:rPr>
        <w:t>M</w:t>
      </w:r>
      <w:r w:rsidR="00C95CE9">
        <w:rPr>
          <w:rStyle w:val="Answertextfont"/>
          <w:rFonts w:ascii="Arial" w:hAnsi="Arial" w:cs="Arial"/>
        </w:rPr>
        <w:t>ultiple</w:t>
      </w:r>
      <w:r w:rsidR="002373B5">
        <w:rPr>
          <w:rStyle w:val="Answertextfont"/>
          <w:rFonts w:ascii="Arial" w:hAnsi="Arial" w:cs="Arial"/>
        </w:rPr>
        <w:t>(s)</w:t>
      </w:r>
      <w:r w:rsidR="00C95CE9">
        <w:rPr>
          <w:rStyle w:val="Answertextfont"/>
          <w:rFonts w:ascii="Arial" w:hAnsi="Arial" w:cs="Arial"/>
        </w:rPr>
        <w:t xml:space="preserve"> of pay</w:t>
      </w:r>
      <w:r w:rsidR="002373B5" w:rsidDel="002373B5">
        <w:rPr>
          <w:rStyle w:val="Answertextfont"/>
          <w:rFonts w:ascii="Arial" w:hAnsi="Arial" w:cs="Arial"/>
        </w:rPr>
        <w:t xml:space="preserve"> </w:t>
      </w:r>
      <w:r w:rsidR="00C95CE9">
        <w:rPr>
          <w:rFonts w:ascii="Arial" w:hAnsi="Arial" w:cs="Arial"/>
        </w:rPr>
        <w:br/>
      </w:r>
      <w:r w:rsidR="00C95CE9" w:rsidRPr="00E968DC">
        <w:rPr>
          <w:rFonts w:ascii="Arial" w:hAnsi="Arial" w:cs="Arial"/>
          <w:sz w:val="20"/>
          <w:szCs w:val="20"/>
        </w:rPr>
        <w:t xml:space="preserve">○ </w:t>
      </w:r>
      <w:r w:rsidR="00C95CE9">
        <w:rPr>
          <w:rStyle w:val="Answertextfont"/>
          <w:rFonts w:ascii="Arial" w:hAnsi="Arial" w:cs="Arial"/>
        </w:rPr>
        <w:t>F</w:t>
      </w:r>
      <w:r w:rsidR="00C95CE9" w:rsidRPr="00E968DC">
        <w:rPr>
          <w:rStyle w:val="Answertextfont"/>
          <w:rFonts w:ascii="Arial" w:hAnsi="Arial" w:cs="Arial"/>
        </w:rPr>
        <w:t>ixed</w:t>
      </w:r>
      <w:r w:rsidR="00423A57">
        <w:rPr>
          <w:rStyle w:val="Answertextfont"/>
          <w:rFonts w:ascii="Arial" w:hAnsi="Arial" w:cs="Arial"/>
        </w:rPr>
        <w:t xml:space="preserve"> </w:t>
      </w:r>
      <w:r w:rsidR="00C95CE9" w:rsidRPr="00E968DC">
        <w:rPr>
          <w:rStyle w:val="Answertextfont"/>
          <w:rFonts w:ascii="Arial" w:hAnsi="Arial" w:cs="Arial"/>
        </w:rPr>
        <w:t>amount</w:t>
      </w:r>
      <w:r w:rsidR="002373B5">
        <w:rPr>
          <w:rStyle w:val="Answertextfont"/>
          <w:rFonts w:ascii="Arial" w:hAnsi="Arial" w:cs="Arial"/>
        </w:rPr>
        <w:t>(s)</w:t>
      </w:r>
      <w:r w:rsidR="00D856C8">
        <w:rPr>
          <w:rStyle w:val="Answertextfont"/>
          <w:rFonts w:ascii="Arial" w:hAnsi="Arial" w:cs="Arial"/>
        </w:rPr>
        <w:br/>
      </w:r>
      <w:r w:rsidRPr="00E968DC">
        <w:rPr>
          <w:rFonts w:ascii="Arial" w:hAnsi="Arial" w:cs="Arial"/>
          <w:sz w:val="20"/>
          <w:szCs w:val="20"/>
        </w:rPr>
        <w:t>○</w:t>
      </w:r>
      <w:r w:rsidR="00D856C8" w:rsidRPr="00F7718F">
        <w:rPr>
          <w:rFonts w:ascii="Arial" w:hAnsi="Arial" w:cs="Arial"/>
          <w:sz w:val="20"/>
          <w:szCs w:val="20"/>
        </w:rPr>
        <w:t xml:space="preserve"> </w:t>
      </w:r>
      <w:r w:rsidR="00D856C8" w:rsidRPr="00530327">
        <w:rPr>
          <w:rFonts w:ascii="Arial" w:hAnsi="Arial" w:cs="Arial"/>
          <w:sz w:val="20"/>
          <w:szCs w:val="20"/>
        </w:rPr>
        <w:t>Range of fixed amount</w:t>
      </w:r>
      <w:r w:rsidR="002373B5" w:rsidRPr="00530327">
        <w:rPr>
          <w:rFonts w:ascii="Arial" w:hAnsi="Arial" w:cs="Arial"/>
          <w:sz w:val="20"/>
          <w:szCs w:val="20"/>
        </w:rPr>
        <w:t>(s)</w:t>
      </w:r>
      <w:r w:rsidR="00D856C8" w:rsidRPr="00530327">
        <w:rPr>
          <w:rFonts w:ascii="Arial" w:hAnsi="Arial" w:cs="Arial"/>
          <w:sz w:val="20"/>
          <w:szCs w:val="20"/>
        </w:rPr>
        <w:t xml:space="preserve"> and pay multiple</w:t>
      </w:r>
      <w:r w:rsidR="002373B5" w:rsidRPr="00530327">
        <w:rPr>
          <w:rFonts w:ascii="Arial" w:hAnsi="Arial" w:cs="Arial"/>
          <w:sz w:val="20"/>
          <w:szCs w:val="20"/>
        </w:rPr>
        <w:t>(s)</w:t>
      </w:r>
      <w:r w:rsidR="00D856C8" w:rsidRPr="00530327">
        <w:rPr>
          <w:rFonts w:ascii="Arial" w:hAnsi="Arial" w:cs="Arial"/>
          <w:b/>
          <w:sz w:val="20"/>
          <w:szCs w:val="20"/>
        </w:rPr>
        <w:br/>
      </w:r>
      <w:r w:rsidRPr="00E968DC">
        <w:rPr>
          <w:rFonts w:ascii="Arial" w:hAnsi="Arial" w:cs="Arial"/>
          <w:sz w:val="20"/>
          <w:szCs w:val="20"/>
        </w:rPr>
        <w:t>○</w:t>
      </w:r>
      <w:r w:rsidR="00D856C8" w:rsidRPr="00F7718F">
        <w:rPr>
          <w:rFonts w:ascii="Arial" w:hAnsi="Arial" w:cs="Arial"/>
          <w:sz w:val="20"/>
          <w:szCs w:val="20"/>
        </w:rPr>
        <w:t xml:space="preserve"> </w:t>
      </w:r>
      <w:r w:rsidR="00D856C8" w:rsidRPr="00530327">
        <w:rPr>
          <w:rFonts w:ascii="Arial" w:hAnsi="Arial" w:cs="Arial" w:hint="eastAsia"/>
          <w:sz w:val="20"/>
          <w:szCs w:val="20"/>
        </w:rPr>
        <w:t xml:space="preserve">Other </w:t>
      </w:r>
      <w:r w:rsidR="00ED3868" w:rsidRPr="00530327">
        <w:rPr>
          <w:rStyle w:val="Answertextfont"/>
          <w:rFonts w:ascii="Arial" w:hAnsi="Arial" w:cs="Arial"/>
        </w:rPr>
        <w:br/>
      </w:r>
    </w:p>
    <w:p w14:paraId="5050DC87" w14:textId="0CE347E0" w:rsidR="00030C41" w:rsidRDefault="00ED3868" w:rsidP="00030C41">
      <w:pPr>
        <w:pStyle w:val="Questiontext"/>
        <w:spacing w:after="0" w:line="276" w:lineRule="auto"/>
        <w:rPr>
          <w:rStyle w:val="Answertextfont"/>
          <w:rFonts w:ascii="Arial" w:hAnsi="Arial" w:cs="Arial"/>
          <w:i/>
          <w:color w:val="7030A0"/>
        </w:rPr>
      </w:pPr>
      <w:r>
        <w:rPr>
          <w:rFonts w:ascii="Arial" w:hAnsi="Arial" w:cs="Arial"/>
        </w:rPr>
        <w:t>7</w:t>
      </w:r>
      <w:r w:rsidR="00030C41">
        <w:rPr>
          <w:rFonts w:ascii="Arial" w:hAnsi="Arial" w:cs="Arial"/>
        </w:rPr>
        <w:t>. Provide the supplemental life insurance</w:t>
      </w:r>
      <w:r>
        <w:rPr>
          <w:rFonts w:ascii="Arial" w:hAnsi="Arial" w:cs="Arial"/>
        </w:rPr>
        <w:t xml:space="preserve">.  Enter the </w:t>
      </w:r>
      <w:r w:rsidR="00D90E0D">
        <w:rPr>
          <w:rFonts w:ascii="Arial" w:hAnsi="Arial" w:cs="Arial"/>
        </w:rPr>
        <w:t>highest</w:t>
      </w:r>
      <w:r>
        <w:rPr>
          <w:rFonts w:ascii="Arial" w:hAnsi="Arial" w:cs="Arial"/>
        </w:rPr>
        <w:t xml:space="preserve"> multiple of pay</w:t>
      </w:r>
      <w:r w:rsidR="007E319C">
        <w:rPr>
          <w:rFonts w:ascii="Arial" w:hAnsi="Arial" w:cs="Arial"/>
        </w:rPr>
        <w:t xml:space="preserve"> </w:t>
      </w:r>
      <w:r w:rsidR="00690B5D">
        <w:rPr>
          <w:rFonts w:ascii="Arial" w:hAnsi="Arial" w:cs="Arial"/>
        </w:rPr>
        <w:t>an employee can elect</w:t>
      </w:r>
      <w:r w:rsidR="00030C41">
        <w:rPr>
          <w:rFonts w:ascii="Arial" w:hAnsi="Arial" w:cs="Arial"/>
        </w:rPr>
        <w:t xml:space="preserve">.  </w:t>
      </w:r>
      <w:r w:rsidR="00030C41" w:rsidRPr="007D17B3">
        <w:rPr>
          <w:rStyle w:val="Answertextfont"/>
          <w:rFonts w:ascii="Arial" w:hAnsi="Arial" w:cs="Arial"/>
          <w:i/>
          <w:color w:val="7030A0"/>
        </w:rPr>
        <w:t xml:space="preserve">Show this question if </w:t>
      </w:r>
      <w:r w:rsidR="00030C41">
        <w:rPr>
          <w:rStyle w:val="Answertextfont"/>
          <w:rFonts w:ascii="Arial" w:hAnsi="Arial" w:cs="Arial"/>
          <w:i/>
          <w:color w:val="7030A0"/>
        </w:rPr>
        <w:t>Q</w:t>
      </w:r>
      <w:r>
        <w:rPr>
          <w:rStyle w:val="Answertextfont"/>
          <w:rFonts w:ascii="Arial" w:hAnsi="Arial" w:cs="Arial"/>
          <w:i/>
          <w:color w:val="7030A0"/>
        </w:rPr>
        <w:t>6</w:t>
      </w:r>
      <w:r w:rsidR="00030C41" w:rsidRPr="007D17B3">
        <w:rPr>
          <w:rStyle w:val="Answertextfont"/>
          <w:rFonts w:ascii="Arial" w:hAnsi="Arial" w:cs="Arial"/>
          <w:i/>
          <w:color w:val="7030A0"/>
        </w:rPr>
        <w:t xml:space="preserve"> = </w:t>
      </w:r>
      <w:r>
        <w:rPr>
          <w:rStyle w:val="Answertextfont"/>
          <w:rFonts w:ascii="Arial" w:hAnsi="Arial" w:cs="Arial"/>
          <w:i/>
          <w:color w:val="7030A0"/>
        </w:rPr>
        <w:t>M</w:t>
      </w:r>
      <w:r w:rsidR="00030C41">
        <w:rPr>
          <w:rStyle w:val="Answertextfont"/>
          <w:rFonts w:ascii="Arial" w:hAnsi="Arial" w:cs="Arial"/>
          <w:i/>
          <w:color w:val="7030A0"/>
        </w:rPr>
        <w:t>ultiple</w:t>
      </w:r>
      <w:r>
        <w:rPr>
          <w:rStyle w:val="Answertextfont"/>
          <w:rFonts w:ascii="Arial" w:hAnsi="Arial" w:cs="Arial"/>
          <w:i/>
          <w:color w:val="7030A0"/>
        </w:rPr>
        <w:t>(s)</w:t>
      </w:r>
      <w:r w:rsidR="00030C41">
        <w:rPr>
          <w:rStyle w:val="Answertextfont"/>
          <w:rFonts w:ascii="Arial" w:hAnsi="Arial" w:cs="Arial"/>
          <w:i/>
          <w:color w:val="7030A0"/>
        </w:rPr>
        <w:t xml:space="preserve"> of pay</w:t>
      </w:r>
      <w:r w:rsidR="00753499">
        <w:rPr>
          <w:rStyle w:val="Answertextfont"/>
          <w:rFonts w:ascii="Arial" w:hAnsi="Arial" w:cs="Arial"/>
          <w:i/>
          <w:color w:val="7030A0"/>
        </w:rPr>
        <w:t xml:space="preserve"> </w:t>
      </w:r>
      <w:r w:rsidR="001610EB">
        <w:rPr>
          <w:rStyle w:val="Answertextfont"/>
          <w:rFonts w:ascii="Arial" w:hAnsi="Arial" w:cs="Arial"/>
          <w:i/>
          <w:color w:val="7030A0"/>
        </w:rPr>
        <w:t>(Properties: Allow two decimals)</w:t>
      </w:r>
      <w:r w:rsidR="006736A5">
        <w:rPr>
          <w:rStyle w:val="Answertextfont"/>
          <w:rFonts w:ascii="Arial" w:hAnsi="Arial" w:cs="Arial"/>
          <w:i/>
          <w:color w:val="7030A0"/>
        </w:rPr>
        <w:t xml:space="preserve"> </w:t>
      </w:r>
      <w:r w:rsidR="006736A5" w:rsidRPr="00266F39">
        <w:rPr>
          <w:rFonts w:ascii="Arial" w:hAnsi="Arial" w:cs="Arial"/>
          <w:color w:val="FF0000"/>
        </w:rPr>
        <w:t xml:space="preserve">(Report Label: </w:t>
      </w:r>
      <w:r w:rsidR="006736A5">
        <w:rPr>
          <w:rFonts w:ascii="Arial" w:hAnsi="Arial" w:cs="Arial"/>
          <w:color w:val="FF0000"/>
        </w:rPr>
        <w:t>Coverage - highest multiple of pay</w:t>
      </w:r>
      <w:r w:rsidR="006736A5" w:rsidRPr="00266F39">
        <w:rPr>
          <w:rFonts w:ascii="Arial" w:hAnsi="Arial" w:cs="Arial"/>
          <w:color w:val="FF0000"/>
        </w:rPr>
        <w:t>)</w:t>
      </w:r>
    </w:p>
    <w:p w14:paraId="6588CF40" w14:textId="747A00EF" w:rsidR="00753499" w:rsidRDefault="00753499" w:rsidP="00030C41">
      <w:pPr>
        <w:pStyle w:val="Questiontext"/>
        <w:spacing w:after="0" w:line="276" w:lineRule="auto"/>
        <w:rPr>
          <w:rFonts w:ascii="Arial" w:hAnsi="Arial" w:cs="Arial"/>
        </w:rPr>
      </w:pPr>
      <w:r>
        <w:rPr>
          <w:rFonts w:ascii="Arial" w:hAnsi="Arial" w:cs="Arial"/>
        </w:rPr>
        <w:t>_________</w:t>
      </w:r>
    </w:p>
    <w:p w14:paraId="48246C78" w14:textId="77777777" w:rsidR="00030C41" w:rsidRDefault="00030C41" w:rsidP="00030C41">
      <w:pPr>
        <w:pStyle w:val="Questiontext"/>
        <w:spacing w:after="0" w:line="276" w:lineRule="auto"/>
        <w:rPr>
          <w:rFonts w:ascii="Arial" w:hAnsi="Arial" w:cs="Arial"/>
        </w:rPr>
      </w:pPr>
    </w:p>
    <w:p w14:paraId="7D2AB0C6" w14:textId="3F4D6933" w:rsidR="006736A5" w:rsidRDefault="00BE7859" w:rsidP="006736A5">
      <w:pPr>
        <w:pStyle w:val="Questiontext"/>
        <w:spacing w:after="0" w:line="276" w:lineRule="auto"/>
        <w:rPr>
          <w:rStyle w:val="Answertextfont"/>
          <w:rFonts w:ascii="Arial" w:hAnsi="Arial" w:cs="Arial"/>
          <w:i/>
          <w:color w:val="7030A0"/>
        </w:rPr>
      </w:pPr>
      <w:r>
        <w:rPr>
          <w:rFonts w:ascii="Arial" w:hAnsi="Arial" w:cs="Arial"/>
        </w:rPr>
        <w:t>8. P</w:t>
      </w:r>
      <w:r w:rsidR="00A52114">
        <w:rPr>
          <w:rFonts w:ascii="Arial" w:hAnsi="Arial" w:cs="Arial"/>
        </w:rPr>
        <w:t xml:space="preserve">rovide the supplemental life insurance.  Enter the </w:t>
      </w:r>
      <w:r w:rsidR="00D90E0D">
        <w:rPr>
          <w:rFonts w:ascii="Arial" w:hAnsi="Arial" w:cs="Arial"/>
        </w:rPr>
        <w:t>highest</w:t>
      </w:r>
      <w:r w:rsidR="00A52114">
        <w:rPr>
          <w:rFonts w:ascii="Arial" w:hAnsi="Arial" w:cs="Arial"/>
        </w:rPr>
        <w:t xml:space="preserve"> fixed amount of coverage</w:t>
      </w:r>
      <w:r w:rsidR="007E319C">
        <w:rPr>
          <w:rFonts w:ascii="Arial" w:hAnsi="Arial" w:cs="Arial"/>
        </w:rPr>
        <w:t xml:space="preserve"> </w:t>
      </w:r>
      <w:r w:rsidR="00690B5D">
        <w:rPr>
          <w:rFonts w:ascii="Arial" w:hAnsi="Arial" w:cs="Arial"/>
        </w:rPr>
        <w:t>an employee can elect</w:t>
      </w:r>
      <w:r w:rsidR="000A20E2">
        <w:rPr>
          <w:rFonts w:ascii="Arial" w:hAnsi="Arial" w:cs="Arial"/>
        </w:rPr>
        <w:t>.</w:t>
      </w:r>
      <w:r w:rsidR="00A52114">
        <w:rPr>
          <w:rFonts w:ascii="Arial" w:hAnsi="Arial" w:cs="Arial"/>
        </w:rPr>
        <w:t xml:space="preserve"> </w:t>
      </w:r>
      <w:r w:rsidR="00A52114" w:rsidRPr="007D17B3">
        <w:rPr>
          <w:rStyle w:val="Answertextfont"/>
          <w:rFonts w:ascii="Arial" w:hAnsi="Arial" w:cs="Arial"/>
          <w:i/>
          <w:color w:val="7030A0"/>
        </w:rPr>
        <w:t xml:space="preserve">Show this question if </w:t>
      </w:r>
      <w:r w:rsidR="00A52114">
        <w:rPr>
          <w:rStyle w:val="Answertextfont"/>
          <w:rFonts w:ascii="Arial" w:hAnsi="Arial" w:cs="Arial"/>
          <w:i/>
          <w:color w:val="7030A0"/>
        </w:rPr>
        <w:t>Q6</w:t>
      </w:r>
      <w:r w:rsidR="00A52114" w:rsidRPr="007D17B3">
        <w:rPr>
          <w:rStyle w:val="Answertextfont"/>
          <w:rFonts w:ascii="Arial" w:hAnsi="Arial" w:cs="Arial"/>
          <w:i/>
          <w:color w:val="7030A0"/>
        </w:rPr>
        <w:t xml:space="preserve"> = </w:t>
      </w:r>
      <w:r w:rsidR="00A52114">
        <w:rPr>
          <w:rStyle w:val="Answertextfont"/>
          <w:rFonts w:ascii="Arial" w:hAnsi="Arial" w:cs="Arial"/>
          <w:i/>
          <w:color w:val="7030A0"/>
        </w:rPr>
        <w:t>Fixed amount(s)</w:t>
      </w:r>
      <w:r w:rsidR="000B25A1">
        <w:rPr>
          <w:rStyle w:val="Answertextfont"/>
          <w:rFonts w:ascii="Arial" w:hAnsi="Arial" w:cs="Arial"/>
          <w:i/>
          <w:color w:val="7030A0"/>
        </w:rPr>
        <w:t xml:space="preserve"> </w:t>
      </w:r>
      <w:r w:rsidR="001610EB">
        <w:rPr>
          <w:rStyle w:val="Answertextfont"/>
          <w:rFonts w:ascii="Arial" w:hAnsi="Arial" w:cs="Arial"/>
          <w:i/>
          <w:color w:val="7030A0"/>
        </w:rPr>
        <w:t>(Properties: Allow no decimals)</w:t>
      </w:r>
      <w:r w:rsidR="006736A5" w:rsidRPr="006736A5">
        <w:rPr>
          <w:rFonts w:ascii="Arial" w:hAnsi="Arial" w:cs="Arial"/>
          <w:color w:val="FF0000"/>
        </w:rPr>
        <w:t xml:space="preserve"> </w:t>
      </w:r>
      <w:r w:rsidR="006736A5" w:rsidRPr="00266F39">
        <w:rPr>
          <w:rFonts w:ascii="Arial" w:hAnsi="Arial" w:cs="Arial"/>
          <w:color w:val="FF0000"/>
        </w:rPr>
        <w:t xml:space="preserve">(Report Label: </w:t>
      </w:r>
      <w:r w:rsidR="006736A5">
        <w:rPr>
          <w:rFonts w:ascii="Arial" w:hAnsi="Arial" w:cs="Arial"/>
          <w:color w:val="FF0000"/>
        </w:rPr>
        <w:t>Coverage - highest fixed amount</w:t>
      </w:r>
      <w:r w:rsidR="006736A5" w:rsidRPr="00266F39">
        <w:rPr>
          <w:rFonts w:ascii="Arial" w:hAnsi="Arial" w:cs="Arial"/>
          <w:color w:val="FF0000"/>
        </w:rPr>
        <w:t>)</w:t>
      </w:r>
    </w:p>
    <w:p w14:paraId="3F22155F" w14:textId="2AFF33DA" w:rsidR="00A52114" w:rsidRDefault="00B90C17" w:rsidP="00A52114">
      <w:pPr>
        <w:pStyle w:val="Questiontext"/>
        <w:spacing w:after="0" w:line="276" w:lineRule="auto"/>
        <w:rPr>
          <w:rFonts w:ascii="Arial" w:hAnsi="Arial" w:cs="Arial"/>
        </w:rPr>
      </w:pPr>
      <w:r>
        <w:rPr>
          <w:rStyle w:val="Answertextfont"/>
          <w:rFonts w:ascii="Arial" w:hAnsi="Arial" w:cs="Arial"/>
          <w:i/>
          <w:color w:val="7030A0"/>
        </w:rPr>
        <w:br/>
      </w:r>
      <w:r>
        <w:rPr>
          <w:rFonts w:ascii="Arial" w:hAnsi="Arial" w:cs="Arial"/>
        </w:rPr>
        <w:t>_________</w:t>
      </w:r>
    </w:p>
    <w:p w14:paraId="228ABA84" w14:textId="77777777" w:rsidR="00A52114" w:rsidRDefault="00A52114" w:rsidP="00030C41">
      <w:pPr>
        <w:pStyle w:val="Questiontext"/>
        <w:spacing w:after="0" w:line="276" w:lineRule="auto"/>
        <w:rPr>
          <w:rFonts w:ascii="Arial" w:hAnsi="Arial" w:cs="Arial"/>
        </w:rPr>
      </w:pPr>
    </w:p>
    <w:p w14:paraId="6E4DBA40" w14:textId="17C99E59" w:rsidR="00207E24" w:rsidRDefault="000A20E2" w:rsidP="00207E24">
      <w:pPr>
        <w:pStyle w:val="Questiontext"/>
        <w:spacing w:after="0" w:line="276" w:lineRule="auto"/>
        <w:rPr>
          <w:rStyle w:val="Answertextfont"/>
          <w:rFonts w:ascii="Arial" w:hAnsi="Arial" w:cs="Arial"/>
          <w:i/>
          <w:color w:val="7030A0"/>
        </w:rPr>
      </w:pPr>
      <w:r>
        <w:rPr>
          <w:rFonts w:ascii="Arial" w:hAnsi="Arial" w:cs="Arial"/>
        </w:rPr>
        <w:t>9</w:t>
      </w:r>
      <w:r w:rsidR="00C82C56">
        <w:rPr>
          <w:rFonts w:ascii="Arial" w:hAnsi="Arial" w:cs="Arial"/>
        </w:rPr>
        <w:t xml:space="preserve">. </w:t>
      </w:r>
      <w:r w:rsidR="00690B5D">
        <w:rPr>
          <w:rFonts w:ascii="Arial" w:hAnsi="Arial" w:cs="Arial"/>
        </w:rPr>
        <w:t xml:space="preserve">Describe </w:t>
      </w:r>
      <w:r w:rsidR="00C82C56">
        <w:rPr>
          <w:rFonts w:ascii="Arial" w:hAnsi="Arial" w:cs="Arial"/>
        </w:rPr>
        <w:t>the supplemental life insuranc</w:t>
      </w:r>
      <w:r>
        <w:rPr>
          <w:rFonts w:ascii="Arial" w:hAnsi="Arial" w:cs="Arial"/>
        </w:rPr>
        <w:t>e</w:t>
      </w:r>
      <w:r w:rsidR="00C82C56">
        <w:rPr>
          <w:rFonts w:ascii="Arial" w:hAnsi="Arial" w:cs="Arial"/>
        </w:rPr>
        <w:t>.</w:t>
      </w:r>
      <w:r w:rsidR="00C82C56" w:rsidRPr="00C82C56">
        <w:rPr>
          <w:rStyle w:val="Answertextfont"/>
          <w:rFonts w:ascii="Arial" w:hAnsi="Arial" w:cs="Arial"/>
          <w:i/>
          <w:color w:val="7030A0"/>
        </w:rPr>
        <w:t xml:space="preserve"> </w:t>
      </w:r>
      <w:r w:rsidR="00C82C56" w:rsidRPr="007D17B3">
        <w:rPr>
          <w:rStyle w:val="Answertextfont"/>
          <w:rFonts w:ascii="Arial" w:hAnsi="Arial" w:cs="Arial"/>
          <w:i/>
          <w:color w:val="7030A0"/>
        </w:rPr>
        <w:t xml:space="preserve">Show this question if </w:t>
      </w:r>
      <w:r w:rsidR="00C82C56">
        <w:rPr>
          <w:rStyle w:val="Answertextfont"/>
          <w:rFonts w:ascii="Arial" w:hAnsi="Arial" w:cs="Arial"/>
          <w:i/>
          <w:color w:val="7030A0"/>
        </w:rPr>
        <w:t>Q6</w:t>
      </w:r>
      <w:r w:rsidR="00C82C56" w:rsidRPr="007D17B3">
        <w:rPr>
          <w:rStyle w:val="Answertextfont"/>
          <w:rFonts w:ascii="Arial" w:hAnsi="Arial" w:cs="Arial"/>
          <w:i/>
          <w:color w:val="7030A0"/>
        </w:rPr>
        <w:t xml:space="preserve"> = </w:t>
      </w:r>
      <w:r w:rsidR="002373B5">
        <w:rPr>
          <w:rStyle w:val="Answertextfont"/>
          <w:rFonts w:ascii="Arial" w:hAnsi="Arial" w:cs="Arial"/>
          <w:i/>
          <w:color w:val="7030A0"/>
        </w:rPr>
        <w:t>Range of fixed amount(s) and pay multiple(s)</w:t>
      </w:r>
      <w:r w:rsidR="000B25A1">
        <w:rPr>
          <w:rStyle w:val="Answertextfont"/>
          <w:rFonts w:ascii="Arial" w:hAnsi="Arial" w:cs="Arial"/>
          <w:i/>
          <w:color w:val="7030A0"/>
        </w:rPr>
        <w:t xml:space="preserve">, </w:t>
      </w:r>
      <w:r w:rsidR="00C82C56">
        <w:rPr>
          <w:rStyle w:val="Answertextfont"/>
          <w:rFonts w:ascii="Arial" w:hAnsi="Arial" w:cs="Arial"/>
          <w:i/>
          <w:color w:val="7030A0"/>
        </w:rPr>
        <w:t>Other</w:t>
      </w:r>
      <w:r w:rsidR="000B25A1">
        <w:rPr>
          <w:rStyle w:val="Answertextfont"/>
          <w:rFonts w:ascii="Arial" w:hAnsi="Arial" w:cs="Arial"/>
          <w:i/>
          <w:color w:val="7030A0"/>
        </w:rPr>
        <w:t xml:space="preserve"> </w:t>
      </w:r>
      <w:r w:rsidR="00207E24" w:rsidRPr="00266F39">
        <w:rPr>
          <w:rFonts w:ascii="Arial" w:hAnsi="Arial" w:cs="Arial"/>
          <w:color w:val="FF0000"/>
        </w:rPr>
        <w:t xml:space="preserve">(Report Label: </w:t>
      </w:r>
      <w:r w:rsidR="00207E24">
        <w:rPr>
          <w:rFonts w:ascii="Arial" w:hAnsi="Arial" w:cs="Arial"/>
          <w:color w:val="FF0000"/>
        </w:rPr>
        <w:t>Range of coverage</w:t>
      </w:r>
      <w:r w:rsidR="00207E24" w:rsidRPr="00266F39">
        <w:rPr>
          <w:rFonts w:ascii="Arial" w:hAnsi="Arial" w:cs="Arial"/>
          <w:color w:val="FF0000"/>
        </w:rPr>
        <w:t>)</w:t>
      </w:r>
    </w:p>
    <w:p w14:paraId="06F93EB4" w14:textId="79FD630F" w:rsidR="00C82C56" w:rsidRDefault="00C82C56" w:rsidP="00C82C56">
      <w:pPr>
        <w:pStyle w:val="Questiontext"/>
        <w:spacing w:after="0" w:line="276" w:lineRule="auto"/>
        <w:rPr>
          <w:rFonts w:ascii="Arial" w:hAnsi="Arial" w:cs="Arial"/>
        </w:rPr>
      </w:pPr>
    </w:p>
    <w:p w14:paraId="2DC458E6" w14:textId="77777777" w:rsidR="00C82C56" w:rsidRPr="00E968DC" w:rsidRDefault="00C82C56" w:rsidP="00C82C56">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288A2E28" w14:textId="60934CD7" w:rsidR="00C82C56" w:rsidRDefault="00C82C56" w:rsidP="00C82C56">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58198F91" w14:textId="77777777" w:rsidR="00C82C56" w:rsidRDefault="00C82C56" w:rsidP="00030C41">
      <w:pPr>
        <w:pStyle w:val="Questiontext"/>
        <w:spacing w:after="0" w:line="276" w:lineRule="auto"/>
        <w:rPr>
          <w:rFonts w:ascii="Arial" w:hAnsi="Arial" w:cs="Arial"/>
        </w:rPr>
      </w:pPr>
    </w:p>
    <w:p w14:paraId="416AEBC2" w14:textId="3489ECB2" w:rsidR="00594321" w:rsidRPr="0098483D" w:rsidRDefault="00594321" w:rsidP="00030C41">
      <w:pPr>
        <w:pStyle w:val="Questiontext"/>
        <w:spacing w:after="0" w:line="276" w:lineRule="auto"/>
        <w:rPr>
          <w:rFonts w:ascii="Arial" w:hAnsi="Arial" w:cs="Arial"/>
        </w:rPr>
      </w:pPr>
      <w:r>
        <w:rPr>
          <w:rFonts w:ascii="Arial" w:hAnsi="Arial" w:cs="Arial"/>
        </w:rPr>
        <w:t>1</w:t>
      </w:r>
      <w:r w:rsidR="000A20E2">
        <w:rPr>
          <w:rFonts w:ascii="Arial" w:hAnsi="Arial" w:cs="Arial"/>
        </w:rPr>
        <w:t>0</w:t>
      </w:r>
      <w:r>
        <w:rPr>
          <w:rFonts w:ascii="Arial" w:hAnsi="Arial" w:cs="Arial"/>
        </w:rPr>
        <w:t>. I</w:t>
      </w:r>
      <w:r w:rsidR="001A371F">
        <w:rPr>
          <w:rFonts w:ascii="Arial" w:hAnsi="Arial" w:cs="Arial"/>
        </w:rPr>
        <w:t>ndicate the type of maximum benefit for supplemental life insurance</w:t>
      </w:r>
      <w:r w:rsidR="001826B2">
        <w:rPr>
          <w:rFonts w:ascii="Arial" w:hAnsi="Arial" w:cs="Arial"/>
        </w:rPr>
        <w:t>.</w:t>
      </w:r>
      <w:r w:rsidR="008748E1">
        <w:rPr>
          <w:rFonts w:ascii="Arial" w:hAnsi="Arial" w:cs="Arial"/>
        </w:rPr>
        <w:t xml:space="preserve"> </w:t>
      </w:r>
      <w:r w:rsidR="008748E1" w:rsidRPr="00FF5699">
        <w:rPr>
          <w:rStyle w:val="Answertextfont"/>
          <w:rFonts w:ascii="Arial" w:hAnsi="Arial" w:cs="Arial"/>
          <w:i/>
          <w:color w:val="7030A0"/>
        </w:rPr>
        <w:t>Show this question if Q</w:t>
      </w:r>
      <w:r w:rsidR="008748E1">
        <w:rPr>
          <w:rStyle w:val="Answertextfont"/>
          <w:rFonts w:ascii="Arial" w:hAnsi="Arial" w:cs="Arial"/>
          <w:i/>
          <w:color w:val="7030A0"/>
        </w:rPr>
        <w:t>6</w:t>
      </w:r>
      <w:r w:rsidR="008748E1" w:rsidRPr="00FF5699">
        <w:rPr>
          <w:rStyle w:val="Answertextfont"/>
          <w:rFonts w:ascii="Arial" w:hAnsi="Arial" w:cs="Arial"/>
          <w:i/>
          <w:color w:val="7030A0"/>
        </w:rPr>
        <w:t xml:space="preserve"> = </w:t>
      </w:r>
      <w:r w:rsidR="008748E1">
        <w:rPr>
          <w:rStyle w:val="Answertextfont"/>
          <w:rFonts w:ascii="Arial" w:hAnsi="Arial" w:cs="Arial"/>
          <w:i/>
          <w:color w:val="7030A0"/>
        </w:rPr>
        <w:t xml:space="preserve">Multiples of pay or or Range of fixed amounts and pay multiples or Other </w:t>
      </w:r>
      <w:r w:rsidR="001A371F">
        <w:rPr>
          <w:rFonts w:ascii="Arial" w:hAnsi="Arial" w:cs="Arial"/>
        </w:rPr>
        <w:t xml:space="preserve"> </w:t>
      </w:r>
      <w:r w:rsidR="008748E1" w:rsidRPr="00A92CCA">
        <w:rPr>
          <w:rFonts w:ascii="Arial" w:hAnsi="Arial" w:cs="Arial"/>
          <w:color w:val="FF0000"/>
        </w:rPr>
        <w:t>(</w:t>
      </w:r>
      <w:r w:rsidR="008748E1">
        <w:rPr>
          <w:rFonts w:ascii="Arial" w:hAnsi="Arial" w:cs="Arial"/>
          <w:color w:val="FF0000"/>
        </w:rPr>
        <w:t>Report Label: Type of maximum benefit)</w:t>
      </w:r>
      <w:r w:rsidR="00F67257">
        <w:rPr>
          <w:rFonts w:ascii="Arial" w:hAnsi="Arial" w:cs="Arial"/>
          <w:color w:val="FF0000"/>
        </w:rPr>
        <w:t xml:space="preserve"> </w:t>
      </w:r>
    </w:p>
    <w:p w14:paraId="041E43D1" w14:textId="3170A66A" w:rsidR="00594321" w:rsidRDefault="00594321" w:rsidP="00030C41">
      <w:pPr>
        <w:pStyle w:val="Questiontext"/>
        <w:spacing w:after="0" w:line="276" w:lineRule="auto"/>
        <w:rPr>
          <w:rFonts w:ascii="Arial" w:hAnsi="Arial" w:cs="Arial"/>
        </w:rPr>
      </w:pPr>
      <w:r w:rsidRPr="00E968DC">
        <w:rPr>
          <w:rFonts w:ascii="Arial" w:hAnsi="Arial" w:cs="Arial"/>
        </w:rPr>
        <w:t>○</w:t>
      </w:r>
      <w:r w:rsidR="001A371F">
        <w:rPr>
          <w:rFonts w:ascii="Arial" w:hAnsi="Arial" w:cs="Arial"/>
        </w:rPr>
        <w:t xml:space="preserve"> No </w:t>
      </w:r>
      <w:r w:rsidR="00037D98">
        <w:rPr>
          <w:rFonts w:ascii="Arial" w:hAnsi="Arial" w:cs="Arial"/>
        </w:rPr>
        <w:t>m</w:t>
      </w:r>
      <w:r w:rsidR="001A371F">
        <w:rPr>
          <w:rFonts w:ascii="Arial" w:hAnsi="Arial" w:cs="Arial"/>
        </w:rPr>
        <w:t xml:space="preserve">aximum </w:t>
      </w:r>
    </w:p>
    <w:p w14:paraId="10482130" w14:textId="5BA190A1" w:rsidR="0098483D" w:rsidRDefault="00594321" w:rsidP="00030C41">
      <w:pPr>
        <w:pStyle w:val="Questiontext"/>
        <w:spacing w:after="0" w:line="276" w:lineRule="auto"/>
        <w:rPr>
          <w:rFonts w:ascii="Arial" w:hAnsi="Arial" w:cs="Arial"/>
        </w:rPr>
      </w:pPr>
      <w:r w:rsidRPr="00E968DC">
        <w:rPr>
          <w:rFonts w:ascii="Arial" w:hAnsi="Arial" w:cs="Arial"/>
        </w:rPr>
        <w:t>○</w:t>
      </w:r>
      <w:r w:rsidR="001A371F">
        <w:rPr>
          <w:rFonts w:ascii="Arial" w:hAnsi="Arial" w:cs="Arial"/>
        </w:rPr>
        <w:t xml:space="preserve"> Fixed maximum amount</w:t>
      </w:r>
      <w:r w:rsidR="00312FE6">
        <w:rPr>
          <w:rStyle w:val="Answertextfont"/>
          <w:rFonts w:ascii="Arial" w:hAnsi="Arial" w:cs="Arial"/>
          <w:i/>
          <w:color w:val="7030A0"/>
        </w:rPr>
        <w:t xml:space="preserve"> </w:t>
      </w:r>
      <w:r w:rsidR="00DE417F" w:rsidDel="00DE417F">
        <w:rPr>
          <w:rFonts w:ascii="Arial" w:hAnsi="Arial" w:cs="Arial"/>
        </w:rPr>
        <w:t xml:space="preserve"> </w:t>
      </w:r>
      <w:r w:rsidR="00DE417F">
        <w:rPr>
          <w:rStyle w:val="Answertextfont"/>
          <w:rFonts w:ascii="Arial" w:hAnsi="Arial" w:cs="Arial"/>
        </w:rPr>
        <w:br/>
      </w:r>
      <w:r w:rsidR="00DE417F" w:rsidRPr="00E968DC">
        <w:rPr>
          <w:rFonts w:ascii="Arial" w:hAnsi="Arial" w:cs="Arial"/>
        </w:rPr>
        <w:t>○</w:t>
      </w:r>
      <w:r w:rsidR="00690B5D">
        <w:rPr>
          <w:rFonts w:ascii="Arial" w:hAnsi="Arial" w:cs="Arial"/>
        </w:rPr>
        <w:t xml:space="preserve"> </w:t>
      </w:r>
      <w:r w:rsidR="00DE417F" w:rsidRPr="00717D2B">
        <w:rPr>
          <w:rStyle w:val="Answertextfont"/>
          <w:rFonts w:ascii="Arial" w:hAnsi="Arial" w:cs="Arial"/>
        </w:rPr>
        <w:t xml:space="preserve">Fixed </w:t>
      </w:r>
      <w:r w:rsidR="00DE417F">
        <w:rPr>
          <w:rStyle w:val="Answertextfont"/>
          <w:rFonts w:ascii="Arial" w:hAnsi="Arial" w:cs="Arial"/>
        </w:rPr>
        <w:t xml:space="preserve">maximum </w:t>
      </w:r>
      <w:r w:rsidR="00DE417F" w:rsidRPr="00717D2B">
        <w:rPr>
          <w:rStyle w:val="Answertextfont"/>
          <w:rFonts w:ascii="Arial" w:hAnsi="Arial" w:cs="Arial"/>
        </w:rPr>
        <w:t>amount</w:t>
      </w:r>
      <w:r w:rsidR="00DE417F">
        <w:rPr>
          <w:rStyle w:val="Answertextfont"/>
          <w:rFonts w:ascii="Arial" w:hAnsi="Arial" w:cs="Arial"/>
        </w:rPr>
        <w:t xml:space="preserve"> combined with other coverage </w:t>
      </w:r>
      <w:r w:rsidR="00DE417F">
        <w:rPr>
          <w:rFonts w:ascii="Arial" w:hAnsi="Arial" w:cs="Arial"/>
        </w:rPr>
        <w:br/>
      </w:r>
      <w:r w:rsidR="001A371F" w:rsidRPr="00E968DC">
        <w:rPr>
          <w:rFonts w:ascii="Arial" w:hAnsi="Arial" w:cs="Arial"/>
        </w:rPr>
        <w:t>○</w:t>
      </w:r>
      <w:r w:rsidR="001A371F">
        <w:rPr>
          <w:rFonts w:ascii="Arial" w:hAnsi="Arial" w:cs="Arial"/>
        </w:rPr>
        <w:t xml:space="preserve"> Other </w:t>
      </w:r>
      <w:r w:rsidR="001A371F" w:rsidRPr="00E968DC">
        <w:rPr>
          <w:rFonts w:ascii="Arial" w:hAnsi="Arial" w:cs="Arial"/>
        </w:rPr>
        <w:t>(____________)</w:t>
      </w:r>
    </w:p>
    <w:p w14:paraId="213E518F" w14:textId="77777777" w:rsidR="00690B5D" w:rsidRDefault="00690B5D" w:rsidP="00312FE6">
      <w:pPr>
        <w:pStyle w:val="Questiontext"/>
        <w:spacing w:after="0" w:line="276" w:lineRule="auto"/>
        <w:rPr>
          <w:rFonts w:ascii="Arial" w:hAnsi="Arial" w:cs="Arial"/>
        </w:rPr>
      </w:pPr>
    </w:p>
    <w:p w14:paraId="098D69D8" w14:textId="6E2DB925" w:rsidR="00312FE6" w:rsidRDefault="00312FE6" w:rsidP="00312FE6">
      <w:pPr>
        <w:pStyle w:val="Questiontext"/>
        <w:spacing w:after="0" w:line="276" w:lineRule="auto"/>
        <w:rPr>
          <w:rFonts w:ascii="Arial" w:hAnsi="Arial" w:cs="Arial"/>
          <w:i/>
          <w:color w:val="7030A0"/>
        </w:rPr>
      </w:pPr>
      <w:r>
        <w:rPr>
          <w:rFonts w:ascii="Arial" w:hAnsi="Arial" w:cs="Arial"/>
        </w:rPr>
        <w:t xml:space="preserve">10.a  Provide the fixed maximum benefit amount with evidence of insurability for supplemental life insurance. </w:t>
      </w:r>
      <w:r w:rsidRPr="00520482">
        <w:rPr>
          <w:rFonts w:ascii="Arial" w:hAnsi="Arial" w:cs="Arial"/>
          <w:i/>
          <w:color w:val="7030A0"/>
        </w:rPr>
        <w:t>Show this question if Q</w:t>
      </w:r>
      <w:r>
        <w:rPr>
          <w:rFonts w:ascii="Arial" w:hAnsi="Arial" w:cs="Arial"/>
          <w:i/>
          <w:color w:val="7030A0"/>
        </w:rPr>
        <w:t>10</w:t>
      </w:r>
      <w:r w:rsidRPr="00721513">
        <w:rPr>
          <w:rFonts w:ascii="Arial" w:hAnsi="Arial" w:cs="Arial"/>
          <w:i/>
          <w:color w:val="7030A0"/>
        </w:rPr>
        <w:t xml:space="preserve"> = F</w:t>
      </w:r>
      <w:r>
        <w:rPr>
          <w:rFonts w:ascii="Arial" w:hAnsi="Arial" w:cs="Arial"/>
          <w:i/>
          <w:color w:val="7030A0"/>
        </w:rPr>
        <w:t xml:space="preserve">ixed maximum </w:t>
      </w:r>
      <w:r w:rsidRPr="00721513">
        <w:rPr>
          <w:rFonts w:ascii="Arial" w:hAnsi="Arial" w:cs="Arial"/>
          <w:i/>
          <w:color w:val="7030A0"/>
        </w:rPr>
        <w:t>amount</w:t>
      </w:r>
      <w:r w:rsidR="00F766D0">
        <w:rPr>
          <w:rFonts w:ascii="Arial" w:hAnsi="Arial" w:cs="Arial"/>
          <w:i/>
          <w:color w:val="7030A0"/>
        </w:rPr>
        <w:t xml:space="preserve"> OR Fixed maximum amount combined with other coverage</w:t>
      </w:r>
      <w:r w:rsidR="008748E1">
        <w:rPr>
          <w:rFonts w:ascii="Arial" w:hAnsi="Arial" w:cs="Arial"/>
          <w:i/>
          <w:color w:val="7030A0"/>
        </w:rPr>
        <w:t xml:space="preserve"> </w:t>
      </w:r>
      <w:r w:rsidR="008748E1" w:rsidRPr="00A92CCA">
        <w:rPr>
          <w:rFonts w:ascii="Arial" w:hAnsi="Arial" w:cs="Arial"/>
          <w:color w:val="FF0000"/>
        </w:rPr>
        <w:t>(</w:t>
      </w:r>
      <w:r w:rsidR="008748E1">
        <w:rPr>
          <w:rFonts w:ascii="Arial" w:hAnsi="Arial" w:cs="Arial"/>
          <w:color w:val="FF0000"/>
        </w:rPr>
        <w:t>Report Label: Fixed maximum benefit</w:t>
      </w:r>
      <w:r w:rsidR="00A92CCA">
        <w:rPr>
          <w:rFonts w:ascii="Arial" w:hAnsi="Arial" w:cs="Arial"/>
          <w:color w:val="FF0000"/>
        </w:rPr>
        <w:t xml:space="preserve"> amount</w:t>
      </w:r>
      <w:r w:rsidR="008748E1">
        <w:rPr>
          <w:rFonts w:ascii="Arial" w:hAnsi="Arial" w:cs="Arial"/>
          <w:color w:val="FF0000"/>
        </w:rPr>
        <w:t>)</w:t>
      </w:r>
    </w:p>
    <w:p w14:paraId="234DFEE1" w14:textId="4F309BB6" w:rsidR="006B5449" w:rsidRPr="0098483D" w:rsidRDefault="00312FE6" w:rsidP="006B5449">
      <w:pPr>
        <w:pStyle w:val="Questiontext"/>
        <w:spacing w:after="0" w:line="276" w:lineRule="auto"/>
        <w:rPr>
          <w:rFonts w:ascii="Arial" w:hAnsi="Arial" w:cs="Arial"/>
        </w:rPr>
      </w:pPr>
      <w:r>
        <w:rPr>
          <w:rStyle w:val="Answertextfont"/>
        </w:rPr>
        <w:t>____________</w:t>
      </w:r>
      <w:r>
        <w:rPr>
          <w:rFonts w:ascii="Arial" w:hAnsi="Arial" w:cs="Arial"/>
          <w:i/>
          <w:color w:val="7030A0"/>
        </w:rPr>
        <w:tab/>
      </w:r>
      <w:r w:rsidR="006B5449">
        <w:rPr>
          <w:rFonts w:ascii="Arial" w:hAnsi="Arial" w:cs="Arial"/>
          <w:i/>
          <w:color w:val="7030A0"/>
        </w:rPr>
        <w:br/>
      </w:r>
      <w:r w:rsidR="006B5449">
        <w:rPr>
          <w:rFonts w:ascii="Arial" w:hAnsi="Arial" w:cs="Arial"/>
          <w:i/>
          <w:color w:val="7030A0"/>
        </w:rPr>
        <w:br/>
      </w:r>
      <w:r w:rsidR="006B5449">
        <w:rPr>
          <w:rFonts w:ascii="Arial" w:hAnsi="Arial" w:cs="Arial"/>
        </w:rPr>
        <w:t xml:space="preserve">10b. Indicate the type of maximum benefit for supplemental life insurance </w:t>
      </w:r>
      <w:r w:rsidR="006B5449" w:rsidRPr="00FF5699">
        <w:rPr>
          <w:rStyle w:val="Answertextfont"/>
          <w:rFonts w:ascii="Arial" w:hAnsi="Arial" w:cs="Arial"/>
          <w:i/>
          <w:color w:val="7030A0"/>
        </w:rPr>
        <w:t>Show this question if Q</w:t>
      </w:r>
      <w:r w:rsidR="006B5449">
        <w:rPr>
          <w:rStyle w:val="Answertextfont"/>
          <w:rFonts w:ascii="Arial" w:hAnsi="Arial" w:cs="Arial"/>
          <w:i/>
          <w:color w:val="7030A0"/>
        </w:rPr>
        <w:t>6</w:t>
      </w:r>
      <w:r w:rsidR="006B5449" w:rsidRPr="00FF5699">
        <w:rPr>
          <w:rStyle w:val="Answertextfont"/>
          <w:rFonts w:ascii="Arial" w:hAnsi="Arial" w:cs="Arial"/>
          <w:i/>
          <w:color w:val="7030A0"/>
        </w:rPr>
        <w:t xml:space="preserve"> = </w:t>
      </w:r>
      <w:r w:rsidR="006B5449">
        <w:rPr>
          <w:rStyle w:val="Answertextfont"/>
          <w:rFonts w:ascii="Arial" w:hAnsi="Arial" w:cs="Arial"/>
          <w:i/>
          <w:color w:val="7030A0"/>
        </w:rPr>
        <w:t xml:space="preserve">Fixed amount(s) </w:t>
      </w:r>
      <w:r w:rsidR="006B5449">
        <w:rPr>
          <w:rFonts w:ascii="Arial" w:hAnsi="Arial" w:cs="Arial"/>
        </w:rPr>
        <w:t xml:space="preserve"> </w:t>
      </w:r>
      <w:r w:rsidR="006B5449" w:rsidRPr="00A92CCA">
        <w:rPr>
          <w:rFonts w:ascii="Arial" w:hAnsi="Arial" w:cs="Arial"/>
          <w:color w:val="FF0000"/>
        </w:rPr>
        <w:t>(</w:t>
      </w:r>
      <w:r w:rsidR="006B5449">
        <w:rPr>
          <w:rFonts w:ascii="Arial" w:hAnsi="Arial" w:cs="Arial"/>
          <w:color w:val="FF0000"/>
        </w:rPr>
        <w:t xml:space="preserve">Report Label: Type of maximum benefit – for fixed amount) </w:t>
      </w:r>
    </w:p>
    <w:p w14:paraId="0237CD64" w14:textId="77777777" w:rsidR="006B5449" w:rsidRDefault="006B5449" w:rsidP="006B5449">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No maximum </w:t>
      </w:r>
    </w:p>
    <w:p w14:paraId="31CF2C07" w14:textId="6609F47C" w:rsidR="006B5449" w:rsidRDefault="006B5449" w:rsidP="006B5449">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Multiple of pay</w:t>
      </w:r>
      <w:r>
        <w:rPr>
          <w:rStyle w:val="Answertextfont"/>
          <w:rFonts w:ascii="Arial" w:hAnsi="Arial" w:cs="Arial"/>
        </w:rPr>
        <w:t xml:space="preserve"> </w:t>
      </w:r>
      <w:r>
        <w:rPr>
          <w:rFonts w:ascii="Arial" w:hAnsi="Arial" w:cs="Arial"/>
        </w:rPr>
        <w:br/>
      </w:r>
      <w:r w:rsidRPr="00E968DC">
        <w:rPr>
          <w:rFonts w:ascii="Arial" w:hAnsi="Arial" w:cs="Arial"/>
        </w:rPr>
        <w:t>○</w:t>
      </w:r>
      <w:r>
        <w:rPr>
          <w:rFonts w:ascii="Arial" w:hAnsi="Arial" w:cs="Arial"/>
        </w:rPr>
        <w:t xml:space="preserve"> Other </w:t>
      </w:r>
      <w:r w:rsidRPr="00E968DC">
        <w:rPr>
          <w:rFonts w:ascii="Arial" w:hAnsi="Arial" w:cs="Arial"/>
        </w:rPr>
        <w:t>(____________)</w:t>
      </w:r>
    </w:p>
    <w:p w14:paraId="73D8D2F2" w14:textId="77777777" w:rsidR="006B5449" w:rsidRDefault="006B5449" w:rsidP="006B5449">
      <w:pPr>
        <w:pStyle w:val="Questiontext"/>
        <w:spacing w:after="0" w:line="276" w:lineRule="auto"/>
        <w:rPr>
          <w:rFonts w:ascii="Arial" w:hAnsi="Arial" w:cs="Arial"/>
        </w:rPr>
      </w:pPr>
    </w:p>
    <w:p w14:paraId="60218CEA" w14:textId="13FC5E3A" w:rsidR="006B5449" w:rsidRDefault="006B5449" w:rsidP="006B5449">
      <w:pPr>
        <w:pStyle w:val="Questiontext"/>
        <w:spacing w:after="0" w:line="276" w:lineRule="auto"/>
        <w:rPr>
          <w:rFonts w:ascii="Arial" w:hAnsi="Arial" w:cs="Arial"/>
          <w:i/>
          <w:color w:val="7030A0"/>
        </w:rPr>
      </w:pPr>
      <w:r>
        <w:rPr>
          <w:rFonts w:ascii="Arial" w:hAnsi="Arial" w:cs="Arial"/>
        </w:rPr>
        <w:t xml:space="preserve">10c. Provide the maximum multiple of pay. </w:t>
      </w:r>
      <w:r w:rsidRPr="00520482">
        <w:rPr>
          <w:rFonts w:ascii="Arial" w:hAnsi="Arial" w:cs="Arial"/>
          <w:i/>
          <w:color w:val="7030A0"/>
        </w:rPr>
        <w:t>Show this question if Q</w:t>
      </w:r>
      <w:r>
        <w:rPr>
          <w:rFonts w:ascii="Arial" w:hAnsi="Arial" w:cs="Arial"/>
          <w:i/>
          <w:color w:val="7030A0"/>
        </w:rPr>
        <w:t>10b</w:t>
      </w:r>
      <w:r w:rsidRPr="00721513">
        <w:rPr>
          <w:rFonts w:ascii="Arial" w:hAnsi="Arial" w:cs="Arial"/>
          <w:i/>
          <w:color w:val="7030A0"/>
        </w:rPr>
        <w:t xml:space="preserve"> = </w:t>
      </w:r>
      <w:r w:rsidR="00C37FF1">
        <w:rPr>
          <w:rFonts w:ascii="Arial" w:hAnsi="Arial" w:cs="Arial"/>
          <w:i/>
          <w:color w:val="7030A0"/>
        </w:rPr>
        <w:t>M</w:t>
      </w:r>
      <w:r>
        <w:rPr>
          <w:rFonts w:ascii="Arial" w:hAnsi="Arial" w:cs="Arial"/>
          <w:i/>
          <w:color w:val="7030A0"/>
        </w:rPr>
        <w:t xml:space="preserve">ultiple of pay </w:t>
      </w:r>
      <w:r w:rsidRPr="00A92CCA">
        <w:rPr>
          <w:rFonts w:ascii="Arial" w:hAnsi="Arial" w:cs="Arial"/>
          <w:color w:val="FF0000"/>
        </w:rPr>
        <w:t>(</w:t>
      </w:r>
      <w:r>
        <w:rPr>
          <w:rFonts w:ascii="Arial" w:hAnsi="Arial" w:cs="Arial"/>
          <w:color w:val="FF0000"/>
        </w:rPr>
        <w:t xml:space="preserve">Report Label: Maximum benefit amount – for fixed amount) </w:t>
      </w:r>
      <w:r w:rsidR="001826B2">
        <w:rPr>
          <w:rStyle w:val="Answertextfont"/>
        </w:rPr>
        <w:t>____________</w:t>
      </w:r>
    </w:p>
    <w:p w14:paraId="03619AE7" w14:textId="31B21511" w:rsidR="00C46AA9" w:rsidRDefault="00F77EA1" w:rsidP="00C46AA9">
      <w:pPr>
        <w:pStyle w:val="Questiontext"/>
        <w:spacing w:before="120" w:after="0" w:line="276" w:lineRule="auto"/>
        <w:rPr>
          <w:rFonts w:ascii="Arial" w:hAnsi="Arial" w:cs="Arial"/>
        </w:rPr>
      </w:pPr>
      <w:r w:rsidRPr="00B30A8D">
        <w:rPr>
          <w:rFonts w:ascii="Arial" w:hAnsi="Arial" w:cs="Arial"/>
        </w:rPr>
        <w:br/>
      </w:r>
      <w:r w:rsidR="00594321">
        <w:rPr>
          <w:rFonts w:ascii="Arial" w:hAnsi="Arial" w:cs="Arial"/>
        </w:rPr>
        <w:t>1</w:t>
      </w:r>
      <w:r w:rsidR="000A20E2">
        <w:rPr>
          <w:rFonts w:ascii="Arial" w:hAnsi="Arial" w:cs="Arial"/>
        </w:rPr>
        <w:t>1</w:t>
      </w:r>
      <w:r w:rsidR="00570F72">
        <w:rPr>
          <w:rFonts w:ascii="Arial" w:hAnsi="Arial" w:cs="Arial"/>
        </w:rPr>
        <w:t xml:space="preserve">. </w:t>
      </w:r>
      <w:r>
        <w:rPr>
          <w:rFonts w:ascii="Arial" w:hAnsi="Arial" w:cs="Arial"/>
        </w:rPr>
        <w:t>Indicate with which life coverage(s) the fixed maximum amount</w:t>
      </w:r>
      <w:r w:rsidR="00B15FF8">
        <w:rPr>
          <w:rFonts w:ascii="Arial" w:hAnsi="Arial" w:cs="Arial"/>
        </w:rPr>
        <w:t xml:space="preserve"> for supplemental life</w:t>
      </w:r>
      <w:r>
        <w:rPr>
          <w:rFonts w:ascii="Arial" w:hAnsi="Arial" w:cs="Arial"/>
        </w:rPr>
        <w:t xml:space="preserve"> is combined.  </w:t>
      </w:r>
      <w:r>
        <w:rPr>
          <w:rStyle w:val="Answertextfont"/>
          <w:rFonts w:ascii="Arial" w:hAnsi="Arial" w:cs="Arial"/>
          <w:i/>
          <w:color w:val="7030A0"/>
        </w:rPr>
        <w:t>Sh</w:t>
      </w:r>
      <w:r w:rsidR="00312FE6">
        <w:rPr>
          <w:rStyle w:val="Answertextfont"/>
          <w:rFonts w:ascii="Arial" w:hAnsi="Arial" w:cs="Arial"/>
          <w:i/>
          <w:color w:val="7030A0"/>
        </w:rPr>
        <w:t>ow if Q10.</w:t>
      </w:r>
      <w:r>
        <w:rPr>
          <w:rStyle w:val="Answertextfont"/>
          <w:rFonts w:ascii="Arial" w:hAnsi="Arial" w:cs="Arial"/>
          <w:i/>
          <w:color w:val="7030A0"/>
        </w:rPr>
        <w:t xml:space="preserve">= </w:t>
      </w:r>
      <w:r w:rsidR="00737B29" w:rsidRPr="0000714E">
        <w:rPr>
          <w:rStyle w:val="Answertextfont"/>
          <w:rFonts w:ascii="Arial" w:hAnsi="Arial" w:cs="Arial"/>
          <w:i/>
          <w:color w:val="8064A2" w:themeColor="accent4"/>
        </w:rPr>
        <w:t>Fixed maximum amount combined with other coverage</w:t>
      </w:r>
      <w:r w:rsidR="00C46AA9">
        <w:rPr>
          <w:rStyle w:val="Answertextfont"/>
          <w:rFonts w:ascii="Arial" w:hAnsi="Arial" w:cs="Arial"/>
          <w:i/>
          <w:color w:val="8064A2" w:themeColor="accent4"/>
        </w:rPr>
        <w:t xml:space="preserve"> </w:t>
      </w:r>
      <w:r w:rsidR="00C46AA9" w:rsidRPr="00026181">
        <w:rPr>
          <w:rFonts w:ascii="Arial" w:hAnsi="Arial" w:cs="Arial"/>
          <w:i/>
          <w:color w:val="FF0000"/>
        </w:rPr>
        <w:t>(</w:t>
      </w:r>
      <w:r w:rsidR="00C46AA9" w:rsidRPr="008A2608">
        <w:rPr>
          <w:rFonts w:ascii="Arial" w:hAnsi="Arial" w:cs="Arial"/>
          <w:color w:val="FF0000"/>
        </w:rPr>
        <w:t>R</w:t>
      </w:r>
      <w:r w:rsidR="00C46AA9">
        <w:rPr>
          <w:rFonts w:ascii="Arial" w:hAnsi="Arial" w:cs="Arial"/>
          <w:color w:val="FF0000"/>
        </w:rPr>
        <w:t>eport Label: Coverages with which maximum amount is combined)</w:t>
      </w:r>
    </w:p>
    <w:p w14:paraId="467BBFD4" w14:textId="60D48476" w:rsidR="0034708C" w:rsidRDefault="00DD3515" w:rsidP="0034708C">
      <w:pPr>
        <w:pStyle w:val="Questiontext"/>
        <w:spacing w:before="120" w:after="0" w:line="276" w:lineRule="auto"/>
        <w:rPr>
          <w:rFonts w:ascii="Arial" w:hAnsi="Arial" w:cs="Arial"/>
        </w:rPr>
      </w:pPr>
      <w:r w:rsidRPr="005249CB">
        <w:rPr>
          <w:rFonts w:ascii="Arial" w:hAnsi="Arial" w:cs="Arial"/>
        </w:rPr>
        <w:t>□</w:t>
      </w:r>
      <w:r>
        <w:rPr>
          <w:rFonts w:ascii="Arial" w:hAnsi="Arial" w:cs="Arial"/>
        </w:rPr>
        <w:t xml:space="preserve"> Basic Life </w:t>
      </w:r>
    </w:p>
    <w:p w14:paraId="73FF26C2" w14:textId="77777777" w:rsidR="00544749" w:rsidRDefault="00B15FF8" w:rsidP="005F1CFD">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 xml:space="preserve">Dependent Life </w:t>
      </w:r>
    </w:p>
    <w:p w14:paraId="6CD5F9D2" w14:textId="77777777" w:rsidR="005F1CFD" w:rsidRDefault="005F1CFD" w:rsidP="005F1CFD">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Basic AD&amp;D</w:t>
      </w:r>
    </w:p>
    <w:p w14:paraId="67DDED57" w14:textId="77777777" w:rsidR="005F1CFD" w:rsidRDefault="005F1CFD" w:rsidP="005F1CFD">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Optional AD&amp;D</w:t>
      </w:r>
    </w:p>
    <w:p w14:paraId="28EEA0F1" w14:textId="77777777" w:rsidR="00030C41" w:rsidRDefault="00030C41" w:rsidP="00030C41">
      <w:pPr>
        <w:pStyle w:val="Questiontext"/>
        <w:spacing w:after="0" w:line="276" w:lineRule="auto"/>
        <w:rPr>
          <w:rFonts w:ascii="Arial" w:hAnsi="Arial" w:cs="Arial"/>
        </w:rPr>
      </w:pPr>
    </w:p>
    <w:p w14:paraId="68527C85" w14:textId="4C8BA026" w:rsidR="00D351B4" w:rsidRPr="00E968DC" w:rsidRDefault="00D351B4" w:rsidP="00D351B4">
      <w:pPr>
        <w:spacing w:line="276" w:lineRule="auto"/>
        <w:rPr>
          <w:rFonts w:ascii="Arial" w:hAnsi="Arial" w:cs="Arial"/>
          <w:sz w:val="20"/>
          <w:szCs w:val="20"/>
        </w:rPr>
      </w:pPr>
      <w:r>
        <w:rPr>
          <w:rFonts w:ascii="Arial" w:hAnsi="Arial" w:cs="Arial"/>
          <w:sz w:val="20"/>
          <w:szCs w:val="20"/>
        </w:rPr>
        <w:t>13.1.  Does the supplemental life plan have a guaranteed issue amount?</w:t>
      </w:r>
      <w:r w:rsidR="00564001">
        <w:rPr>
          <w:rFonts w:ascii="Arial" w:hAnsi="Arial" w:cs="Arial"/>
          <w:sz w:val="20"/>
          <w:szCs w:val="20"/>
        </w:rPr>
        <w:t xml:space="preserve"> </w:t>
      </w:r>
      <w:r w:rsidR="00F06B7A" w:rsidRPr="00CF119B">
        <w:rPr>
          <w:rFonts w:ascii="Arial" w:hAnsi="Arial" w:cs="Arial"/>
          <w:color w:val="FF0000"/>
          <w:sz w:val="20"/>
          <w:szCs w:val="20"/>
        </w:rPr>
        <w:t>(Report Label: Guaranteed issue amount exists)</w:t>
      </w:r>
      <w:r w:rsidRPr="009D5DC9">
        <w:rPr>
          <w:rFonts w:ascii="Arial" w:hAnsi="Arial" w:cs="Arial"/>
          <w:sz w:val="20"/>
          <w:szCs w:val="20"/>
        </w:rPr>
        <w:br/>
      </w:r>
      <w:r w:rsidRPr="00E968DC">
        <w:rPr>
          <w:rFonts w:ascii="Arial" w:hAnsi="Arial" w:cs="Arial"/>
          <w:sz w:val="20"/>
          <w:szCs w:val="20"/>
        </w:rPr>
        <w:t xml:space="preserve">○ </w:t>
      </w:r>
      <w:r w:rsidRPr="00E968DC">
        <w:rPr>
          <w:rStyle w:val="Answertextfont"/>
          <w:rFonts w:ascii="Arial" w:hAnsi="Arial" w:cs="Arial"/>
        </w:rPr>
        <w:t>Yes</w:t>
      </w:r>
    </w:p>
    <w:p w14:paraId="3F7FE3D1" w14:textId="77777777" w:rsidR="00D351B4" w:rsidRDefault="00D351B4" w:rsidP="00D351B4">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1C7AD1FC" w14:textId="241C2F62" w:rsidR="00D351B4" w:rsidRDefault="00D351B4" w:rsidP="00F31238">
      <w:pPr>
        <w:spacing w:line="276" w:lineRule="auto"/>
        <w:rPr>
          <w:rFonts w:ascii="Arial" w:hAnsi="Arial" w:cs="Arial"/>
          <w:sz w:val="20"/>
          <w:szCs w:val="20"/>
        </w:rPr>
      </w:pPr>
    </w:p>
    <w:p w14:paraId="6B106CA5" w14:textId="2513E836" w:rsidR="00CC4120" w:rsidRPr="00D856C8" w:rsidRDefault="00293BFD" w:rsidP="00315062">
      <w:pPr>
        <w:pStyle w:val="Questiontext"/>
        <w:spacing w:line="276" w:lineRule="auto"/>
        <w:rPr>
          <w:rFonts w:ascii="Arial" w:hAnsi="Arial" w:cs="Arial"/>
          <w:b/>
          <w:vanish/>
        </w:rPr>
      </w:pPr>
      <w:r>
        <w:rPr>
          <w:rFonts w:ascii="Arial" w:hAnsi="Arial" w:cs="Arial"/>
        </w:rPr>
        <w:t xml:space="preserve">13.2.  </w:t>
      </w:r>
      <w:r w:rsidRPr="00E968DC">
        <w:rPr>
          <w:rFonts w:ascii="Arial" w:hAnsi="Arial" w:cs="Arial"/>
        </w:rPr>
        <w:t>Indicate the type</w:t>
      </w:r>
      <w:r>
        <w:rPr>
          <w:rFonts w:ascii="Arial" w:hAnsi="Arial" w:cs="Arial"/>
        </w:rPr>
        <w:t xml:space="preserve"> of guaranteed issue amount for supplemental life insurance.</w:t>
      </w:r>
      <w:r w:rsidR="00CC4120">
        <w:rPr>
          <w:rFonts w:ascii="Arial" w:hAnsi="Arial" w:cs="Arial"/>
        </w:rPr>
        <w:t xml:space="preserve"> </w:t>
      </w:r>
      <w:r w:rsidR="00CC4120" w:rsidRPr="007D17B3">
        <w:rPr>
          <w:rStyle w:val="Answertextfont"/>
          <w:rFonts w:ascii="Arial" w:hAnsi="Arial" w:cs="Arial"/>
          <w:i/>
          <w:color w:val="7030A0"/>
        </w:rPr>
        <w:t xml:space="preserve">Show this question if </w:t>
      </w:r>
      <w:r w:rsidR="00CC4120">
        <w:rPr>
          <w:rStyle w:val="Answertextfont"/>
          <w:rFonts w:ascii="Arial" w:hAnsi="Arial" w:cs="Arial"/>
          <w:i/>
          <w:color w:val="7030A0"/>
        </w:rPr>
        <w:t>Q13.1 = yes</w:t>
      </w:r>
      <w:r w:rsidR="00564001">
        <w:rPr>
          <w:rStyle w:val="Answertextfont"/>
          <w:rFonts w:ascii="Arial" w:hAnsi="Arial" w:cs="Arial"/>
          <w:i/>
          <w:color w:val="7030A0"/>
        </w:rPr>
        <w:t xml:space="preserve"> </w:t>
      </w:r>
      <w:r w:rsidR="00F06B7A">
        <w:rPr>
          <w:rFonts w:ascii="Arial" w:hAnsi="Arial" w:cs="Arial"/>
          <w:color w:val="FF0000"/>
        </w:rPr>
        <w:t>Report Label: Type of guaranteed issue amount)</w:t>
      </w:r>
      <w:r w:rsidR="00564001">
        <w:rPr>
          <w:rFonts w:ascii="Arial" w:hAnsi="Arial" w:cs="Arial"/>
        </w:rPr>
        <w:br/>
      </w:r>
      <w:r w:rsidR="00CC4120" w:rsidRPr="00E968DC">
        <w:rPr>
          <w:rFonts w:ascii="Arial" w:hAnsi="Arial" w:cs="Arial"/>
        </w:rPr>
        <w:t xml:space="preserve">○ </w:t>
      </w:r>
      <w:r w:rsidR="00CC4120">
        <w:rPr>
          <w:rFonts w:ascii="Arial" w:hAnsi="Arial" w:cs="Arial"/>
        </w:rPr>
        <w:t>M</w:t>
      </w:r>
      <w:r w:rsidR="00CC4120">
        <w:rPr>
          <w:rStyle w:val="Answertextfont"/>
          <w:rFonts w:ascii="Arial" w:hAnsi="Arial" w:cs="Arial"/>
        </w:rPr>
        <w:t>ultiple of pay</w:t>
      </w:r>
      <w:r w:rsidR="00CC4120" w:rsidDel="002373B5">
        <w:rPr>
          <w:rStyle w:val="Answertextfont"/>
          <w:rFonts w:ascii="Arial" w:hAnsi="Arial" w:cs="Arial"/>
        </w:rPr>
        <w:t xml:space="preserve"> </w:t>
      </w:r>
      <w:r w:rsidR="00CC4120">
        <w:rPr>
          <w:rFonts w:ascii="Arial" w:hAnsi="Arial" w:cs="Arial"/>
        </w:rPr>
        <w:br/>
      </w:r>
      <w:r w:rsidR="00CC4120" w:rsidRPr="00E968DC">
        <w:rPr>
          <w:rFonts w:ascii="Arial" w:hAnsi="Arial" w:cs="Arial"/>
        </w:rPr>
        <w:t xml:space="preserve">○ </w:t>
      </w:r>
      <w:r w:rsidR="00CC4120">
        <w:rPr>
          <w:rStyle w:val="Answertextfont"/>
          <w:rFonts w:ascii="Arial" w:hAnsi="Arial" w:cs="Arial"/>
        </w:rPr>
        <w:t>F</w:t>
      </w:r>
      <w:r w:rsidR="00CC4120" w:rsidRPr="00E968DC">
        <w:rPr>
          <w:rStyle w:val="Answertextfont"/>
          <w:rFonts w:ascii="Arial" w:hAnsi="Arial" w:cs="Arial"/>
        </w:rPr>
        <w:t>ixed</w:t>
      </w:r>
      <w:r w:rsidR="00CC4120">
        <w:rPr>
          <w:rStyle w:val="Answertextfont"/>
          <w:rFonts w:ascii="Arial" w:hAnsi="Arial" w:cs="Arial"/>
        </w:rPr>
        <w:t xml:space="preserve"> </w:t>
      </w:r>
      <w:r w:rsidR="00CC4120" w:rsidRPr="00E968DC">
        <w:rPr>
          <w:rStyle w:val="Answertextfont"/>
          <w:rFonts w:ascii="Arial" w:hAnsi="Arial" w:cs="Arial"/>
        </w:rPr>
        <w:t>amount</w:t>
      </w:r>
    </w:p>
    <w:p w14:paraId="3E25684B" w14:textId="04ED5AC9" w:rsidR="000B0CF6" w:rsidRDefault="00CC4120" w:rsidP="00D351B4">
      <w:pPr>
        <w:pStyle w:val="Questiontext"/>
        <w:spacing w:after="0" w:line="276" w:lineRule="auto"/>
        <w:rPr>
          <w:rFonts w:ascii="Arial" w:hAnsi="Arial" w:cs="Arial"/>
        </w:rPr>
      </w:pPr>
      <w:r>
        <w:rPr>
          <w:rFonts w:ascii="Arial" w:hAnsi="Arial" w:cs="Arial"/>
          <w:b/>
        </w:rPr>
        <w:br/>
      </w:r>
      <w:r w:rsidRPr="00D856C8">
        <w:rPr>
          <w:rFonts w:ascii="Arial" w:hAnsi="Arial" w:cs="Arial"/>
        </w:rPr>
        <w:t xml:space="preserve">○ Other </w:t>
      </w:r>
      <w:r>
        <w:rPr>
          <w:rStyle w:val="Answertextfont"/>
          <w:rFonts w:ascii="Arial" w:hAnsi="Arial" w:cs="Arial"/>
        </w:rPr>
        <w:br/>
      </w:r>
    </w:p>
    <w:p w14:paraId="3C0F49AD" w14:textId="0DFF5333" w:rsidR="00D351B4" w:rsidRPr="00E968DC" w:rsidRDefault="00C70340" w:rsidP="00D351B4">
      <w:pPr>
        <w:pStyle w:val="Questiontext"/>
        <w:spacing w:after="0" w:line="276" w:lineRule="auto"/>
        <w:rPr>
          <w:rFonts w:ascii="Arial" w:hAnsi="Arial" w:cs="Arial"/>
        </w:rPr>
      </w:pPr>
      <w:r>
        <w:rPr>
          <w:rFonts w:ascii="Arial" w:hAnsi="Arial" w:cs="Arial"/>
        </w:rPr>
        <w:lastRenderedPageBreak/>
        <w:t>13.</w:t>
      </w:r>
      <w:r w:rsidR="00F378F2">
        <w:rPr>
          <w:rFonts w:ascii="Arial" w:hAnsi="Arial" w:cs="Arial"/>
        </w:rPr>
        <w:t>3</w:t>
      </w:r>
      <w:r w:rsidR="00D351B4">
        <w:rPr>
          <w:rFonts w:ascii="Arial" w:hAnsi="Arial" w:cs="Arial"/>
        </w:rPr>
        <w:t>. Provide the guaranteed issue amount for supplemental life insurance.</w:t>
      </w:r>
      <w:r w:rsidR="00D351B4" w:rsidRPr="00C82C56">
        <w:rPr>
          <w:rStyle w:val="Answertextfont"/>
          <w:rFonts w:ascii="Arial" w:hAnsi="Arial" w:cs="Arial"/>
          <w:i/>
          <w:color w:val="7030A0"/>
        </w:rPr>
        <w:t xml:space="preserve"> </w:t>
      </w:r>
      <w:r w:rsidR="00D351B4" w:rsidRPr="007D17B3">
        <w:rPr>
          <w:rStyle w:val="Answertextfont"/>
          <w:rFonts w:ascii="Arial" w:hAnsi="Arial" w:cs="Arial"/>
          <w:i/>
          <w:color w:val="7030A0"/>
        </w:rPr>
        <w:t xml:space="preserve">Show this question </w:t>
      </w:r>
      <w:r w:rsidR="00D351B4">
        <w:rPr>
          <w:rStyle w:val="Answertextfont"/>
          <w:rFonts w:ascii="Arial" w:hAnsi="Arial" w:cs="Arial"/>
          <w:i/>
          <w:color w:val="7030A0"/>
        </w:rPr>
        <w:t>Q13.</w:t>
      </w:r>
      <w:r w:rsidR="000255F4">
        <w:rPr>
          <w:rStyle w:val="Answertextfont"/>
          <w:rFonts w:ascii="Arial" w:hAnsi="Arial" w:cs="Arial"/>
          <w:i/>
          <w:color w:val="7030A0"/>
        </w:rPr>
        <w:t>1</w:t>
      </w:r>
      <w:r w:rsidR="00D351B4">
        <w:rPr>
          <w:rStyle w:val="Answertextfont"/>
          <w:rFonts w:ascii="Arial" w:hAnsi="Arial" w:cs="Arial"/>
          <w:i/>
          <w:color w:val="7030A0"/>
        </w:rPr>
        <w:t xml:space="preserve"> = </w:t>
      </w:r>
      <w:r w:rsidR="000255F4">
        <w:rPr>
          <w:rStyle w:val="Answertextfont"/>
          <w:rFonts w:ascii="Arial" w:hAnsi="Arial" w:cs="Arial"/>
          <w:i/>
          <w:color w:val="7030A0"/>
        </w:rPr>
        <w:t>yes</w:t>
      </w:r>
      <w:r w:rsidR="00564001">
        <w:rPr>
          <w:rStyle w:val="Answertextfont"/>
          <w:rFonts w:ascii="Arial" w:hAnsi="Arial" w:cs="Arial"/>
          <w:i/>
          <w:color w:val="7030A0"/>
        </w:rPr>
        <w:t xml:space="preserve"> </w:t>
      </w:r>
      <w:r w:rsidR="00564001" w:rsidRPr="006E2C81">
        <w:rPr>
          <w:rFonts w:ascii="Arial" w:hAnsi="Arial" w:cs="Arial"/>
          <w:i/>
          <w:color w:val="7030A0"/>
        </w:rPr>
        <w:t>(US only)</w:t>
      </w:r>
      <w:r w:rsidR="00F06B7A">
        <w:rPr>
          <w:rFonts w:ascii="Arial" w:hAnsi="Arial" w:cs="Arial"/>
          <w:i/>
          <w:color w:val="7030A0"/>
        </w:rPr>
        <w:t xml:space="preserve"> </w:t>
      </w:r>
      <w:r w:rsidR="00F06B7A" w:rsidRPr="0095250A">
        <w:rPr>
          <w:rFonts w:ascii="Arial" w:hAnsi="Arial" w:cs="Arial"/>
          <w:color w:val="FF0000"/>
        </w:rPr>
        <w:t>(</w:t>
      </w:r>
      <w:r w:rsidR="00F06B7A">
        <w:rPr>
          <w:rFonts w:ascii="Arial" w:hAnsi="Arial" w:cs="Arial"/>
          <w:color w:val="FF0000"/>
        </w:rPr>
        <w:t>Report Label: Amount for guaranteed issue)</w:t>
      </w:r>
      <w:r w:rsidR="00564001">
        <w:rPr>
          <w:rFonts w:ascii="Arial" w:hAnsi="Arial" w:cs="Arial"/>
        </w:rPr>
        <w:br/>
      </w:r>
      <w:r w:rsidR="00D351B4" w:rsidRPr="00E968DC">
        <w:rPr>
          <w:rFonts w:ascii="Arial" w:hAnsi="Arial" w:cs="Arial"/>
        </w:rPr>
        <w:t>__________________________________________________________________</w:t>
      </w:r>
    </w:p>
    <w:p w14:paraId="318A532E" w14:textId="77777777" w:rsidR="00D351B4" w:rsidRDefault="00D351B4" w:rsidP="00D351B4">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2ED67EEC" w14:textId="5D79ECD7" w:rsidR="00D351B4" w:rsidRDefault="00D351B4" w:rsidP="00F31238">
      <w:pPr>
        <w:spacing w:line="276" w:lineRule="auto"/>
        <w:rPr>
          <w:rFonts w:ascii="Arial" w:hAnsi="Arial" w:cs="Arial"/>
          <w:sz w:val="20"/>
          <w:szCs w:val="20"/>
        </w:rPr>
      </w:pPr>
    </w:p>
    <w:p w14:paraId="334B270F" w14:textId="348EF842" w:rsidR="00F31238" w:rsidRPr="00E75086" w:rsidRDefault="00F31238" w:rsidP="00F31238">
      <w:pPr>
        <w:spacing w:line="276" w:lineRule="auto"/>
        <w:rPr>
          <w:rStyle w:val="Answertextfont"/>
          <w:rFonts w:ascii="Arial" w:hAnsi="Arial" w:cs="Arial"/>
          <w:i/>
        </w:rPr>
      </w:pPr>
      <w:r w:rsidRPr="000A20E2">
        <w:rPr>
          <w:rFonts w:ascii="Arial" w:hAnsi="Arial" w:cs="Arial"/>
          <w:sz w:val="20"/>
          <w:szCs w:val="20"/>
        </w:rPr>
        <w:t>1</w:t>
      </w:r>
      <w:r w:rsidR="000A20E2" w:rsidRPr="00F3757B">
        <w:rPr>
          <w:rFonts w:ascii="Arial" w:hAnsi="Arial" w:cs="Arial"/>
          <w:sz w:val="20"/>
          <w:szCs w:val="20"/>
        </w:rPr>
        <w:t>4</w:t>
      </w:r>
      <w:r w:rsidRPr="00F3757B">
        <w:rPr>
          <w:rFonts w:ascii="Arial" w:hAnsi="Arial" w:cs="Arial"/>
          <w:sz w:val="20"/>
          <w:szCs w:val="20"/>
        </w:rPr>
        <w:t>.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supplemental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00CF119B">
        <w:rPr>
          <w:rStyle w:val="Answertextfont"/>
          <w:rFonts w:ascii="Arial" w:hAnsi="Arial" w:cs="Arial"/>
        </w:rPr>
        <w:t>(</w:t>
      </w:r>
      <w:r w:rsidR="00F06B7A" w:rsidRPr="00CF119B">
        <w:rPr>
          <w:rFonts w:ascii="Arial" w:hAnsi="Arial" w:cs="Arial"/>
          <w:color w:val="FF0000"/>
          <w:sz w:val="20"/>
          <w:szCs w:val="20"/>
        </w:rPr>
        <w:t xml:space="preserve">Report Label: Plan </w:t>
      </w:r>
      <w:r w:rsidR="000320FD">
        <w:rPr>
          <w:rFonts w:ascii="Arial" w:hAnsi="Arial" w:cs="Arial"/>
          <w:color w:val="FF0000"/>
          <w:sz w:val="20"/>
          <w:szCs w:val="20"/>
        </w:rPr>
        <w:t>portability</w:t>
      </w:r>
      <w:r w:rsidR="00F06B7A" w:rsidRPr="00CF119B">
        <w:rPr>
          <w:rFonts w:ascii="Arial" w:hAnsi="Arial" w:cs="Arial"/>
          <w:color w:val="FF0000"/>
          <w:sz w:val="20"/>
          <w:szCs w:val="20"/>
        </w:rPr>
        <w:t>)</w:t>
      </w:r>
    </w:p>
    <w:p w14:paraId="65264AE1" w14:textId="77777777" w:rsidR="00F31238" w:rsidRPr="00E968DC" w:rsidRDefault="00F31238" w:rsidP="00F31238">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0913912D" w14:textId="77777777" w:rsidR="00F31238" w:rsidRDefault="00F31238" w:rsidP="00F31238">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489C5893" w14:textId="77777777" w:rsidR="00F16B5E" w:rsidRDefault="00F16B5E" w:rsidP="00F31238">
      <w:pPr>
        <w:spacing w:line="276" w:lineRule="auto"/>
        <w:rPr>
          <w:rStyle w:val="Answertextfont"/>
          <w:rFonts w:ascii="Arial" w:hAnsi="Arial" w:cs="Arial"/>
        </w:rPr>
      </w:pPr>
    </w:p>
    <w:p w14:paraId="30FECADB" w14:textId="44809D76" w:rsidR="00F16B5E" w:rsidRPr="00EC6CB0" w:rsidRDefault="00D2345F" w:rsidP="00F31238">
      <w:pPr>
        <w:spacing w:line="276" w:lineRule="auto"/>
        <w:rPr>
          <w:rStyle w:val="Answertextfont"/>
          <w:rFonts w:ascii="Arial" w:hAnsi="Arial" w:cs="Arial"/>
          <w:b/>
        </w:rPr>
      </w:pPr>
      <w:r w:rsidRPr="001010CA">
        <w:rPr>
          <w:rStyle w:val="Answertextfont"/>
          <w:rFonts w:ascii="Arial" w:hAnsi="Arial" w:cs="Arial"/>
          <w:b/>
          <w:sz w:val="24"/>
          <w:szCs w:val="24"/>
        </w:rPr>
        <w:t xml:space="preserve">Supplemental </w:t>
      </w:r>
      <w:r w:rsidR="008C5511" w:rsidRPr="001010CA">
        <w:rPr>
          <w:rStyle w:val="Answertextfont"/>
          <w:rFonts w:ascii="Arial" w:hAnsi="Arial" w:cs="Arial"/>
          <w:b/>
          <w:sz w:val="24"/>
          <w:szCs w:val="24"/>
        </w:rPr>
        <w:t>life e</w:t>
      </w:r>
      <w:r w:rsidR="008C5511" w:rsidRPr="001E3F9B">
        <w:rPr>
          <w:rStyle w:val="Answertextfont"/>
          <w:rFonts w:ascii="Arial" w:hAnsi="Arial" w:cs="Arial"/>
          <w:b/>
          <w:sz w:val="24"/>
          <w:szCs w:val="24"/>
        </w:rPr>
        <w:t>mployee c</w:t>
      </w:r>
      <w:r w:rsidR="008C5511" w:rsidRPr="001C477A">
        <w:rPr>
          <w:rStyle w:val="Answertextfont"/>
          <w:rFonts w:ascii="Arial" w:hAnsi="Arial" w:cs="Arial"/>
          <w:b/>
          <w:sz w:val="24"/>
          <w:szCs w:val="24"/>
        </w:rPr>
        <w:t>ontributions</w:t>
      </w:r>
      <w:r w:rsidR="008C5511">
        <w:rPr>
          <w:rStyle w:val="Answertextfont"/>
          <w:rFonts w:ascii="Arial" w:hAnsi="Arial" w:cs="Arial"/>
          <w:b/>
        </w:rPr>
        <w:t xml:space="preserve"> </w:t>
      </w:r>
      <w:r w:rsidR="005B170B">
        <w:rPr>
          <w:rFonts w:asciiTheme="minorHAnsi" w:hAnsiTheme="minorHAnsi" w:cstheme="minorHAnsi"/>
          <w:i/>
          <w:color w:val="7030A0"/>
        </w:rPr>
        <w:t>Subsection of life insurance plan</w:t>
      </w:r>
      <w:r w:rsidR="005B170B" w:rsidRPr="00EC6CB0">
        <w:rPr>
          <w:rFonts w:ascii="Arial" w:hAnsi="Arial" w:cs="Arial"/>
          <w:i/>
          <w:color w:val="7030A0"/>
          <w:sz w:val="20"/>
          <w:szCs w:val="20"/>
        </w:rPr>
        <w:t xml:space="preserve"> </w:t>
      </w:r>
      <w:r w:rsidR="00FB6429" w:rsidRPr="00EC6CB0">
        <w:rPr>
          <w:rFonts w:ascii="Arial" w:hAnsi="Arial" w:cs="Arial"/>
          <w:i/>
          <w:color w:val="7030A0"/>
          <w:sz w:val="20"/>
          <w:szCs w:val="20"/>
        </w:rPr>
        <w:t xml:space="preserve">Show if </w:t>
      </w:r>
      <w:r w:rsidR="00A3206B">
        <w:rPr>
          <w:rFonts w:ascii="Arial" w:hAnsi="Arial" w:cs="Arial"/>
          <w:i/>
          <w:color w:val="7030A0"/>
          <w:sz w:val="20"/>
          <w:szCs w:val="20"/>
        </w:rPr>
        <w:t>Eligibility</w:t>
      </w:r>
      <w:r w:rsidR="00FB6429" w:rsidRPr="00EC6CB0">
        <w:rPr>
          <w:rFonts w:ascii="Arial" w:hAnsi="Arial" w:cs="Arial"/>
          <w:i/>
          <w:color w:val="7030A0"/>
          <w:sz w:val="20"/>
          <w:szCs w:val="20"/>
        </w:rPr>
        <w:t xml:space="preserve"> Q</w:t>
      </w:r>
      <w:r w:rsidR="00A3206B">
        <w:rPr>
          <w:rFonts w:ascii="Arial" w:hAnsi="Arial" w:cs="Arial"/>
          <w:i/>
          <w:color w:val="7030A0"/>
          <w:sz w:val="20"/>
          <w:szCs w:val="20"/>
        </w:rPr>
        <w:t>3</w:t>
      </w:r>
      <w:r w:rsidR="00FB6429" w:rsidRPr="00EC6CB0">
        <w:rPr>
          <w:rFonts w:ascii="Arial" w:hAnsi="Arial" w:cs="Arial"/>
          <w:i/>
          <w:color w:val="7030A0"/>
          <w:sz w:val="20"/>
          <w:szCs w:val="20"/>
        </w:rPr>
        <w:t xml:space="preserve"> = </w:t>
      </w:r>
      <w:r w:rsidR="00FB6429" w:rsidRPr="00381546">
        <w:rPr>
          <w:rFonts w:ascii="Arial" w:hAnsi="Arial" w:cs="Arial"/>
          <w:i/>
          <w:color w:val="7030A0"/>
          <w:sz w:val="20"/>
          <w:szCs w:val="20"/>
        </w:rPr>
        <w:t>Supplemental Life</w:t>
      </w:r>
    </w:p>
    <w:p w14:paraId="4EB5335A" w14:textId="77777777" w:rsidR="00F31238" w:rsidRDefault="00F31238" w:rsidP="00F31238">
      <w:pPr>
        <w:pStyle w:val="Questiontext"/>
        <w:spacing w:after="0" w:line="276" w:lineRule="auto"/>
        <w:rPr>
          <w:rFonts w:ascii="Arial" w:hAnsi="Arial" w:cs="Arial"/>
        </w:rPr>
      </w:pPr>
    </w:p>
    <w:p w14:paraId="659FE136" w14:textId="77777777" w:rsidR="00F31238" w:rsidRPr="002B3449" w:rsidRDefault="00F31238" w:rsidP="00F31238">
      <w:pPr>
        <w:spacing w:line="276" w:lineRule="auto"/>
        <w:rPr>
          <w:rFonts w:ascii="Arial" w:hAnsi="Arial" w:cs="Arial"/>
          <w:i/>
        </w:rPr>
      </w:pPr>
    </w:p>
    <w:p w14:paraId="28AA8BFA" w14:textId="739AB149" w:rsidR="00A3206B" w:rsidRPr="00FC562E" w:rsidRDefault="00F31238" w:rsidP="00A3206B">
      <w:pPr>
        <w:pStyle w:val="Instruction"/>
        <w:rPr>
          <w:rFonts w:ascii="Arial" w:hAnsi="Arial" w:cs="Arial"/>
          <w:b/>
          <w:i w:val="0"/>
          <w:color w:val="FF0000"/>
        </w:rPr>
      </w:pPr>
      <w:r>
        <w:rPr>
          <w:rFonts w:ascii="Arial" w:hAnsi="Arial" w:cs="Arial"/>
          <w:i w:val="0"/>
        </w:rPr>
        <w:t>1</w:t>
      </w:r>
      <w:r w:rsidR="000A20E2">
        <w:rPr>
          <w:rFonts w:ascii="Arial" w:hAnsi="Arial" w:cs="Arial"/>
          <w:i w:val="0"/>
        </w:rPr>
        <w:t>6.</w:t>
      </w:r>
      <w:r>
        <w:rPr>
          <w:rFonts w:ascii="Arial" w:hAnsi="Arial" w:cs="Arial"/>
          <w:i w:val="0"/>
        </w:rPr>
        <w:t xml:space="preserve"> </w:t>
      </w:r>
      <w:r w:rsidRPr="008969EC">
        <w:rPr>
          <w:rFonts w:ascii="Arial" w:hAnsi="Arial" w:cs="Arial"/>
          <w:i w:val="0"/>
        </w:rPr>
        <w:t xml:space="preserve">Indicate the type of employee contribution for </w:t>
      </w:r>
      <w:r w:rsidR="000A20E2">
        <w:rPr>
          <w:rFonts w:ascii="Arial" w:hAnsi="Arial" w:cs="Arial"/>
          <w:i w:val="0"/>
        </w:rPr>
        <w:t>supplemental</w:t>
      </w:r>
      <w:r>
        <w:rPr>
          <w:rFonts w:ascii="Arial" w:hAnsi="Arial" w:cs="Arial"/>
          <w:i w:val="0"/>
        </w:rPr>
        <w:t xml:space="preserve">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sidR="005A555A">
        <w:rPr>
          <w:rFonts w:ascii="Arial" w:hAnsi="Arial" w:cs="Arial"/>
          <w:i w:val="0"/>
        </w:rPr>
        <w:t xml:space="preserve">  </w:t>
      </w:r>
      <w:r w:rsidR="001C5CFB" w:rsidRPr="00CD0252">
        <w:rPr>
          <w:rFonts w:ascii="Arial" w:hAnsi="Arial" w:cs="Arial"/>
          <w:i w:val="0"/>
        </w:rPr>
        <w:t>Note: If under a flex plan, the employee contribution should be the price tag minus the credit.</w:t>
      </w:r>
      <w:r w:rsidR="001C5CFB" w:rsidRPr="00E7414D">
        <w:rPr>
          <w:rFonts w:ascii="Arial" w:hAnsi="Arial" w:cs="Arial"/>
        </w:rPr>
        <w:t xml:space="preserve"> </w:t>
      </w:r>
      <w:r w:rsidR="001C5CFB">
        <w:rPr>
          <w:rFonts w:ascii="Arial" w:hAnsi="Arial" w:cs="Arial"/>
          <w:i w:val="0"/>
        </w:rPr>
        <w:t xml:space="preserve"> </w:t>
      </w:r>
      <w:r w:rsidR="00FC4F22">
        <w:rPr>
          <w:rFonts w:ascii="Arial" w:hAnsi="Arial" w:cs="Arial"/>
          <w:i w:val="0"/>
        </w:rPr>
        <w:t>Employee contributions with breakpoints are considered when there is a flex plan or when the employer subsidizes a portion of the benefit option.</w:t>
      </w:r>
      <w:r>
        <w:rPr>
          <w:rFonts w:ascii="Arial" w:hAnsi="Arial" w:cs="Arial"/>
          <w:i w:val="0"/>
        </w:rPr>
        <w:t xml:space="preserve">  </w:t>
      </w:r>
      <w:r w:rsidR="00A3206B" w:rsidRPr="00FC562E">
        <w:rPr>
          <w:rFonts w:ascii="Arial" w:hAnsi="Arial" w:cs="Arial"/>
          <w:i w:val="0"/>
          <w:color w:val="FF0000"/>
        </w:rPr>
        <w:t>(Hidden for all</w:t>
      </w:r>
      <w:r w:rsidR="00181D4F">
        <w:rPr>
          <w:rFonts w:ascii="Arial" w:hAnsi="Arial" w:cs="Arial"/>
          <w:i w:val="0"/>
          <w:color w:val="FF0000"/>
        </w:rPr>
        <w:t xml:space="preserve"> n</w:t>
      </w:r>
      <w:r w:rsidR="00E82E54" w:rsidRPr="00FC562E">
        <w:rPr>
          <w:rFonts w:ascii="Arial" w:hAnsi="Arial" w:cs="Arial"/>
          <w:i w:val="0"/>
          <w:color w:val="FF0000"/>
        </w:rPr>
        <w:t>on Survey level reporting</w:t>
      </w:r>
      <w:r w:rsidR="00A3206B" w:rsidRPr="00FC562E">
        <w:rPr>
          <w:rFonts w:ascii="Arial" w:hAnsi="Arial" w:cs="Arial"/>
          <w:i w:val="0"/>
          <w:color w:val="FF0000"/>
        </w:rPr>
        <w:t>)</w:t>
      </w:r>
      <w:r w:rsidR="006F4DFD">
        <w:rPr>
          <w:rFonts w:ascii="Arial" w:hAnsi="Arial" w:cs="Arial"/>
          <w:i w:val="0"/>
          <w:color w:val="FF0000"/>
        </w:rPr>
        <w:t xml:space="preserve"> </w:t>
      </w:r>
      <w:r w:rsidR="006F4DFD" w:rsidRPr="00CF119B">
        <w:rPr>
          <w:rFonts w:ascii="Arial" w:hAnsi="Arial" w:cs="Arial"/>
          <w:i w:val="0"/>
          <w:color w:val="FF0000"/>
        </w:rPr>
        <w:t>(Report label: Cost sharing type)</w:t>
      </w:r>
      <w:r w:rsidR="006F4DFD" w:rsidRPr="00CF119B">
        <w:rPr>
          <w:rFonts w:ascii="Arial" w:hAnsi="Arial" w:cs="Arial"/>
          <w:i w:val="0"/>
          <w:color w:val="FF0000"/>
        </w:rPr>
        <w:br/>
      </w:r>
    </w:p>
    <w:p w14:paraId="44EFF8F4" w14:textId="4592D9DE" w:rsidR="00F31238" w:rsidRPr="008969EC" w:rsidRDefault="00F31238" w:rsidP="00F31238">
      <w:pPr>
        <w:spacing w:line="276" w:lineRule="auto"/>
        <w:rPr>
          <w:rFonts w:ascii="Arial" w:hAnsi="Arial" w:cs="Arial"/>
          <w:sz w:val="20"/>
          <w:szCs w:val="20"/>
        </w:rPr>
      </w:pPr>
      <w:r w:rsidRPr="008969EC">
        <w:rPr>
          <w:rFonts w:ascii="Arial" w:hAnsi="Arial" w:cs="Arial"/>
          <w:sz w:val="20"/>
          <w:szCs w:val="20"/>
        </w:rPr>
        <w:t xml:space="preserve">○ Employee pays </w:t>
      </w:r>
      <w:r w:rsidR="006F4DFD">
        <w:rPr>
          <w:rFonts w:ascii="Arial" w:hAnsi="Arial" w:cs="Arial"/>
          <w:sz w:val="20"/>
          <w:szCs w:val="20"/>
        </w:rPr>
        <w:t>the full cost</w:t>
      </w:r>
    </w:p>
    <w:p w14:paraId="1D7D8496" w14:textId="77777777" w:rsidR="00FC4F22" w:rsidRPr="00FC562E" w:rsidRDefault="00F31238" w:rsidP="00FC4F22">
      <w:pPr>
        <w:spacing w:line="276" w:lineRule="auto"/>
        <w:rPr>
          <w:rFonts w:ascii="Arial" w:hAnsi="Arial" w:cs="Arial"/>
          <w:sz w:val="20"/>
          <w:szCs w:val="20"/>
        </w:rPr>
      </w:pPr>
      <w:r w:rsidRPr="008969EC">
        <w:rPr>
          <w:rFonts w:ascii="Arial" w:hAnsi="Arial" w:cs="Arial"/>
          <w:sz w:val="20"/>
          <w:szCs w:val="20"/>
        </w:rPr>
        <w:t xml:space="preserve">○ Employee pays a percentage of </w:t>
      </w:r>
      <w:r>
        <w:rPr>
          <w:rFonts w:ascii="Arial" w:hAnsi="Arial" w:cs="Arial"/>
          <w:sz w:val="20"/>
          <w:szCs w:val="20"/>
        </w:rPr>
        <w:t>cost/premium</w:t>
      </w:r>
      <w:r w:rsidR="00FC4F22">
        <w:rPr>
          <w:rFonts w:ascii="Arial" w:hAnsi="Arial" w:cs="Arial"/>
          <w:sz w:val="20"/>
          <w:szCs w:val="20"/>
        </w:rPr>
        <w:br/>
      </w:r>
      <w:commentRangeStart w:id="181"/>
      <w:r w:rsidR="00FC4F22" w:rsidRPr="008969EC">
        <w:rPr>
          <w:rFonts w:ascii="Arial" w:hAnsi="Arial" w:cs="Arial"/>
          <w:sz w:val="20"/>
          <w:szCs w:val="20"/>
        </w:rPr>
        <w:t xml:space="preserve">○ </w:t>
      </w:r>
      <w:r w:rsidR="00FC4F22">
        <w:rPr>
          <w:rFonts w:ascii="Arial" w:hAnsi="Arial" w:cs="Arial"/>
          <w:sz w:val="20"/>
          <w:szCs w:val="20"/>
        </w:rPr>
        <w:t>E</w:t>
      </w:r>
      <w:r w:rsidR="00FC4F22" w:rsidRPr="008969EC">
        <w:rPr>
          <w:rFonts w:ascii="Arial" w:hAnsi="Arial" w:cs="Arial"/>
          <w:sz w:val="20"/>
          <w:szCs w:val="20"/>
        </w:rPr>
        <w:t>mploye</w:t>
      </w:r>
      <w:r w:rsidR="00FC4F22">
        <w:rPr>
          <w:rFonts w:ascii="Arial" w:hAnsi="Arial" w:cs="Arial"/>
          <w:sz w:val="20"/>
          <w:szCs w:val="20"/>
        </w:rPr>
        <w:t xml:space="preserve">r pays a percentage up to a specific multiple of pay breakpoint then employee pays a percentage over the breakpoint </w:t>
      </w:r>
    </w:p>
    <w:p w14:paraId="1BE24537" w14:textId="0128D06C" w:rsidR="00D13A4E" w:rsidRPr="00C37FF1" w:rsidRDefault="00FC4F22" w:rsidP="00D13A4E">
      <w:pPr>
        <w:spacing w:line="276" w:lineRule="auto"/>
        <w:rPr>
          <w:rFonts w:ascii="Arial" w:hAnsi="Arial" w:cs="Arial"/>
          <w:i/>
          <w:color w:val="8064A2" w:themeColor="accent4"/>
          <w:sz w:val="20"/>
          <w:szCs w:val="20"/>
        </w:rPr>
      </w:pPr>
      <w:r w:rsidRPr="008969EC">
        <w:rPr>
          <w:rFonts w:ascii="Arial" w:hAnsi="Arial" w:cs="Arial"/>
          <w:sz w:val="20"/>
          <w:szCs w:val="20"/>
        </w:rPr>
        <w:t>○ Employe</w:t>
      </w:r>
      <w:r>
        <w:rPr>
          <w:rFonts w:ascii="Arial" w:hAnsi="Arial" w:cs="Arial"/>
          <w:sz w:val="20"/>
          <w:szCs w:val="20"/>
        </w:rPr>
        <w:t>r</w:t>
      </w:r>
      <w:r w:rsidRPr="008969EC">
        <w:rPr>
          <w:rFonts w:ascii="Arial" w:hAnsi="Arial" w:cs="Arial"/>
          <w:sz w:val="20"/>
          <w:szCs w:val="20"/>
        </w:rPr>
        <w:t xml:space="preserve"> pays </w:t>
      </w:r>
      <w:r>
        <w:rPr>
          <w:rFonts w:ascii="Arial" w:hAnsi="Arial" w:cs="Arial"/>
          <w:sz w:val="20"/>
          <w:szCs w:val="20"/>
        </w:rPr>
        <w:t xml:space="preserve">a percentage up to a specific fixed amount of coverage breakpoint then employee pays a percentage over the breakpoint </w:t>
      </w:r>
      <w:commentRangeEnd w:id="181"/>
      <w:r w:rsidR="004B0760">
        <w:rPr>
          <w:rStyle w:val="CommentReference"/>
        </w:rPr>
        <w:commentReference w:id="181"/>
      </w:r>
    </w:p>
    <w:p w14:paraId="24FFD278" w14:textId="6471683A" w:rsidR="00F31238" w:rsidRPr="00F3757B" w:rsidRDefault="00670F56" w:rsidP="00670F56">
      <w:pPr>
        <w:spacing w:line="276" w:lineRule="auto"/>
        <w:rPr>
          <w:rFonts w:ascii="Arial" w:hAnsi="Arial" w:cs="Arial"/>
        </w:rPr>
      </w:pPr>
      <w:r w:rsidRPr="008969EC">
        <w:rPr>
          <w:rFonts w:ascii="Arial" w:hAnsi="Arial" w:cs="Arial"/>
          <w:sz w:val="20"/>
          <w:szCs w:val="20"/>
        </w:rPr>
        <w:t>○</w:t>
      </w:r>
      <w:r w:rsidR="00F31238" w:rsidRPr="00F3757B">
        <w:rPr>
          <w:rFonts w:ascii="Arial" w:hAnsi="Arial" w:cs="Arial"/>
          <w:sz w:val="20"/>
          <w:szCs w:val="20"/>
        </w:rPr>
        <w:t xml:space="preserve"> Other</w:t>
      </w:r>
      <w:r w:rsidR="00E97A45" w:rsidRPr="00F3757B">
        <w:rPr>
          <w:rFonts w:ascii="Arial" w:hAnsi="Arial" w:cs="Arial"/>
          <w:sz w:val="20"/>
          <w:szCs w:val="20"/>
        </w:rPr>
        <w:t xml:space="preserve"> </w:t>
      </w:r>
      <w:r w:rsidR="00F31238" w:rsidRPr="00F3757B">
        <w:rPr>
          <w:rFonts w:ascii="Arial" w:hAnsi="Arial" w:cs="Arial"/>
          <w:sz w:val="20"/>
          <w:szCs w:val="20"/>
        </w:rPr>
        <w:t xml:space="preserve">(_____________________________________________________________________) </w:t>
      </w:r>
    </w:p>
    <w:p w14:paraId="053A09C8" w14:textId="77777777" w:rsidR="00F31238" w:rsidRDefault="00F31238" w:rsidP="00F31238">
      <w:pPr>
        <w:pStyle w:val="Questiontext"/>
        <w:spacing w:line="276" w:lineRule="auto"/>
        <w:rPr>
          <w:rFonts w:ascii="Arial" w:hAnsi="Arial" w:cs="Arial"/>
        </w:rPr>
      </w:pPr>
    </w:p>
    <w:p w14:paraId="1BE7F131" w14:textId="5D49BE15" w:rsidR="00A3206B" w:rsidRPr="006E2C81" w:rsidRDefault="00F31238" w:rsidP="00A3206B">
      <w:pPr>
        <w:pStyle w:val="Instruction"/>
        <w:rPr>
          <w:rFonts w:ascii="Arial" w:hAnsi="Arial" w:cs="Arial"/>
          <w:b/>
          <w:i w:val="0"/>
        </w:rPr>
      </w:pPr>
      <w:r w:rsidRPr="00C37FF1">
        <w:rPr>
          <w:rFonts w:ascii="Arial" w:hAnsi="Arial" w:cs="Arial"/>
          <w:i w:val="0"/>
        </w:rPr>
        <w:t>1</w:t>
      </w:r>
      <w:r w:rsidR="002459BD" w:rsidRPr="00C37FF1">
        <w:rPr>
          <w:rFonts w:ascii="Arial" w:hAnsi="Arial" w:cs="Arial"/>
          <w:i w:val="0"/>
        </w:rPr>
        <w:t>6a</w:t>
      </w:r>
      <w:r w:rsidRPr="00C37FF1">
        <w:rPr>
          <w:rFonts w:ascii="Arial" w:hAnsi="Arial" w:cs="Arial"/>
          <w:i w:val="0"/>
        </w:rPr>
        <w:t xml:space="preserve">.  Report the employee contribution for </w:t>
      </w:r>
      <w:r w:rsidR="000A20E2" w:rsidRPr="00C37FF1">
        <w:rPr>
          <w:rFonts w:ascii="Arial" w:hAnsi="Arial" w:cs="Arial"/>
          <w:i w:val="0"/>
        </w:rPr>
        <w:t>supplemental</w:t>
      </w:r>
      <w:r w:rsidRPr="00C37FF1">
        <w:rPr>
          <w:rFonts w:ascii="Arial" w:hAnsi="Arial" w:cs="Arial"/>
          <w:i w:val="0"/>
        </w:rPr>
        <w:t xml:space="preserve"> life insurance </w:t>
      </w:r>
      <w:r w:rsidR="002459BD" w:rsidRPr="00C37FF1">
        <w:rPr>
          <w:rFonts w:ascii="Arial" w:hAnsi="Arial" w:cs="Arial"/>
          <w:i w:val="0"/>
        </w:rPr>
        <w:t>(</w:t>
      </w:r>
      <w:r w:rsidRPr="00C37FF1">
        <w:rPr>
          <w:rFonts w:ascii="Arial" w:hAnsi="Arial" w:cs="Arial"/>
          <w:i w:val="0"/>
        </w:rPr>
        <w:t xml:space="preserve">as a </w:t>
      </w:r>
      <w:r w:rsidR="00E97A45" w:rsidRPr="00C37FF1">
        <w:rPr>
          <w:rFonts w:ascii="Arial" w:hAnsi="Arial" w:cs="Arial"/>
          <w:i w:val="0"/>
        </w:rPr>
        <w:t xml:space="preserve">percent of </w:t>
      </w:r>
      <w:r w:rsidR="002459BD" w:rsidRPr="00C37FF1">
        <w:rPr>
          <w:rFonts w:ascii="Arial" w:hAnsi="Arial" w:cs="Arial"/>
          <w:i w:val="0"/>
        </w:rPr>
        <w:t xml:space="preserve">total cost.  Note: If under a flex plan, the employee contribution should be the price tag minus the credit. </w:t>
      </w:r>
      <w:r w:rsidRPr="00C37FF1">
        <w:rPr>
          <w:rFonts w:ascii="Arial" w:hAnsi="Arial" w:cs="Arial"/>
          <w:i w:val="0"/>
        </w:rPr>
        <w:t xml:space="preserve"> </w:t>
      </w:r>
      <w:r w:rsidR="00E97A45" w:rsidRPr="00FC562E">
        <w:rPr>
          <w:rFonts w:ascii="Arial" w:hAnsi="Arial" w:cs="Arial"/>
          <w:color w:val="8064A2" w:themeColor="accent4"/>
        </w:rPr>
        <w:t>Show if Q16</w:t>
      </w:r>
      <w:r w:rsidR="00E97A45" w:rsidRPr="00FC562E">
        <w:rPr>
          <w:rFonts w:ascii="Arial" w:hAnsi="Arial" w:cs="Arial"/>
          <w:color w:val="7030A0"/>
        </w:rPr>
        <w:t>=</w:t>
      </w:r>
      <w:r w:rsidR="00E97A45" w:rsidRPr="00FC562E">
        <w:rPr>
          <w:rFonts w:ascii="Arial" w:hAnsi="Arial" w:cs="Arial"/>
        </w:rPr>
        <w:t xml:space="preserve"> </w:t>
      </w:r>
      <w:r w:rsidR="00E97A45" w:rsidRPr="00FC562E">
        <w:rPr>
          <w:rFonts w:ascii="Arial" w:hAnsi="Arial" w:cs="Arial"/>
          <w:color w:val="7030A0"/>
        </w:rPr>
        <w:t>Employee pays a percentage of cost/premium</w:t>
      </w:r>
      <w:r w:rsidR="00A3206B" w:rsidRPr="00FC562E">
        <w:rPr>
          <w:rFonts w:ascii="Arial" w:hAnsi="Arial" w:cs="Arial"/>
          <w:color w:val="7030A0"/>
        </w:rPr>
        <w:t xml:space="preserve"> </w:t>
      </w:r>
      <w:r w:rsidR="008C1EAD" w:rsidRPr="00FC562E">
        <w:rPr>
          <w:rStyle w:val="Answertextfont"/>
          <w:rFonts w:ascii="Arial" w:hAnsi="Arial" w:cs="Arial"/>
          <w:color w:val="7030A0"/>
        </w:rPr>
        <w:t>(Properties: Allow two decimals)</w:t>
      </w:r>
      <w:r w:rsidR="008C1EAD" w:rsidRPr="006E2C81">
        <w:rPr>
          <w:rFonts w:ascii="Arial" w:hAnsi="Arial" w:cs="Arial"/>
          <w:i w:val="0"/>
          <w:color w:val="FF0000"/>
        </w:rPr>
        <w:t xml:space="preserve"> </w:t>
      </w:r>
      <w:r w:rsidR="006F4DFD" w:rsidRPr="00CF119B">
        <w:rPr>
          <w:rFonts w:ascii="Arial" w:hAnsi="Arial" w:cs="Arial"/>
          <w:i w:val="0"/>
          <w:color w:val="FF0000"/>
        </w:rPr>
        <w:t>(Report Label: Contribution amount – percentage of cost</w:t>
      </w:r>
      <w:r w:rsidR="006F4DFD" w:rsidRPr="006F4DFD" w:rsidDel="006F4DFD">
        <w:rPr>
          <w:rFonts w:ascii="Arial" w:hAnsi="Arial" w:cs="Arial"/>
          <w:i w:val="0"/>
          <w:color w:val="FF0000"/>
        </w:rPr>
        <w:t xml:space="preserve"> </w:t>
      </w:r>
      <w:r w:rsidR="006F4DFD" w:rsidRPr="00BD60DF">
        <w:rPr>
          <w:rFonts w:ascii="Arial" w:hAnsi="Arial" w:cs="Arial"/>
          <w:i w:val="0"/>
          <w:color w:val="FF0000"/>
        </w:rPr>
        <w:t>)</w:t>
      </w:r>
      <w:r w:rsidR="00CF119B">
        <w:rPr>
          <w:rFonts w:ascii="Arial" w:hAnsi="Arial" w:cs="Arial"/>
          <w:i w:val="0"/>
          <w:color w:val="FF0000"/>
        </w:rPr>
        <w:t xml:space="preserve"> (</w:t>
      </w:r>
      <w:r w:rsidR="00A3206B" w:rsidRPr="006E2C81">
        <w:rPr>
          <w:rFonts w:ascii="Arial" w:hAnsi="Arial" w:cs="Arial"/>
          <w:i w:val="0"/>
          <w:color w:val="FF0000"/>
        </w:rPr>
        <w:t xml:space="preserve">Hidden for </w:t>
      </w:r>
      <w:r w:rsidR="00E82E54" w:rsidRPr="00FC562E">
        <w:rPr>
          <w:rFonts w:ascii="Arial" w:hAnsi="Arial" w:cs="Arial"/>
          <w:i w:val="0"/>
          <w:color w:val="FF0000"/>
        </w:rPr>
        <w:t>all non Survey level reporting</w:t>
      </w:r>
      <w:r w:rsidR="00A3206B" w:rsidRPr="006E2C81">
        <w:rPr>
          <w:rFonts w:ascii="Arial" w:hAnsi="Arial" w:cs="Arial"/>
          <w:i w:val="0"/>
          <w:color w:val="FF0000"/>
        </w:rPr>
        <w:t>)</w:t>
      </w:r>
      <w:r w:rsidR="00BD5A85">
        <w:rPr>
          <w:rFonts w:ascii="Arial" w:hAnsi="Arial" w:cs="Arial"/>
          <w:i w:val="0"/>
          <w:color w:val="FF0000"/>
        </w:rPr>
        <w:t xml:space="preserve"> </w:t>
      </w:r>
    </w:p>
    <w:p w14:paraId="7AFFA39F" w14:textId="7617A0D6" w:rsidR="00F31238" w:rsidRDefault="00F31238" w:rsidP="00F31238">
      <w:pPr>
        <w:pStyle w:val="Questiontext"/>
        <w:spacing w:after="0" w:line="276" w:lineRule="auto"/>
        <w:rPr>
          <w:rFonts w:ascii="Arial" w:hAnsi="Arial" w:cs="Arial"/>
        </w:rPr>
      </w:pPr>
      <w:r w:rsidRPr="0020270A">
        <w:rPr>
          <w:rFonts w:ascii="Arial" w:hAnsi="Arial" w:cs="Arial"/>
        </w:rPr>
        <w:t>______</w:t>
      </w:r>
      <w:r w:rsidR="005F0D4F">
        <w:rPr>
          <w:rFonts w:ascii="Arial" w:hAnsi="Arial" w:cs="Arial"/>
        </w:rPr>
        <w:t>%</w:t>
      </w:r>
    </w:p>
    <w:p w14:paraId="02CCF7FF" w14:textId="77777777" w:rsidR="002459BD" w:rsidRDefault="002459BD" w:rsidP="00F31238">
      <w:pPr>
        <w:pStyle w:val="Questiontext"/>
        <w:spacing w:after="0" w:line="276" w:lineRule="auto"/>
        <w:rPr>
          <w:rFonts w:ascii="Arial" w:hAnsi="Arial" w:cs="Arial"/>
        </w:rPr>
      </w:pPr>
    </w:p>
    <w:p w14:paraId="7D16FFB4" w14:textId="154AEA9F" w:rsidR="005F0D4F" w:rsidRPr="00325A55" w:rsidRDefault="005F0D4F" w:rsidP="005F0D4F">
      <w:pPr>
        <w:pStyle w:val="Questiontext"/>
        <w:spacing w:after="0" w:line="276" w:lineRule="auto"/>
        <w:rPr>
          <w:rFonts w:ascii="Arial" w:hAnsi="Arial" w:cs="Arial"/>
        </w:rPr>
      </w:pPr>
      <w:r>
        <w:rPr>
          <w:rFonts w:ascii="Arial" w:hAnsi="Arial" w:cs="Arial"/>
        </w:rPr>
        <w:t>16b.  Indicate the employer contribution for supplemental life insurance up to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 xml:space="preserve">Employer pays a percentage up to a specific multiple of pay then employee pays a percentage over the breakpoint </w:t>
      </w:r>
      <w:r>
        <w:rPr>
          <w:rFonts w:ascii="Arial" w:hAnsi="Arial" w:cs="Arial"/>
          <w:i/>
          <w:color w:val="7030A0"/>
        </w:rPr>
        <w:t xml:space="preserve">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Pr>
          <w:rFonts w:ascii="Arial" w:hAnsi="Arial" w:cs="Arial"/>
          <w:color w:val="FF0000"/>
        </w:rPr>
        <w:t xml:space="preserve"> Employer cost sharing up to a breakpoint)</w:t>
      </w:r>
    </w:p>
    <w:p w14:paraId="765C96D2" w14:textId="77777777" w:rsidR="005F0D4F" w:rsidRPr="00325A55" w:rsidRDefault="005F0D4F" w:rsidP="005F0D4F">
      <w:pPr>
        <w:pStyle w:val="Questiontext"/>
        <w:spacing w:after="0" w:line="276" w:lineRule="auto"/>
        <w:rPr>
          <w:rFonts w:ascii="Arial" w:hAnsi="Arial" w:cs="Arial"/>
        </w:rPr>
      </w:pPr>
    </w:p>
    <w:p w14:paraId="5912EEFF" w14:textId="03823219" w:rsidR="005F0D4F" w:rsidRDefault="005F0D4F" w:rsidP="005F0D4F">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46679E74" w14:textId="77777777" w:rsidR="005F0D4F" w:rsidRDefault="005F0D4F" w:rsidP="005F0D4F">
      <w:pPr>
        <w:pStyle w:val="Questiontext"/>
        <w:spacing w:after="0" w:line="276" w:lineRule="auto"/>
        <w:rPr>
          <w:rFonts w:ascii="Arial" w:hAnsi="Arial" w:cs="Arial"/>
        </w:rPr>
      </w:pPr>
    </w:p>
    <w:p w14:paraId="10369E9C" w14:textId="45BAE588" w:rsidR="005F0D4F" w:rsidRPr="00325A55" w:rsidRDefault="005F0D4F" w:rsidP="005F0D4F">
      <w:pPr>
        <w:pStyle w:val="Questiontext"/>
        <w:spacing w:after="0" w:line="276" w:lineRule="auto"/>
        <w:rPr>
          <w:rFonts w:ascii="Arial" w:hAnsi="Arial" w:cs="Arial"/>
        </w:rPr>
      </w:pPr>
      <w:r>
        <w:rPr>
          <w:rFonts w:ascii="Arial" w:hAnsi="Arial" w:cs="Arial"/>
        </w:rPr>
        <w:t>16c.  Indicate the employee contribution for supplemental life insurance over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Employer pays a percentage up to a specific multiple of pay then employee pays a percentage over the breakpoint</w:t>
      </w:r>
      <w:r>
        <w:rPr>
          <w:rFonts w:ascii="Arial" w:hAnsi="Arial" w:cs="Arial"/>
          <w:i/>
          <w:color w:val="7030A0"/>
        </w:rPr>
        <w:t xml:space="preserve"> 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sidR="001C5CFB">
        <w:rPr>
          <w:rFonts w:ascii="Arial" w:hAnsi="Arial" w:cs="Arial"/>
          <w:color w:val="FF0000"/>
        </w:rPr>
        <w:t xml:space="preserve"> </w:t>
      </w:r>
      <w:r>
        <w:rPr>
          <w:rFonts w:ascii="Arial" w:hAnsi="Arial" w:cs="Arial"/>
          <w:color w:val="FF0000"/>
        </w:rPr>
        <w:t>Employee cost sharing over a breakpoint)</w:t>
      </w:r>
      <w:r w:rsidRPr="009A69D0">
        <w:rPr>
          <w:rFonts w:ascii="Arial" w:hAnsi="Arial" w:cs="Arial"/>
          <w:i/>
          <w:color w:val="8064A2" w:themeColor="accent4"/>
        </w:rPr>
        <w:t xml:space="preserve"> </w:t>
      </w:r>
    </w:p>
    <w:p w14:paraId="1A6F91AD" w14:textId="77777777" w:rsidR="005F0D4F" w:rsidRPr="00325A55" w:rsidRDefault="005F0D4F" w:rsidP="005F0D4F">
      <w:pPr>
        <w:pStyle w:val="Questiontext"/>
        <w:spacing w:after="0" w:line="276" w:lineRule="auto"/>
        <w:rPr>
          <w:rFonts w:ascii="Arial" w:hAnsi="Arial" w:cs="Arial"/>
        </w:rPr>
      </w:pPr>
    </w:p>
    <w:p w14:paraId="45346CDE" w14:textId="16124FA0" w:rsidR="005F0D4F" w:rsidRDefault="005F0D4F" w:rsidP="005F0D4F">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07416462" w14:textId="77777777" w:rsidR="005F0D4F" w:rsidRDefault="005F0D4F" w:rsidP="005F0D4F">
      <w:pPr>
        <w:pStyle w:val="Questiontext"/>
        <w:spacing w:after="0" w:line="276" w:lineRule="auto"/>
        <w:rPr>
          <w:rFonts w:ascii="Arial" w:hAnsi="Arial" w:cs="Arial"/>
        </w:rPr>
      </w:pPr>
    </w:p>
    <w:p w14:paraId="72B4AE02" w14:textId="77777777" w:rsidR="005F0D4F" w:rsidRPr="00060220" w:rsidRDefault="005F0D4F" w:rsidP="005F0D4F">
      <w:pPr>
        <w:pStyle w:val="Questiontext"/>
        <w:spacing w:after="0" w:line="276" w:lineRule="auto"/>
        <w:rPr>
          <w:rFonts w:ascii="Arial" w:hAnsi="Arial" w:cs="Arial"/>
          <w:i/>
          <w:color w:val="8064A2" w:themeColor="accent4"/>
        </w:rPr>
      </w:pPr>
      <w:r>
        <w:rPr>
          <w:rFonts w:ascii="Arial" w:hAnsi="Arial" w:cs="Arial"/>
        </w:rPr>
        <w:lastRenderedPageBreak/>
        <w:t xml:space="preserve">16.d Indicate the fixed amount of supplemental life insurance coverage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Employer pays a percentage up to a specific fixed amount of coverage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coverage amount)</w:t>
      </w:r>
      <w:r w:rsidRPr="00060220">
        <w:rPr>
          <w:rFonts w:ascii="Arial" w:hAnsi="Arial" w:cs="Arial"/>
          <w:i/>
          <w:color w:val="8064A2" w:themeColor="accent4"/>
        </w:rPr>
        <w:t xml:space="preserve"> </w:t>
      </w:r>
    </w:p>
    <w:p w14:paraId="18847B97" w14:textId="77777777" w:rsidR="005F0D4F" w:rsidRPr="00060220" w:rsidRDefault="005F0D4F" w:rsidP="005F0D4F">
      <w:pPr>
        <w:pStyle w:val="Questiontext"/>
        <w:spacing w:after="0" w:line="276" w:lineRule="auto"/>
        <w:rPr>
          <w:rFonts w:ascii="Arial" w:hAnsi="Arial" w:cs="Arial"/>
          <w:i/>
          <w:color w:val="8064A2" w:themeColor="accent4"/>
        </w:rPr>
      </w:pPr>
    </w:p>
    <w:p w14:paraId="2D8602E2" w14:textId="77777777" w:rsidR="005F0D4F" w:rsidRDefault="005F0D4F" w:rsidP="005F0D4F">
      <w:pPr>
        <w:pStyle w:val="Questiontext"/>
        <w:spacing w:after="0" w:line="276" w:lineRule="auto"/>
        <w:rPr>
          <w:rFonts w:ascii="Arial" w:hAnsi="Arial" w:cs="Arial"/>
        </w:rPr>
      </w:pPr>
      <w:r>
        <w:rPr>
          <w:rFonts w:ascii="Arial" w:hAnsi="Arial" w:cs="Arial"/>
        </w:rPr>
        <w:t xml:space="preserve"> _____</w:t>
      </w:r>
    </w:p>
    <w:p w14:paraId="09296655" w14:textId="77777777" w:rsidR="005F0D4F" w:rsidRDefault="005F0D4F" w:rsidP="005F0D4F">
      <w:pPr>
        <w:pStyle w:val="Questiontext"/>
        <w:spacing w:after="0" w:line="276" w:lineRule="auto"/>
        <w:rPr>
          <w:rFonts w:ascii="Arial" w:hAnsi="Arial" w:cs="Arial"/>
        </w:rPr>
      </w:pPr>
    </w:p>
    <w:p w14:paraId="14477045" w14:textId="77777777" w:rsidR="005F0D4F" w:rsidRPr="00060220" w:rsidRDefault="005F0D4F" w:rsidP="005F0D4F">
      <w:pPr>
        <w:pStyle w:val="Questiontext"/>
        <w:spacing w:after="0" w:line="276" w:lineRule="auto"/>
        <w:rPr>
          <w:rFonts w:ascii="Arial" w:hAnsi="Arial" w:cs="Arial"/>
          <w:i/>
          <w:color w:val="8064A2" w:themeColor="accent4"/>
        </w:rPr>
      </w:pPr>
      <w:r>
        <w:rPr>
          <w:rFonts w:ascii="Arial" w:hAnsi="Arial" w:cs="Arial"/>
        </w:rPr>
        <w:t xml:space="preserve">16.e Indicate the multiple of pay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 xml:space="preserve">Employer pays a percentage up to a specific </w:t>
      </w:r>
      <w:r>
        <w:rPr>
          <w:rFonts w:ascii="Arial" w:hAnsi="Arial" w:cs="Arial"/>
          <w:i/>
          <w:color w:val="7030A0"/>
        </w:rPr>
        <w:t>multiple of pay breakpoint</w:t>
      </w:r>
      <w:r w:rsidRPr="008D74BD">
        <w:rPr>
          <w:rFonts w:ascii="Arial" w:hAnsi="Arial" w:cs="Arial"/>
          <w:i/>
          <w:color w:val="7030A0"/>
        </w:rPr>
        <w:t xml:space="preserv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multiple of pay)</w:t>
      </w:r>
      <w:r w:rsidRPr="00060220">
        <w:rPr>
          <w:rFonts w:ascii="Arial" w:hAnsi="Arial" w:cs="Arial"/>
          <w:i/>
          <w:color w:val="8064A2" w:themeColor="accent4"/>
        </w:rPr>
        <w:t xml:space="preserve"> </w:t>
      </w:r>
    </w:p>
    <w:p w14:paraId="13AAD30C" w14:textId="77777777" w:rsidR="005F0D4F" w:rsidRPr="00060220" w:rsidRDefault="005F0D4F" w:rsidP="005F0D4F">
      <w:pPr>
        <w:pStyle w:val="Questiontext"/>
        <w:spacing w:after="0" w:line="276" w:lineRule="auto"/>
        <w:rPr>
          <w:rFonts w:ascii="Arial" w:hAnsi="Arial" w:cs="Arial"/>
          <w:i/>
          <w:color w:val="8064A2" w:themeColor="accent4"/>
        </w:rPr>
      </w:pPr>
    </w:p>
    <w:p w14:paraId="1B6F2DE2" w14:textId="77777777" w:rsidR="005F0D4F" w:rsidRDefault="005F0D4F" w:rsidP="005F0D4F">
      <w:pPr>
        <w:pStyle w:val="Questiontext"/>
        <w:spacing w:after="0" w:line="276" w:lineRule="auto"/>
        <w:rPr>
          <w:rFonts w:ascii="Arial" w:hAnsi="Arial" w:cs="Arial"/>
        </w:rPr>
      </w:pPr>
      <w:r>
        <w:rPr>
          <w:rFonts w:ascii="Arial" w:hAnsi="Arial" w:cs="Arial"/>
        </w:rPr>
        <w:t xml:space="preserve"> _____</w:t>
      </w:r>
    </w:p>
    <w:p w14:paraId="09955E77" w14:textId="3DC30155" w:rsidR="00BD60DF" w:rsidRPr="00CF119B" w:rsidRDefault="005F0D4F" w:rsidP="00BD60DF">
      <w:pPr>
        <w:spacing w:line="276" w:lineRule="auto"/>
        <w:rPr>
          <w:rFonts w:ascii="Arial" w:hAnsi="Arial" w:cs="Arial"/>
          <w:i/>
          <w:iCs/>
          <w:color w:val="FF0000"/>
          <w:sz w:val="20"/>
          <w:szCs w:val="20"/>
          <w:lang w:val="en-CA"/>
        </w:rPr>
      </w:pPr>
      <w:r>
        <w:rPr>
          <w:rFonts w:ascii="Arial" w:hAnsi="Arial" w:cs="Arial"/>
          <w:iCs/>
          <w:sz w:val="20"/>
          <w:szCs w:val="20"/>
          <w:lang w:val="en-CA"/>
        </w:rPr>
        <w:br/>
      </w:r>
      <w:r>
        <w:rPr>
          <w:rFonts w:ascii="Arial" w:hAnsi="Arial" w:cs="Arial"/>
          <w:iCs/>
          <w:sz w:val="20"/>
          <w:szCs w:val="20"/>
          <w:lang w:val="en-CA"/>
        </w:rPr>
        <w:br/>
      </w:r>
      <w:r w:rsidR="000A20E2">
        <w:rPr>
          <w:rFonts w:ascii="Arial" w:hAnsi="Arial" w:cs="Arial"/>
          <w:iCs/>
          <w:sz w:val="20"/>
          <w:szCs w:val="20"/>
          <w:lang w:val="en-CA"/>
        </w:rPr>
        <w:t>18</w:t>
      </w:r>
      <w:r w:rsidR="00F31238">
        <w:rPr>
          <w:rFonts w:ascii="Arial" w:hAnsi="Arial" w:cs="Arial"/>
          <w:iCs/>
          <w:sz w:val="20"/>
          <w:szCs w:val="20"/>
          <w:lang w:val="en-CA"/>
        </w:rPr>
        <w:t>. Are employee contributions/prem</w:t>
      </w:r>
      <w:r w:rsidR="00650F73">
        <w:rPr>
          <w:rFonts w:ascii="Arial" w:hAnsi="Arial" w:cs="Arial"/>
          <w:iCs/>
          <w:sz w:val="20"/>
          <w:szCs w:val="20"/>
          <w:lang w:val="en-CA"/>
        </w:rPr>
        <w:t>i</w:t>
      </w:r>
      <w:r w:rsidR="00F31238">
        <w:rPr>
          <w:rFonts w:ascii="Arial" w:hAnsi="Arial" w:cs="Arial"/>
          <w:iCs/>
          <w:sz w:val="20"/>
          <w:szCs w:val="20"/>
          <w:lang w:val="en-CA"/>
        </w:rPr>
        <w:t>ums for supplemental life insurance waived during periods of disability?</w:t>
      </w:r>
      <w:r w:rsidR="00CF119B">
        <w:rPr>
          <w:rFonts w:ascii="Arial" w:hAnsi="Arial" w:cs="Arial"/>
          <w:iCs/>
          <w:sz w:val="20"/>
          <w:szCs w:val="20"/>
          <w:lang w:val="en-CA"/>
        </w:rPr>
        <w:t xml:space="preserve"> </w:t>
      </w:r>
      <w:r w:rsidR="00BD60DF" w:rsidRPr="00CF119B">
        <w:rPr>
          <w:rFonts w:ascii="Arial" w:hAnsi="Arial" w:cs="Arial"/>
          <w:iCs/>
          <w:color w:val="FF0000"/>
          <w:sz w:val="20"/>
          <w:szCs w:val="20"/>
          <w:lang w:val="en-CA"/>
        </w:rPr>
        <w:t>(Report Label: Employee contributions waived during disability)</w:t>
      </w:r>
    </w:p>
    <w:p w14:paraId="593A7FC1" w14:textId="609A66FF" w:rsidR="00F31238" w:rsidRPr="00CF119B" w:rsidRDefault="00F31238" w:rsidP="00F31238">
      <w:pPr>
        <w:spacing w:line="276" w:lineRule="auto"/>
        <w:rPr>
          <w:rFonts w:ascii="Arial" w:hAnsi="Arial" w:cs="Arial"/>
          <w:i/>
          <w:iCs/>
          <w:color w:val="FF0000"/>
          <w:sz w:val="20"/>
          <w:szCs w:val="20"/>
          <w:lang w:val="en-CA"/>
        </w:rPr>
      </w:pPr>
    </w:p>
    <w:p w14:paraId="3443EAAD" w14:textId="77777777" w:rsidR="00F31238" w:rsidRPr="00E968DC" w:rsidRDefault="00F31238" w:rsidP="00F31238">
      <w:pPr>
        <w:spacing w:line="276" w:lineRule="auto"/>
        <w:rPr>
          <w:rFonts w:ascii="Arial" w:hAnsi="Arial" w:cs="Arial"/>
          <w:sz w:val="20"/>
          <w:szCs w:val="20"/>
        </w:rPr>
      </w:pPr>
      <w:r w:rsidRPr="00E968DC">
        <w:rPr>
          <w:rFonts w:ascii="Arial" w:hAnsi="Arial" w:cs="Arial"/>
          <w:sz w:val="20"/>
          <w:szCs w:val="20"/>
          <w:lang w:val="en-CA"/>
        </w:rPr>
        <w:t xml:space="preserve">○ </w:t>
      </w:r>
      <w:r w:rsidRPr="00E968DC">
        <w:rPr>
          <w:rStyle w:val="Answertextfont"/>
          <w:rFonts w:ascii="Arial" w:hAnsi="Arial" w:cs="Arial"/>
        </w:rPr>
        <w:t>Yes</w:t>
      </w:r>
    </w:p>
    <w:p w14:paraId="2C8EC757" w14:textId="77777777" w:rsidR="00F31238" w:rsidRDefault="00F31238" w:rsidP="00F31238">
      <w:pPr>
        <w:pStyle w:val="Questiontext"/>
        <w:spacing w:line="276" w:lineRule="auto"/>
        <w:rPr>
          <w:rStyle w:val="Answertextfont"/>
          <w:rFonts w:ascii="Arial" w:hAnsi="Arial" w:cs="Arial"/>
        </w:rPr>
      </w:pPr>
      <w:r w:rsidRPr="00E968DC">
        <w:rPr>
          <w:rFonts w:ascii="Arial" w:hAnsi="Arial" w:cs="Arial"/>
          <w:lang w:val="en-CA"/>
        </w:rPr>
        <w:t xml:space="preserve">○ </w:t>
      </w:r>
      <w:r w:rsidRPr="00E968DC">
        <w:rPr>
          <w:rStyle w:val="Answertextfont"/>
          <w:rFonts w:ascii="Arial" w:hAnsi="Arial" w:cs="Arial"/>
        </w:rPr>
        <w:t>No</w:t>
      </w:r>
    </w:p>
    <w:p w14:paraId="462F2907" w14:textId="3F4D0840" w:rsidR="00B94989" w:rsidRPr="00836A02" w:rsidRDefault="00836A02" w:rsidP="007C35EF">
      <w:pPr>
        <w:pStyle w:val="Questiontext"/>
        <w:tabs>
          <w:tab w:val="left" w:pos="3058"/>
        </w:tabs>
        <w:rPr>
          <w:rFonts w:ascii="Arial" w:hAnsi="Arial" w:cs="Arial"/>
        </w:rPr>
      </w:pPr>
      <w:r w:rsidRPr="005A0648">
        <w:rPr>
          <w:rFonts w:ascii="Arial" w:hAnsi="Arial" w:cs="Arial"/>
          <w:b/>
          <w:color w:val="FF0000"/>
          <w:sz w:val="24"/>
          <w:szCs w:val="24"/>
        </w:rPr>
        <w:t>[New survey page]</w:t>
      </w:r>
      <w:r w:rsidR="007C35EF" w:rsidRPr="00836A02">
        <w:rPr>
          <w:rFonts w:ascii="Arial" w:hAnsi="Arial" w:cs="Arial"/>
        </w:rPr>
        <w:tab/>
      </w:r>
    </w:p>
    <w:p w14:paraId="2C3D926B" w14:textId="5A991DDA" w:rsidR="00730AD6" w:rsidRDefault="00730AD6" w:rsidP="002B1FD8">
      <w:pPr>
        <w:pStyle w:val="Questiontext"/>
        <w:spacing w:line="276" w:lineRule="auto"/>
        <w:rPr>
          <w:rFonts w:ascii="Arial" w:hAnsi="Arial" w:cs="Arial"/>
          <w:i/>
          <w:color w:val="7030A0"/>
        </w:rPr>
      </w:pPr>
      <w:r w:rsidRPr="00214703">
        <w:rPr>
          <w:rFonts w:ascii="Arial" w:hAnsi="Arial" w:cs="Arial"/>
          <w:b/>
          <w:sz w:val="24"/>
          <w:szCs w:val="24"/>
        </w:rPr>
        <w:t xml:space="preserve">Group </w:t>
      </w:r>
      <w:r w:rsidR="003A67C5">
        <w:rPr>
          <w:rFonts w:ascii="Arial" w:hAnsi="Arial" w:cs="Arial"/>
          <w:b/>
          <w:sz w:val="24"/>
          <w:szCs w:val="24"/>
        </w:rPr>
        <w:t>u</w:t>
      </w:r>
      <w:r w:rsidRPr="00214703">
        <w:rPr>
          <w:rFonts w:ascii="Arial" w:hAnsi="Arial" w:cs="Arial"/>
          <w:b/>
          <w:sz w:val="24"/>
          <w:szCs w:val="24"/>
        </w:rPr>
        <w:t xml:space="preserve">niversal </w:t>
      </w:r>
      <w:r w:rsidR="003A67C5">
        <w:rPr>
          <w:rFonts w:ascii="Arial" w:hAnsi="Arial" w:cs="Arial"/>
          <w:b/>
          <w:sz w:val="24"/>
          <w:szCs w:val="24"/>
        </w:rPr>
        <w:t>l</w:t>
      </w:r>
      <w:r w:rsidRPr="00214703">
        <w:rPr>
          <w:rFonts w:ascii="Arial" w:hAnsi="Arial" w:cs="Arial"/>
          <w:b/>
          <w:sz w:val="24"/>
          <w:szCs w:val="24"/>
        </w:rPr>
        <w:t>ife</w:t>
      </w:r>
      <w:r w:rsidR="003A67C5">
        <w:rPr>
          <w:rFonts w:ascii="Arial" w:hAnsi="Arial" w:cs="Arial"/>
          <w:b/>
          <w:sz w:val="24"/>
          <w:szCs w:val="24"/>
        </w:rPr>
        <w:t xml:space="preserve"> general provisions</w:t>
      </w:r>
      <w:r w:rsidRPr="00214703">
        <w:rPr>
          <w:rStyle w:val="Answertextfont"/>
          <w:rFonts w:ascii="Arial" w:hAnsi="Arial" w:cs="Arial"/>
          <w:b/>
          <w:sz w:val="24"/>
          <w:szCs w:val="24"/>
        </w:rPr>
        <w:t xml:space="preserve"> </w:t>
      </w:r>
      <w:r w:rsidR="005B170B">
        <w:rPr>
          <w:rFonts w:asciiTheme="minorHAnsi" w:hAnsiTheme="minorHAnsi" w:cstheme="minorHAnsi"/>
          <w:i/>
          <w:color w:val="7030A0"/>
        </w:rPr>
        <w:t>Subsection of life insurance plan</w:t>
      </w:r>
      <w:r w:rsidR="005B170B" w:rsidRPr="00283DD0">
        <w:rPr>
          <w:rFonts w:ascii="Arial" w:hAnsi="Arial" w:cs="Arial"/>
          <w:i/>
          <w:color w:val="7030A0"/>
        </w:rPr>
        <w:t xml:space="preserve"> </w:t>
      </w:r>
      <w:r w:rsidR="00FB6429" w:rsidRPr="00283DD0">
        <w:rPr>
          <w:rFonts w:ascii="Arial" w:hAnsi="Arial" w:cs="Arial"/>
          <w:i/>
          <w:color w:val="7030A0"/>
        </w:rPr>
        <w:t xml:space="preserve">Show if </w:t>
      </w:r>
      <w:r w:rsidR="002006FF">
        <w:rPr>
          <w:rFonts w:ascii="Arial" w:hAnsi="Arial" w:cs="Arial"/>
          <w:i/>
          <w:color w:val="7030A0"/>
        </w:rPr>
        <w:t>Eligibility</w:t>
      </w:r>
      <w:r w:rsidR="002006FF" w:rsidRPr="00283DD0">
        <w:rPr>
          <w:rFonts w:ascii="Arial" w:hAnsi="Arial" w:cs="Arial"/>
          <w:i/>
          <w:color w:val="7030A0"/>
        </w:rPr>
        <w:t xml:space="preserve"> </w:t>
      </w:r>
      <w:r w:rsidR="00FB6429" w:rsidRPr="00283DD0">
        <w:rPr>
          <w:rFonts w:ascii="Arial" w:hAnsi="Arial" w:cs="Arial"/>
          <w:i/>
          <w:color w:val="7030A0"/>
        </w:rPr>
        <w:t>Q</w:t>
      </w:r>
      <w:r w:rsidR="00C17AB7">
        <w:rPr>
          <w:rFonts w:ascii="Arial" w:hAnsi="Arial" w:cs="Arial"/>
          <w:i/>
          <w:color w:val="7030A0"/>
        </w:rPr>
        <w:t>3</w:t>
      </w:r>
      <w:r w:rsidR="00FB6429" w:rsidRPr="00283DD0">
        <w:rPr>
          <w:rFonts w:ascii="Arial" w:hAnsi="Arial" w:cs="Arial"/>
          <w:i/>
          <w:color w:val="7030A0"/>
        </w:rPr>
        <w:t xml:space="preserve"> = </w:t>
      </w:r>
      <w:r w:rsidR="00FB6429">
        <w:rPr>
          <w:rFonts w:ascii="Arial" w:hAnsi="Arial" w:cs="Arial"/>
          <w:i/>
          <w:color w:val="7030A0"/>
        </w:rPr>
        <w:t>Group Universal</w:t>
      </w:r>
      <w:r w:rsidR="00FB6429" w:rsidRPr="00283DD0">
        <w:rPr>
          <w:rFonts w:ascii="Arial" w:hAnsi="Arial" w:cs="Arial"/>
          <w:i/>
          <w:color w:val="7030A0"/>
        </w:rPr>
        <w:t xml:space="preserve"> Life</w:t>
      </w:r>
    </w:p>
    <w:p w14:paraId="4E9004F8" w14:textId="2F3ADAC4" w:rsidR="003A67C5" w:rsidRPr="004804AB" w:rsidRDefault="003A67C5" w:rsidP="003A67C5">
      <w:pPr>
        <w:pStyle w:val="Questiontext"/>
        <w:spacing w:line="276" w:lineRule="auto"/>
        <w:rPr>
          <w:rStyle w:val="Answertextfont"/>
          <w:rFonts w:ascii="Arial" w:hAnsi="Arial" w:cs="Arial"/>
        </w:rPr>
      </w:pPr>
      <w:r>
        <w:rPr>
          <w:rFonts w:ascii="Arial" w:hAnsi="Arial" w:cs="Arial"/>
        </w:rPr>
        <w:t xml:space="preserve">1. </w:t>
      </w:r>
      <w:r w:rsidRPr="00E968DC">
        <w:rPr>
          <w:rFonts w:ascii="Arial" w:hAnsi="Arial" w:cs="Arial"/>
        </w:rPr>
        <w:t xml:space="preserve">Indicate the eligibility </w:t>
      </w:r>
      <w:r>
        <w:rPr>
          <w:rFonts w:ascii="Arial" w:hAnsi="Arial" w:cs="Arial"/>
        </w:rPr>
        <w:t xml:space="preserve">requirement for group universal </w:t>
      </w:r>
      <w:r w:rsidR="00A72632">
        <w:rPr>
          <w:rFonts w:ascii="Arial" w:hAnsi="Arial" w:cs="Arial"/>
        </w:rPr>
        <w:t xml:space="preserve">life </w:t>
      </w:r>
      <w:r>
        <w:rPr>
          <w:rFonts w:ascii="Arial" w:hAnsi="Arial" w:cs="Arial"/>
        </w:rPr>
        <w:t>insurance</w:t>
      </w:r>
      <w:r w:rsidRPr="00E968DC">
        <w:rPr>
          <w:rFonts w:ascii="Arial" w:hAnsi="Arial" w:cs="Arial"/>
        </w:rPr>
        <w:t>.</w:t>
      </w:r>
      <w:r>
        <w:rPr>
          <w:rFonts w:ascii="Arial" w:hAnsi="Arial" w:cs="Arial"/>
        </w:rPr>
        <w:t xml:space="preserve">  </w:t>
      </w:r>
      <w:r w:rsidR="00C57995">
        <w:rPr>
          <w:rFonts w:ascii="Arial" w:hAnsi="Arial" w:cs="Arial"/>
        </w:rPr>
        <w:t xml:space="preserve">(Report label: </w:t>
      </w:r>
      <w:del w:id="182" w:author="Boland, Elizabeth (RIC - Washington)" w:date="2019-06-25T09:44:00Z">
        <w:r w:rsidR="00C57995" w:rsidDel="00651CF3">
          <w:rPr>
            <w:rFonts w:ascii="Arial" w:hAnsi="Arial" w:cs="Arial"/>
          </w:rPr>
          <w:delText>General e</w:delText>
        </w:r>
      </w:del>
      <w:ins w:id="183" w:author="Boland, Elizabeth (RIC - Washington)" w:date="2019-06-25T09:44:00Z">
        <w:r w:rsidR="00651CF3">
          <w:rPr>
            <w:rFonts w:ascii="Arial" w:hAnsi="Arial" w:cs="Arial"/>
          </w:rPr>
          <w:t>E</w:t>
        </w:r>
      </w:ins>
      <w:r w:rsidR="00C57995">
        <w:rPr>
          <w:rFonts w:ascii="Arial" w:hAnsi="Arial" w:cs="Arial"/>
        </w:rPr>
        <w:t>ligibility</w:t>
      </w:r>
      <w:ins w:id="184" w:author="Boland, Elizabeth (RIC - Washington)" w:date="2019-06-25T09:44:00Z">
        <w:r w:rsidR="00651CF3">
          <w:rPr>
            <w:rFonts w:ascii="Arial" w:hAnsi="Arial" w:cs="Arial"/>
          </w:rPr>
          <w:t xml:space="preserve"> requirement</w:t>
        </w:r>
      </w:ins>
      <w:r w:rsidR="00C57995">
        <w:rPr>
          <w:rFonts w:ascii="Arial" w:hAnsi="Arial" w:cs="Arial"/>
        </w:rPr>
        <w:t>)</w:t>
      </w:r>
      <w:r w:rsidRPr="00366811">
        <w:rPr>
          <w:rFonts w:ascii="Arial" w:hAnsi="Arial" w:cs="Arial"/>
          <w:i/>
          <w:color w:val="7030A0"/>
        </w:rPr>
        <w:t xml:space="preserve"> </w:t>
      </w:r>
    </w:p>
    <w:p w14:paraId="061B8918" w14:textId="77777777" w:rsidR="003A67C5" w:rsidRPr="00E968DC" w:rsidRDefault="003A67C5" w:rsidP="003A67C5">
      <w:pPr>
        <w:spacing w:line="276" w:lineRule="auto"/>
        <w:rPr>
          <w:rFonts w:ascii="Arial" w:hAnsi="Arial" w:cs="Arial"/>
          <w:sz w:val="20"/>
          <w:szCs w:val="20"/>
        </w:rPr>
      </w:pPr>
      <w:r w:rsidRPr="00DC366B">
        <w:rPr>
          <w:rFonts w:ascii="Arial" w:hAnsi="Arial" w:cs="Arial"/>
          <w:sz w:val="20"/>
          <w:szCs w:val="20"/>
        </w:rPr>
        <w:t>□ Enrolled in medical</w:t>
      </w:r>
      <w:r>
        <w:rPr>
          <w:rFonts w:ascii="Arial" w:hAnsi="Arial" w:cs="Arial"/>
          <w:sz w:val="20"/>
          <w:szCs w:val="20"/>
        </w:rPr>
        <w:br/>
      </w:r>
      <w:r w:rsidRPr="00DC366B">
        <w:rPr>
          <w:rFonts w:ascii="Arial" w:hAnsi="Arial" w:cs="Arial"/>
          <w:sz w:val="20"/>
          <w:szCs w:val="20"/>
        </w:rPr>
        <w:t>□</w:t>
      </w:r>
      <w:r w:rsidRPr="00E968DC">
        <w:rPr>
          <w:rFonts w:ascii="Arial" w:hAnsi="Arial" w:cs="Arial"/>
          <w:sz w:val="20"/>
          <w:szCs w:val="20"/>
        </w:rPr>
        <w:t xml:space="preserve"> </w:t>
      </w:r>
      <w:r w:rsidRPr="00F94C67">
        <w:rPr>
          <w:rStyle w:val="Answertextfont"/>
          <w:rFonts w:ascii="Arial" w:hAnsi="Arial" w:cs="Arial"/>
          <w:lang w:val="en-CA"/>
        </w:rPr>
        <w:t>Upon hiring (on first day of joining the organization)</w:t>
      </w:r>
    </w:p>
    <w:p w14:paraId="69671FE1" w14:textId="77777777" w:rsidR="003A67C5" w:rsidRPr="00E968DC" w:rsidRDefault="003A67C5" w:rsidP="003A67C5">
      <w:pPr>
        <w:spacing w:line="276" w:lineRule="auto"/>
        <w:rPr>
          <w:rStyle w:val="Answertextfont"/>
          <w:rFonts w:ascii="Arial" w:hAnsi="Arial" w:cs="Arial"/>
          <w:lang w:val="en-CA"/>
        </w:rPr>
      </w:pPr>
      <w:r w:rsidRPr="00DC366B">
        <w:rPr>
          <w:rFonts w:ascii="Arial" w:hAnsi="Arial" w:cs="Arial"/>
          <w:sz w:val="20"/>
          <w:szCs w:val="20"/>
        </w:rPr>
        <w:t>□</w:t>
      </w:r>
      <w:r w:rsidRPr="00E968DC">
        <w:rPr>
          <w:rFonts w:ascii="Arial" w:hAnsi="Arial" w:cs="Arial"/>
          <w:sz w:val="20"/>
          <w:szCs w:val="20"/>
        </w:rPr>
        <w:t xml:space="preserve"> </w:t>
      </w:r>
      <w:r w:rsidRPr="00BE4A90">
        <w:rPr>
          <w:rStyle w:val="Answertextfont"/>
          <w:rFonts w:ascii="Arial" w:hAnsi="Arial" w:cs="Arial"/>
        </w:rPr>
        <w:t xml:space="preserve">First </w:t>
      </w:r>
      <w:r>
        <w:rPr>
          <w:rStyle w:val="Answertextfont"/>
          <w:rFonts w:ascii="Arial" w:hAnsi="Arial" w:cs="Arial"/>
        </w:rPr>
        <w:t>of month following date of hire</w:t>
      </w:r>
    </w:p>
    <w:p w14:paraId="343EE37D" w14:textId="77777777" w:rsidR="003A67C5" w:rsidRPr="00E968DC" w:rsidRDefault="003A67C5" w:rsidP="003A67C5">
      <w:pPr>
        <w:spacing w:line="276" w:lineRule="auto"/>
        <w:rPr>
          <w:rStyle w:val="Answertextfont"/>
          <w:rFonts w:ascii="Arial" w:hAnsi="Arial" w:cs="Arial"/>
          <w:lang w:val="en-CA"/>
        </w:rPr>
      </w:pPr>
      <w:r w:rsidRPr="00DC366B">
        <w:rPr>
          <w:rFonts w:ascii="Arial" w:hAnsi="Arial" w:cs="Arial"/>
          <w:sz w:val="20"/>
          <w:szCs w:val="20"/>
        </w:rPr>
        <w:t>□</w:t>
      </w:r>
      <w:r>
        <w:rPr>
          <w:rFonts w:ascii="Arial" w:hAnsi="Arial" w:cs="Arial"/>
          <w:sz w:val="20"/>
          <w:szCs w:val="20"/>
        </w:rPr>
        <w:t xml:space="preserve"> </w:t>
      </w:r>
      <w:r w:rsidRPr="00E968DC">
        <w:rPr>
          <w:rStyle w:val="Answertextfont"/>
          <w:rFonts w:ascii="Arial" w:hAnsi="Arial" w:cs="Arial"/>
          <w:lang w:val="en-CA"/>
        </w:rPr>
        <w:t xml:space="preserve">After </w:t>
      </w:r>
      <w:r>
        <w:rPr>
          <w:rStyle w:val="Answertextfont"/>
          <w:rFonts w:ascii="Arial" w:hAnsi="Arial" w:cs="Arial"/>
          <w:lang w:val="en-CA"/>
        </w:rPr>
        <w:t>probation/waiting period</w:t>
      </w:r>
    </w:p>
    <w:p w14:paraId="6BAA09B3" w14:textId="77777777" w:rsidR="003A67C5" w:rsidRDefault="003A67C5" w:rsidP="003A67C5">
      <w:pPr>
        <w:pStyle w:val="Questiontext"/>
        <w:spacing w:line="276" w:lineRule="auto"/>
        <w:rPr>
          <w:rFonts w:ascii="Arial" w:hAnsi="Arial" w:cs="Arial"/>
        </w:rPr>
      </w:pPr>
      <w:r w:rsidRPr="00DC366B">
        <w:rPr>
          <w:rFonts w:ascii="Arial" w:hAnsi="Arial" w:cs="Arial"/>
        </w:rPr>
        <w:t>□</w:t>
      </w:r>
      <w:r w:rsidRPr="00E968DC">
        <w:rPr>
          <w:rFonts w:ascii="Arial" w:hAnsi="Arial" w:cs="Arial"/>
        </w:rPr>
        <w:t xml:space="preserve"> </w:t>
      </w:r>
      <w:r w:rsidRPr="00E968DC">
        <w:rPr>
          <w:rStyle w:val="Answertextfont"/>
          <w:rFonts w:ascii="Arial" w:hAnsi="Arial" w:cs="Arial"/>
        </w:rPr>
        <w:t xml:space="preserve">Other </w:t>
      </w:r>
      <w:r w:rsidRPr="00E968DC">
        <w:rPr>
          <w:rFonts w:ascii="Arial" w:hAnsi="Arial" w:cs="Arial"/>
        </w:rPr>
        <w:t>(</w:t>
      </w:r>
      <w:del w:id="185" w:author="Boland, Elizabeth (RIC - Washington)" w:date="2019-06-25T09:44:00Z">
        <w:r w:rsidRPr="00E968DC" w:rsidDel="00651CF3">
          <w:rPr>
            <w:rFonts w:ascii="Arial" w:hAnsi="Arial" w:cs="Arial"/>
          </w:rPr>
          <w:delText>Specify</w:delText>
        </w:r>
      </w:del>
      <w:r w:rsidRPr="00E968DC">
        <w:rPr>
          <w:rFonts w:ascii="Arial" w:hAnsi="Arial" w:cs="Arial"/>
        </w:rPr>
        <w:t xml:space="preserve"> ____________)</w:t>
      </w:r>
    </w:p>
    <w:p w14:paraId="34EAF9A9" w14:textId="2CB7B52C" w:rsidR="004A7D72" w:rsidRPr="00E968DC" w:rsidRDefault="003A67C5" w:rsidP="004A7D72">
      <w:pPr>
        <w:pStyle w:val="Questiontext"/>
        <w:spacing w:line="276" w:lineRule="auto"/>
        <w:rPr>
          <w:rFonts w:ascii="Arial" w:hAnsi="Arial" w:cs="Arial"/>
        </w:rPr>
      </w:pPr>
      <w:r>
        <w:rPr>
          <w:rFonts w:ascii="Arial" w:hAnsi="Arial" w:cs="Arial"/>
        </w:rPr>
        <w:t xml:space="preserve">2. </w:t>
      </w:r>
      <w:r w:rsidRPr="00E968DC">
        <w:rPr>
          <w:rFonts w:ascii="Arial" w:hAnsi="Arial" w:cs="Arial"/>
        </w:rPr>
        <w:t xml:space="preserve">Provide the </w:t>
      </w:r>
      <w:r>
        <w:rPr>
          <w:rFonts w:ascii="Arial" w:hAnsi="Arial" w:cs="Arial"/>
        </w:rPr>
        <w:t>number of months</w:t>
      </w:r>
      <w:r w:rsidRPr="00E968DC">
        <w:rPr>
          <w:rFonts w:ascii="Arial" w:hAnsi="Arial" w:cs="Arial"/>
        </w:rPr>
        <w:t xml:space="preserve"> to be eligible for </w:t>
      </w:r>
      <w:r w:rsidR="00C57995">
        <w:rPr>
          <w:rFonts w:ascii="Arial" w:hAnsi="Arial" w:cs="Arial"/>
        </w:rPr>
        <w:t>group univeral</w:t>
      </w:r>
      <w:r>
        <w:rPr>
          <w:rFonts w:ascii="Arial" w:hAnsi="Arial" w:cs="Arial"/>
        </w:rPr>
        <w:t xml:space="preserve"> </w:t>
      </w:r>
      <w:r w:rsidRPr="00E968DC">
        <w:rPr>
          <w:rFonts w:ascii="Arial" w:hAnsi="Arial" w:cs="Arial"/>
        </w:rPr>
        <w:t xml:space="preserve">life </w:t>
      </w:r>
      <w:r>
        <w:rPr>
          <w:rFonts w:ascii="Arial" w:hAnsi="Arial" w:cs="Arial"/>
        </w:rPr>
        <w:t>insurance</w:t>
      </w:r>
      <w:r w:rsidRPr="00E968DC">
        <w:rPr>
          <w:rFonts w:ascii="Arial" w:hAnsi="Arial" w:cs="Arial"/>
        </w:rPr>
        <w:t>.</w:t>
      </w:r>
      <w:r>
        <w:rPr>
          <w:rStyle w:val="Answertextfont"/>
          <w:rFonts w:ascii="Arial" w:hAnsi="Arial" w:cs="Arial"/>
          <w:b/>
          <w:color w:val="7030A0"/>
        </w:rPr>
        <w:t xml:space="preserve"> </w:t>
      </w:r>
      <w:r>
        <w:rPr>
          <w:rFonts w:ascii="Arial" w:hAnsi="Arial" w:cs="Arial"/>
          <w:i/>
          <w:color w:val="7030A0"/>
        </w:rPr>
        <w:t xml:space="preserve">Show this question if question 1 = </w:t>
      </w:r>
      <w:r w:rsidRPr="009862F3">
        <w:rPr>
          <w:rFonts w:ascii="Arial" w:hAnsi="Arial" w:cs="Arial"/>
          <w:i/>
          <w:color w:val="7030A0"/>
        </w:rPr>
        <w:t>After probation/waiting period</w:t>
      </w:r>
      <w:r w:rsidR="004A7D72">
        <w:rPr>
          <w:rFonts w:ascii="Arial" w:hAnsi="Arial" w:cs="Arial"/>
          <w:i/>
          <w:color w:val="7030A0"/>
        </w:rPr>
        <w:t xml:space="preserve"> </w:t>
      </w:r>
      <w:r w:rsidR="004A7D72" w:rsidRPr="00B7300E">
        <w:rPr>
          <w:rFonts w:ascii="Arial" w:hAnsi="Arial" w:cs="Arial"/>
          <w:color w:val="FF0000"/>
        </w:rPr>
        <w:t>(R</w:t>
      </w:r>
      <w:r w:rsidR="004A7D72" w:rsidRPr="00F84E85">
        <w:rPr>
          <w:rFonts w:ascii="Arial" w:hAnsi="Arial" w:cs="Arial"/>
          <w:color w:val="FF0000"/>
        </w:rPr>
        <w:t xml:space="preserve">eport Label: </w:t>
      </w:r>
      <w:r w:rsidR="004A7D72">
        <w:rPr>
          <w:rFonts w:ascii="Arial" w:hAnsi="Arial" w:cs="Arial"/>
          <w:color w:val="FF0000"/>
        </w:rPr>
        <w:t>Eligibility requirement</w:t>
      </w:r>
      <w:del w:id="186" w:author="Boland, Elizabeth (RIC - Washington)" w:date="2019-06-25T09:44:00Z">
        <w:r w:rsidR="004A7D72" w:rsidDel="00651CF3">
          <w:rPr>
            <w:rFonts w:ascii="Arial" w:hAnsi="Arial" w:cs="Arial"/>
            <w:color w:val="FF0000"/>
          </w:rPr>
          <w:delText xml:space="preserve"> for </w:delText>
        </w:r>
        <w:r w:rsidR="001C5CFB" w:rsidDel="00651CF3">
          <w:rPr>
            <w:rFonts w:ascii="Arial" w:hAnsi="Arial" w:cs="Arial"/>
            <w:color w:val="FF0000"/>
          </w:rPr>
          <w:delText xml:space="preserve">group universal </w:delText>
        </w:r>
        <w:r w:rsidR="004A7D72" w:rsidDel="00651CF3">
          <w:rPr>
            <w:rFonts w:ascii="Arial" w:hAnsi="Arial" w:cs="Arial"/>
            <w:color w:val="FF0000"/>
          </w:rPr>
          <w:delText xml:space="preserve">life </w:delText>
        </w:r>
      </w:del>
      <w:r w:rsidR="004A7D72">
        <w:rPr>
          <w:rFonts w:ascii="Arial" w:hAnsi="Arial" w:cs="Arial"/>
          <w:color w:val="FF0000"/>
        </w:rPr>
        <w:t>– number of months)</w:t>
      </w:r>
    </w:p>
    <w:p w14:paraId="75430951" w14:textId="63E074BA" w:rsidR="003A67C5" w:rsidRPr="00E968DC" w:rsidRDefault="003A67C5" w:rsidP="003A67C5">
      <w:pPr>
        <w:pStyle w:val="Questiontext"/>
        <w:spacing w:line="276" w:lineRule="auto"/>
        <w:rPr>
          <w:rFonts w:ascii="Arial" w:hAnsi="Arial" w:cs="Arial"/>
        </w:rPr>
      </w:pPr>
    </w:p>
    <w:p w14:paraId="27C95AD8" w14:textId="77777777" w:rsidR="003A67C5" w:rsidRDefault="003A67C5" w:rsidP="003A67C5">
      <w:pPr>
        <w:rPr>
          <w:rFonts w:ascii="Arial" w:hAnsi="Arial" w:cs="Arial"/>
          <w:sz w:val="20"/>
          <w:szCs w:val="20"/>
        </w:rPr>
      </w:pPr>
      <w:r w:rsidRPr="00060220">
        <w:rPr>
          <w:rFonts w:ascii="Arial" w:hAnsi="Arial" w:cs="Arial"/>
          <w:sz w:val="20"/>
          <w:szCs w:val="20"/>
        </w:rPr>
        <w:t xml:space="preserve">_____ </w:t>
      </w:r>
    </w:p>
    <w:p w14:paraId="7A39BE21" w14:textId="77777777" w:rsidR="003A67C5" w:rsidRPr="00060220" w:rsidRDefault="003A67C5" w:rsidP="003A67C5">
      <w:pPr>
        <w:rPr>
          <w:rFonts w:ascii="Arial" w:hAnsi="Arial" w:cs="Arial"/>
          <w:b/>
          <w:sz w:val="20"/>
          <w:szCs w:val="20"/>
        </w:rPr>
      </w:pPr>
    </w:p>
    <w:p w14:paraId="76FC5B9F" w14:textId="0C7D5ADE" w:rsidR="003A67C5" w:rsidRPr="00181D4F" w:rsidRDefault="003A67C5" w:rsidP="003A67C5">
      <w:pPr>
        <w:pStyle w:val="Questiontext"/>
        <w:spacing w:line="276" w:lineRule="auto"/>
        <w:rPr>
          <w:rFonts w:ascii="Arial" w:hAnsi="Arial" w:cs="Arial"/>
          <w:color w:val="FF0000"/>
        </w:rPr>
      </w:pPr>
      <w:r>
        <w:rPr>
          <w:rFonts w:ascii="Arial" w:hAnsi="Arial" w:cs="Arial"/>
          <w:b/>
          <w:sz w:val="24"/>
          <w:szCs w:val="24"/>
        </w:rPr>
        <w:t>Group universal life coverage d</w:t>
      </w:r>
      <w:r w:rsidRPr="00241A77">
        <w:rPr>
          <w:rFonts w:ascii="Arial" w:hAnsi="Arial" w:cs="Arial"/>
          <w:b/>
          <w:sz w:val="24"/>
          <w:szCs w:val="24"/>
        </w:rPr>
        <w:t>etails</w:t>
      </w:r>
      <w:r w:rsidR="005B170B" w:rsidRPr="005B170B">
        <w:rPr>
          <w:rFonts w:asciiTheme="minorHAnsi" w:hAnsiTheme="minorHAnsi" w:cstheme="minorHAnsi"/>
          <w:i/>
          <w:color w:val="7030A0"/>
        </w:rPr>
        <w:t xml:space="preserve"> </w:t>
      </w:r>
      <w:r w:rsidR="005B170B">
        <w:rPr>
          <w:rFonts w:asciiTheme="minorHAnsi" w:hAnsiTheme="minorHAnsi" w:cstheme="minorHAnsi"/>
          <w:i/>
          <w:color w:val="7030A0"/>
        </w:rPr>
        <w:t>Subsection of life insurance plan</w:t>
      </w:r>
      <w:r w:rsidRPr="00241A77">
        <w:rPr>
          <w:rFonts w:ascii="Arial" w:hAnsi="Arial" w:cs="Arial"/>
          <w:b/>
          <w:sz w:val="24"/>
          <w:szCs w:val="24"/>
        </w:rPr>
        <w:br/>
      </w:r>
      <w:r w:rsidRPr="00B72131">
        <w:rPr>
          <w:rFonts w:ascii="Arial" w:hAnsi="Arial" w:cs="Arial"/>
        </w:rPr>
        <w:br/>
      </w:r>
      <w:r>
        <w:rPr>
          <w:rFonts w:ascii="Arial" w:hAnsi="Arial" w:cs="Arial"/>
        </w:rPr>
        <w:t xml:space="preserve">6. </w:t>
      </w:r>
      <w:r w:rsidRPr="00E968DC">
        <w:rPr>
          <w:rFonts w:ascii="Arial" w:hAnsi="Arial" w:cs="Arial"/>
        </w:rPr>
        <w:t>Indicate the type</w:t>
      </w:r>
      <w:r>
        <w:rPr>
          <w:rFonts w:ascii="Arial" w:hAnsi="Arial" w:cs="Arial"/>
        </w:rPr>
        <w:t xml:space="preserve"> of </w:t>
      </w:r>
      <w:r w:rsidR="00885FFD">
        <w:rPr>
          <w:rFonts w:ascii="Arial" w:hAnsi="Arial" w:cs="Arial"/>
        </w:rPr>
        <w:t>group universal</w:t>
      </w:r>
      <w:r>
        <w:rPr>
          <w:rFonts w:ascii="Arial" w:hAnsi="Arial" w:cs="Arial"/>
        </w:rPr>
        <w:t xml:space="preserve"> life insurance</w:t>
      </w:r>
      <w:r w:rsidRPr="00E968DC">
        <w:rPr>
          <w:rFonts w:ascii="Arial" w:hAnsi="Arial" w:cs="Arial"/>
        </w:rPr>
        <w:t xml:space="preserve"> provided</w:t>
      </w:r>
      <w:r>
        <w:rPr>
          <w:rFonts w:ascii="Arial" w:hAnsi="Arial" w:cs="Arial"/>
        </w:rPr>
        <w:t>.</w:t>
      </w:r>
      <w:r w:rsidR="00FC5110">
        <w:rPr>
          <w:rFonts w:ascii="Arial" w:hAnsi="Arial" w:cs="Arial"/>
        </w:rPr>
        <w:t xml:space="preserve"> </w:t>
      </w:r>
      <w:r w:rsidR="00FC5110" w:rsidRPr="00181D4F">
        <w:rPr>
          <w:rFonts w:ascii="Arial" w:hAnsi="Arial" w:cs="Arial"/>
          <w:color w:val="FF0000"/>
        </w:rPr>
        <w:t>(Report label: Type of coverage)</w:t>
      </w:r>
    </w:p>
    <w:p w14:paraId="4A53EC54" w14:textId="6791AA46" w:rsidR="003A67C5" w:rsidRPr="00CC6BB2" w:rsidRDefault="003A67C5" w:rsidP="003A67C5">
      <w:pPr>
        <w:rPr>
          <w:rFonts w:ascii="Arial" w:hAnsi="Arial" w:cs="Arial"/>
        </w:rPr>
      </w:pPr>
      <w:r w:rsidRPr="00E968DC">
        <w:rPr>
          <w:rFonts w:ascii="Arial" w:hAnsi="Arial" w:cs="Arial"/>
          <w:sz w:val="20"/>
          <w:szCs w:val="20"/>
        </w:rPr>
        <w:t>○</w:t>
      </w:r>
      <w:r w:rsidRPr="0068025B">
        <w:rPr>
          <w:rFonts w:ascii="Arial" w:hAnsi="Arial" w:cs="Arial"/>
          <w:sz w:val="20"/>
          <w:szCs w:val="20"/>
        </w:rPr>
        <w:t xml:space="preserve"> M</w:t>
      </w:r>
      <w:r>
        <w:rPr>
          <w:rStyle w:val="Answertextfont"/>
          <w:rFonts w:ascii="Arial" w:hAnsi="Arial" w:cs="Arial"/>
        </w:rPr>
        <w:t>ultiple(s) of pay</w:t>
      </w:r>
      <w:r w:rsidDel="002373B5">
        <w:rPr>
          <w:rStyle w:val="Answertextfont"/>
          <w:rFonts w:ascii="Arial" w:hAnsi="Arial" w:cs="Arial"/>
        </w:rPr>
        <w:t xml:space="preserve"> </w:t>
      </w:r>
      <w:r w:rsidRPr="00530327">
        <w:rPr>
          <w:rFonts w:ascii="Arial" w:hAnsi="Arial" w:cs="Arial"/>
          <w:b/>
          <w:sz w:val="20"/>
          <w:szCs w:val="20"/>
        </w:rPr>
        <w:br/>
      </w:r>
      <w:r w:rsidRPr="00E968DC">
        <w:rPr>
          <w:rFonts w:ascii="Arial" w:hAnsi="Arial" w:cs="Arial"/>
          <w:sz w:val="20"/>
          <w:szCs w:val="20"/>
        </w:rPr>
        <w:t>○</w:t>
      </w:r>
      <w:r w:rsidRPr="00F7718F">
        <w:rPr>
          <w:rFonts w:ascii="Arial" w:hAnsi="Arial" w:cs="Arial"/>
          <w:sz w:val="20"/>
          <w:szCs w:val="20"/>
        </w:rPr>
        <w:t xml:space="preserve"> </w:t>
      </w:r>
      <w:r w:rsidRPr="00530327">
        <w:rPr>
          <w:rFonts w:ascii="Arial" w:hAnsi="Arial" w:cs="Arial" w:hint="eastAsia"/>
          <w:sz w:val="20"/>
          <w:szCs w:val="20"/>
        </w:rPr>
        <w:t xml:space="preserve">Other </w:t>
      </w:r>
      <w:r w:rsidRPr="00530327">
        <w:rPr>
          <w:rStyle w:val="Answertextfont"/>
          <w:rFonts w:ascii="Arial" w:hAnsi="Arial" w:cs="Arial"/>
        </w:rPr>
        <w:br/>
      </w:r>
    </w:p>
    <w:p w14:paraId="20290B5E" w14:textId="15E66F89" w:rsidR="00204243" w:rsidRDefault="003A67C5" w:rsidP="00204243">
      <w:pPr>
        <w:pStyle w:val="Questiontext"/>
        <w:spacing w:after="0" w:line="276" w:lineRule="auto"/>
        <w:rPr>
          <w:rStyle w:val="Answertextfont"/>
          <w:rFonts w:ascii="Arial" w:hAnsi="Arial" w:cs="Arial"/>
          <w:i/>
          <w:color w:val="7030A0"/>
        </w:rPr>
      </w:pPr>
      <w:r>
        <w:rPr>
          <w:rFonts w:ascii="Arial" w:hAnsi="Arial" w:cs="Arial"/>
        </w:rPr>
        <w:t xml:space="preserve">7. Provide the </w:t>
      </w:r>
      <w:r w:rsidR="00885FFD">
        <w:rPr>
          <w:rFonts w:ascii="Arial" w:hAnsi="Arial" w:cs="Arial"/>
        </w:rPr>
        <w:t>group universal</w:t>
      </w:r>
      <w:r>
        <w:rPr>
          <w:rFonts w:ascii="Arial" w:hAnsi="Arial" w:cs="Arial"/>
        </w:rPr>
        <w:t xml:space="preserve"> life insurance.  Enter the highest multiple of pay an employee can elect.  </w:t>
      </w:r>
      <w:r w:rsidRPr="007D17B3">
        <w:rPr>
          <w:rStyle w:val="Answertextfont"/>
          <w:rFonts w:ascii="Arial" w:hAnsi="Arial" w:cs="Arial"/>
          <w:i/>
          <w:color w:val="7030A0"/>
        </w:rPr>
        <w:t xml:space="preserve">Show this question if </w:t>
      </w:r>
      <w:r>
        <w:rPr>
          <w:rStyle w:val="Answertextfont"/>
          <w:rFonts w:ascii="Arial" w:hAnsi="Arial" w:cs="Arial"/>
          <w:i/>
          <w:color w:val="7030A0"/>
        </w:rPr>
        <w:t>Q6</w:t>
      </w:r>
      <w:r w:rsidRPr="007D17B3">
        <w:rPr>
          <w:rStyle w:val="Answertextfont"/>
          <w:rFonts w:ascii="Arial" w:hAnsi="Arial" w:cs="Arial"/>
          <w:i/>
          <w:color w:val="7030A0"/>
        </w:rPr>
        <w:t xml:space="preserve"> = </w:t>
      </w:r>
      <w:r>
        <w:rPr>
          <w:rStyle w:val="Answertextfont"/>
          <w:rFonts w:ascii="Arial" w:hAnsi="Arial" w:cs="Arial"/>
          <w:i/>
          <w:color w:val="7030A0"/>
        </w:rPr>
        <w:t>Multiple(s) of pay and (Properties: Allow two decimals)</w:t>
      </w:r>
      <w:r w:rsidR="00204243" w:rsidRPr="00204243">
        <w:rPr>
          <w:rFonts w:ascii="Arial" w:hAnsi="Arial" w:cs="Arial"/>
          <w:color w:val="FF0000"/>
        </w:rPr>
        <w:t xml:space="preserve"> </w:t>
      </w:r>
      <w:r w:rsidR="00204243" w:rsidRPr="00266F39">
        <w:rPr>
          <w:rFonts w:ascii="Arial" w:hAnsi="Arial" w:cs="Arial"/>
          <w:color w:val="FF0000"/>
        </w:rPr>
        <w:t xml:space="preserve">(Report Label: </w:t>
      </w:r>
      <w:r w:rsidR="00204243">
        <w:rPr>
          <w:rFonts w:ascii="Arial" w:hAnsi="Arial" w:cs="Arial"/>
          <w:color w:val="FF0000"/>
        </w:rPr>
        <w:t>Coverage - highest multiple of pay</w:t>
      </w:r>
      <w:r w:rsidR="00204243" w:rsidRPr="00266F39">
        <w:rPr>
          <w:rFonts w:ascii="Arial" w:hAnsi="Arial" w:cs="Arial"/>
          <w:color w:val="FF0000"/>
        </w:rPr>
        <w:t>)</w:t>
      </w:r>
    </w:p>
    <w:p w14:paraId="109E3F3D" w14:textId="37787CA9" w:rsidR="003A67C5" w:rsidRDefault="003A67C5" w:rsidP="003A67C5">
      <w:pPr>
        <w:pStyle w:val="Questiontext"/>
        <w:spacing w:after="0" w:line="276" w:lineRule="auto"/>
        <w:rPr>
          <w:rStyle w:val="Answertextfont"/>
          <w:rFonts w:ascii="Arial" w:hAnsi="Arial" w:cs="Arial"/>
          <w:i/>
          <w:color w:val="7030A0"/>
        </w:rPr>
      </w:pPr>
    </w:p>
    <w:p w14:paraId="21ECD024" w14:textId="77777777" w:rsidR="003A67C5" w:rsidRDefault="003A67C5" w:rsidP="003A67C5">
      <w:pPr>
        <w:pStyle w:val="Questiontext"/>
        <w:spacing w:after="0" w:line="276" w:lineRule="auto"/>
        <w:rPr>
          <w:rFonts w:ascii="Arial" w:hAnsi="Arial" w:cs="Arial"/>
        </w:rPr>
      </w:pPr>
      <w:r>
        <w:rPr>
          <w:rFonts w:ascii="Arial" w:hAnsi="Arial" w:cs="Arial"/>
        </w:rPr>
        <w:lastRenderedPageBreak/>
        <w:t>_________</w:t>
      </w:r>
    </w:p>
    <w:p w14:paraId="14F9CBC6" w14:textId="77777777" w:rsidR="003A67C5" w:rsidRDefault="003A67C5" w:rsidP="003A67C5">
      <w:pPr>
        <w:pStyle w:val="Questiontext"/>
        <w:spacing w:after="0" w:line="276" w:lineRule="auto"/>
        <w:rPr>
          <w:rFonts w:ascii="Arial" w:hAnsi="Arial" w:cs="Arial"/>
        </w:rPr>
      </w:pPr>
    </w:p>
    <w:p w14:paraId="1C8322FB" w14:textId="77777777" w:rsidR="003A67C5" w:rsidRDefault="003A67C5" w:rsidP="003A67C5">
      <w:pPr>
        <w:pStyle w:val="Questiontext"/>
        <w:spacing w:after="0" w:line="276" w:lineRule="auto"/>
        <w:rPr>
          <w:rFonts w:ascii="Arial" w:hAnsi="Arial" w:cs="Arial"/>
        </w:rPr>
      </w:pPr>
    </w:p>
    <w:p w14:paraId="7A68B6E2" w14:textId="369E6029" w:rsidR="00204243" w:rsidRDefault="003A67C5" w:rsidP="00204243">
      <w:pPr>
        <w:pStyle w:val="Questiontext"/>
        <w:spacing w:after="0" w:line="276" w:lineRule="auto"/>
        <w:rPr>
          <w:rStyle w:val="Answertextfont"/>
          <w:rFonts w:ascii="Arial" w:hAnsi="Arial" w:cs="Arial"/>
          <w:i/>
          <w:color w:val="7030A0"/>
        </w:rPr>
      </w:pPr>
      <w:r>
        <w:rPr>
          <w:rFonts w:ascii="Arial" w:hAnsi="Arial" w:cs="Arial"/>
        </w:rPr>
        <w:t xml:space="preserve">9. Describe the </w:t>
      </w:r>
      <w:r w:rsidR="00997D98">
        <w:rPr>
          <w:rFonts w:ascii="Arial" w:hAnsi="Arial" w:cs="Arial"/>
        </w:rPr>
        <w:t>group universal</w:t>
      </w:r>
      <w:r>
        <w:rPr>
          <w:rFonts w:ascii="Arial" w:hAnsi="Arial" w:cs="Arial"/>
        </w:rPr>
        <w:t xml:space="preserve"> life insurance.</w:t>
      </w:r>
      <w:r w:rsidRPr="00C82C56">
        <w:rPr>
          <w:rStyle w:val="Answertextfont"/>
          <w:rFonts w:ascii="Arial" w:hAnsi="Arial" w:cs="Arial"/>
          <w:i/>
          <w:color w:val="7030A0"/>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Q6</w:t>
      </w:r>
      <w:r w:rsidRPr="007D17B3">
        <w:rPr>
          <w:rStyle w:val="Answertextfont"/>
          <w:rFonts w:ascii="Arial" w:hAnsi="Arial" w:cs="Arial"/>
          <w:i/>
          <w:color w:val="7030A0"/>
        </w:rPr>
        <w:t xml:space="preserve"> = </w:t>
      </w:r>
      <w:r>
        <w:rPr>
          <w:rStyle w:val="Answertextfont"/>
          <w:rFonts w:ascii="Arial" w:hAnsi="Arial" w:cs="Arial"/>
          <w:i/>
          <w:color w:val="7030A0"/>
        </w:rPr>
        <w:t>Other</w:t>
      </w:r>
      <w:r w:rsidR="00204243">
        <w:rPr>
          <w:rStyle w:val="Answertextfont"/>
          <w:rFonts w:ascii="Arial" w:hAnsi="Arial" w:cs="Arial"/>
          <w:i/>
          <w:color w:val="7030A0"/>
        </w:rPr>
        <w:t xml:space="preserve"> </w:t>
      </w:r>
      <w:r w:rsidR="00204243" w:rsidRPr="00266F39">
        <w:rPr>
          <w:rFonts w:ascii="Arial" w:hAnsi="Arial" w:cs="Arial"/>
          <w:color w:val="FF0000"/>
        </w:rPr>
        <w:t xml:space="preserve">(Report Label: </w:t>
      </w:r>
      <w:r w:rsidR="00204243">
        <w:rPr>
          <w:rFonts w:ascii="Arial" w:hAnsi="Arial" w:cs="Arial"/>
          <w:color w:val="FF0000"/>
        </w:rPr>
        <w:t>Coverage - other</w:t>
      </w:r>
      <w:r w:rsidR="00204243" w:rsidRPr="00266F39">
        <w:rPr>
          <w:rFonts w:ascii="Arial" w:hAnsi="Arial" w:cs="Arial"/>
          <w:color w:val="FF0000"/>
        </w:rPr>
        <w:t>)</w:t>
      </w:r>
    </w:p>
    <w:p w14:paraId="6DE1B5AC" w14:textId="2188065C" w:rsidR="003A67C5" w:rsidRDefault="003A67C5" w:rsidP="003A67C5">
      <w:pPr>
        <w:pStyle w:val="Questiontext"/>
        <w:spacing w:after="0" w:line="276" w:lineRule="auto"/>
        <w:rPr>
          <w:rFonts w:ascii="Arial" w:hAnsi="Arial" w:cs="Arial"/>
        </w:rPr>
      </w:pPr>
    </w:p>
    <w:p w14:paraId="0703740F" w14:textId="77777777" w:rsidR="003A67C5" w:rsidRPr="00E968DC" w:rsidRDefault="003A67C5" w:rsidP="003A67C5">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2A881E92" w14:textId="77777777" w:rsidR="003A67C5" w:rsidRDefault="003A67C5" w:rsidP="003A67C5">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43098694" w14:textId="77777777" w:rsidR="003A67C5" w:rsidRDefault="003A67C5" w:rsidP="003A67C5">
      <w:pPr>
        <w:pStyle w:val="Questiontext"/>
        <w:spacing w:after="0" w:line="276" w:lineRule="auto"/>
        <w:rPr>
          <w:rFonts w:ascii="Arial" w:hAnsi="Arial" w:cs="Arial"/>
        </w:rPr>
      </w:pPr>
    </w:p>
    <w:p w14:paraId="2E3F6F09" w14:textId="7F2E019E" w:rsidR="00204243" w:rsidRPr="00CF119B" w:rsidRDefault="003A67C5" w:rsidP="00204243">
      <w:pPr>
        <w:rPr>
          <w:rFonts w:ascii="Arial" w:hAnsi="Arial" w:cs="Arial"/>
          <w:color w:val="FF0000"/>
          <w:sz w:val="20"/>
          <w:szCs w:val="20"/>
        </w:rPr>
      </w:pPr>
      <w:r w:rsidRPr="00CF119B">
        <w:rPr>
          <w:rFonts w:ascii="Arial" w:hAnsi="Arial" w:cs="Arial"/>
          <w:sz w:val="20"/>
          <w:szCs w:val="20"/>
        </w:rPr>
        <w:t xml:space="preserve">10. Indicate the type of maximum benefit for </w:t>
      </w:r>
      <w:r w:rsidR="00997D98" w:rsidRPr="00CF119B">
        <w:rPr>
          <w:rFonts w:ascii="Arial" w:hAnsi="Arial" w:cs="Arial"/>
          <w:sz w:val="20"/>
          <w:szCs w:val="20"/>
        </w:rPr>
        <w:t>group universa</w:t>
      </w:r>
      <w:r w:rsidRPr="00CF119B">
        <w:rPr>
          <w:rFonts w:ascii="Arial" w:hAnsi="Arial" w:cs="Arial"/>
          <w:sz w:val="20"/>
          <w:szCs w:val="20"/>
        </w:rPr>
        <w:t xml:space="preserve">l life insurance </w:t>
      </w:r>
      <w:r w:rsidR="00204243" w:rsidRPr="00CF119B">
        <w:rPr>
          <w:rFonts w:ascii="Arial" w:hAnsi="Arial" w:cs="Arial"/>
          <w:color w:val="FF0000"/>
          <w:sz w:val="20"/>
          <w:szCs w:val="20"/>
        </w:rPr>
        <w:t>(Report Label: Type of maximum benefit)</w:t>
      </w:r>
    </w:p>
    <w:p w14:paraId="5F7CB6CD" w14:textId="620EB3DD" w:rsidR="003A67C5" w:rsidRPr="00E75086" w:rsidRDefault="003A67C5" w:rsidP="003A67C5">
      <w:pPr>
        <w:pStyle w:val="Questiontext"/>
        <w:spacing w:after="0" w:line="276" w:lineRule="auto"/>
        <w:rPr>
          <w:rFonts w:ascii="Arial" w:hAnsi="Arial" w:cs="Arial"/>
        </w:rPr>
      </w:pPr>
    </w:p>
    <w:p w14:paraId="4E7DCAE9" w14:textId="77777777" w:rsidR="003A67C5" w:rsidRDefault="003A67C5" w:rsidP="003A67C5">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No maximum </w:t>
      </w:r>
    </w:p>
    <w:p w14:paraId="4ADE30D3" w14:textId="4E22143C" w:rsidR="003A67C5" w:rsidRDefault="003A67C5" w:rsidP="003A67C5">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Fixed maximum amount </w:t>
      </w:r>
      <w:r>
        <w:rPr>
          <w:rStyle w:val="Answertextfont"/>
          <w:rFonts w:ascii="Arial" w:hAnsi="Arial" w:cs="Arial"/>
        </w:rPr>
        <w:br/>
      </w:r>
      <w:r w:rsidRPr="00E968DC">
        <w:rPr>
          <w:rFonts w:ascii="Arial" w:hAnsi="Arial" w:cs="Arial"/>
        </w:rPr>
        <w:t>○</w:t>
      </w:r>
      <w:r>
        <w:rPr>
          <w:rFonts w:ascii="Arial" w:hAnsi="Arial" w:cs="Arial"/>
        </w:rPr>
        <w:t xml:space="preserve"> </w:t>
      </w:r>
      <w:r w:rsidRPr="00717D2B">
        <w:rPr>
          <w:rStyle w:val="Answertextfont"/>
          <w:rFonts w:ascii="Arial" w:hAnsi="Arial" w:cs="Arial"/>
        </w:rPr>
        <w:t xml:space="preserve">Fixed </w:t>
      </w:r>
      <w:r>
        <w:rPr>
          <w:rStyle w:val="Answertextfont"/>
          <w:rFonts w:ascii="Arial" w:hAnsi="Arial" w:cs="Arial"/>
        </w:rPr>
        <w:t xml:space="preserve">maximum </w:t>
      </w:r>
      <w:r w:rsidRPr="00717D2B">
        <w:rPr>
          <w:rStyle w:val="Answertextfont"/>
          <w:rFonts w:ascii="Arial" w:hAnsi="Arial" w:cs="Arial"/>
        </w:rPr>
        <w:t>amount</w:t>
      </w:r>
      <w:r>
        <w:rPr>
          <w:rStyle w:val="Answertextfont"/>
          <w:rFonts w:ascii="Arial" w:hAnsi="Arial" w:cs="Arial"/>
        </w:rPr>
        <w:t xml:space="preserve"> combined with other coverage </w:t>
      </w:r>
      <w:r w:rsidR="009556FD">
        <w:rPr>
          <w:rStyle w:val="Answertextfont"/>
          <w:rFonts w:ascii="Arial" w:hAnsi="Arial" w:cs="Arial"/>
        </w:rPr>
        <w:br/>
      </w:r>
      <w:r w:rsidRPr="00E968DC">
        <w:rPr>
          <w:rFonts w:ascii="Arial" w:hAnsi="Arial" w:cs="Arial"/>
        </w:rPr>
        <w:t>○</w:t>
      </w:r>
      <w:r>
        <w:rPr>
          <w:rFonts w:ascii="Arial" w:hAnsi="Arial" w:cs="Arial"/>
        </w:rPr>
        <w:t xml:space="preserve"> Other </w:t>
      </w:r>
      <w:r w:rsidRPr="00E968DC">
        <w:rPr>
          <w:rFonts w:ascii="Arial" w:hAnsi="Arial" w:cs="Arial"/>
        </w:rPr>
        <w:t>(____________)</w:t>
      </w:r>
    </w:p>
    <w:p w14:paraId="4903E2DF" w14:textId="77777777" w:rsidR="003A67C5" w:rsidRDefault="003A67C5" w:rsidP="003A67C5">
      <w:pPr>
        <w:pStyle w:val="Questiontext"/>
        <w:spacing w:after="0" w:line="276" w:lineRule="auto"/>
        <w:rPr>
          <w:rFonts w:ascii="Arial" w:hAnsi="Arial" w:cs="Arial"/>
        </w:rPr>
      </w:pPr>
    </w:p>
    <w:p w14:paraId="35236525" w14:textId="6112FF00" w:rsidR="003A67C5" w:rsidRDefault="003A67C5" w:rsidP="003A67C5">
      <w:pPr>
        <w:pStyle w:val="Questiontext"/>
        <w:spacing w:after="0" w:line="276" w:lineRule="auto"/>
        <w:rPr>
          <w:rFonts w:ascii="Arial" w:hAnsi="Arial" w:cs="Arial"/>
          <w:i/>
          <w:color w:val="7030A0"/>
        </w:rPr>
      </w:pPr>
      <w:r>
        <w:rPr>
          <w:rFonts w:ascii="Arial" w:hAnsi="Arial" w:cs="Arial"/>
        </w:rPr>
        <w:t xml:space="preserve">10.a  Provide the fixed maximum benefit amount with evidence of insurability for </w:t>
      </w:r>
      <w:r w:rsidR="00997D98">
        <w:rPr>
          <w:rFonts w:ascii="Arial" w:hAnsi="Arial" w:cs="Arial"/>
        </w:rPr>
        <w:t>group universal</w:t>
      </w:r>
      <w:r>
        <w:rPr>
          <w:rFonts w:ascii="Arial" w:hAnsi="Arial" w:cs="Arial"/>
        </w:rPr>
        <w:t xml:space="preserve"> life insurance. </w:t>
      </w:r>
      <w:r w:rsidRPr="00520482">
        <w:rPr>
          <w:rFonts w:ascii="Arial" w:hAnsi="Arial" w:cs="Arial"/>
          <w:i/>
          <w:color w:val="7030A0"/>
        </w:rPr>
        <w:t>Show this question if Q</w:t>
      </w:r>
      <w:r>
        <w:rPr>
          <w:rFonts w:ascii="Arial" w:hAnsi="Arial" w:cs="Arial"/>
          <w:i/>
          <w:color w:val="7030A0"/>
        </w:rPr>
        <w:t>10</w:t>
      </w:r>
      <w:r w:rsidRPr="00721513">
        <w:rPr>
          <w:rFonts w:ascii="Arial" w:hAnsi="Arial" w:cs="Arial"/>
          <w:i/>
          <w:color w:val="7030A0"/>
        </w:rPr>
        <w:t xml:space="preserve"> = F</w:t>
      </w:r>
      <w:r>
        <w:rPr>
          <w:rFonts w:ascii="Arial" w:hAnsi="Arial" w:cs="Arial"/>
          <w:i/>
          <w:color w:val="7030A0"/>
        </w:rPr>
        <w:t xml:space="preserve">ixed maximum </w:t>
      </w:r>
      <w:r w:rsidRPr="00721513">
        <w:rPr>
          <w:rFonts w:ascii="Arial" w:hAnsi="Arial" w:cs="Arial"/>
          <w:i/>
          <w:color w:val="7030A0"/>
        </w:rPr>
        <w:t>amount</w:t>
      </w:r>
      <w:r>
        <w:rPr>
          <w:rFonts w:ascii="Arial" w:hAnsi="Arial" w:cs="Arial"/>
          <w:i/>
          <w:color w:val="7030A0"/>
        </w:rPr>
        <w:t xml:space="preserve"> OR Fixed maximum amount combined with other coverage</w:t>
      </w:r>
      <w:r w:rsidR="009556FD" w:rsidRPr="009556FD">
        <w:rPr>
          <w:rFonts w:ascii="Arial" w:hAnsi="Arial" w:cs="Arial"/>
          <w:color w:val="FF0000"/>
        </w:rPr>
        <w:t xml:space="preserve"> </w:t>
      </w:r>
      <w:r w:rsidR="009556FD">
        <w:rPr>
          <w:rFonts w:ascii="Arial" w:hAnsi="Arial" w:cs="Arial"/>
          <w:color w:val="FF0000"/>
        </w:rPr>
        <w:t>(Report Label: Fixed maximum benefit with EOI)</w:t>
      </w:r>
    </w:p>
    <w:p w14:paraId="29EC1801" w14:textId="6A1510B9" w:rsidR="003A67C5" w:rsidRDefault="003A67C5" w:rsidP="00CF119B">
      <w:pPr>
        <w:pStyle w:val="Questiontext"/>
        <w:spacing w:before="120" w:after="0" w:line="276" w:lineRule="auto"/>
        <w:rPr>
          <w:rFonts w:ascii="Arial" w:hAnsi="Arial" w:cs="Arial"/>
        </w:rPr>
      </w:pPr>
      <w:r>
        <w:rPr>
          <w:rStyle w:val="Answertextfont"/>
        </w:rPr>
        <w:t>____________</w:t>
      </w:r>
      <w:r>
        <w:rPr>
          <w:rFonts w:ascii="Arial" w:hAnsi="Arial" w:cs="Arial"/>
          <w:i/>
          <w:color w:val="7030A0"/>
        </w:rPr>
        <w:tab/>
      </w:r>
      <w:r w:rsidRPr="00B30A8D">
        <w:rPr>
          <w:rFonts w:ascii="Arial" w:hAnsi="Arial" w:cs="Arial"/>
        </w:rPr>
        <w:br/>
      </w:r>
      <w:r w:rsidRPr="00B30A8D">
        <w:rPr>
          <w:rFonts w:ascii="Arial" w:hAnsi="Arial" w:cs="Arial"/>
        </w:rPr>
        <w:br/>
      </w:r>
      <w:r>
        <w:rPr>
          <w:rFonts w:ascii="Arial" w:hAnsi="Arial" w:cs="Arial"/>
        </w:rPr>
        <w:t xml:space="preserve">11. Indicate with which life coverage(s) the fixed maximum amount for </w:t>
      </w:r>
      <w:r w:rsidR="00997D98">
        <w:rPr>
          <w:rFonts w:ascii="Arial" w:hAnsi="Arial" w:cs="Arial"/>
        </w:rPr>
        <w:t>group universal</w:t>
      </w:r>
      <w:r>
        <w:rPr>
          <w:rFonts w:ascii="Arial" w:hAnsi="Arial" w:cs="Arial"/>
        </w:rPr>
        <w:t xml:space="preserve"> life is combined.  </w:t>
      </w:r>
      <w:r>
        <w:rPr>
          <w:rStyle w:val="Answertextfont"/>
          <w:rFonts w:ascii="Arial" w:hAnsi="Arial" w:cs="Arial"/>
          <w:i/>
          <w:color w:val="7030A0"/>
        </w:rPr>
        <w:t xml:space="preserve">Show if Q10.= </w:t>
      </w:r>
      <w:r w:rsidRPr="0000714E">
        <w:rPr>
          <w:rStyle w:val="Answertextfont"/>
          <w:rFonts w:ascii="Arial" w:hAnsi="Arial" w:cs="Arial"/>
          <w:i/>
          <w:color w:val="8064A2" w:themeColor="accent4"/>
        </w:rPr>
        <w:t>Fixed maximum amount combined with other coverage</w:t>
      </w:r>
      <w:r w:rsidR="009556FD">
        <w:rPr>
          <w:rStyle w:val="Answertextfont"/>
          <w:rFonts w:ascii="Arial" w:hAnsi="Arial" w:cs="Arial"/>
          <w:i/>
          <w:color w:val="8064A2" w:themeColor="accent4"/>
        </w:rPr>
        <w:t xml:space="preserve"> </w:t>
      </w:r>
      <w:r w:rsidR="009556FD" w:rsidRPr="00026181">
        <w:rPr>
          <w:rFonts w:ascii="Arial" w:hAnsi="Arial" w:cs="Arial"/>
          <w:i/>
          <w:color w:val="FF0000"/>
        </w:rPr>
        <w:t>(</w:t>
      </w:r>
      <w:r w:rsidR="009556FD" w:rsidRPr="008A2608">
        <w:rPr>
          <w:rFonts w:ascii="Arial" w:hAnsi="Arial" w:cs="Arial"/>
          <w:color w:val="FF0000"/>
        </w:rPr>
        <w:t>R</w:t>
      </w:r>
      <w:r w:rsidR="009556FD">
        <w:rPr>
          <w:rFonts w:ascii="Arial" w:hAnsi="Arial" w:cs="Arial"/>
          <w:color w:val="FF0000"/>
        </w:rPr>
        <w:t>eport Label: Coverages with which maximum amount is combined)</w:t>
      </w:r>
    </w:p>
    <w:p w14:paraId="6161B6DA" w14:textId="05DB5A40" w:rsidR="003A67C5" w:rsidRDefault="003A67C5" w:rsidP="003A67C5">
      <w:pPr>
        <w:pStyle w:val="Questiontext"/>
        <w:spacing w:before="120" w:after="0" w:line="276" w:lineRule="auto"/>
        <w:rPr>
          <w:rFonts w:ascii="Arial" w:hAnsi="Arial" w:cs="Arial"/>
        </w:rPr>
      </w:pPr>
      <w:r w:rsidRPr="005249CB">
        <w:rPr>
          <w:rFonts w:ascii="Arial" w:hAnsi="Arial" w:cs="Arial"/>
        </w:rPr>
        <w:t>□</w:t>
      </w:r>
      <w:r>
        <w:rPr>
          <w:rFonts w:ascii="Arial" w:hAnsi="Arial" w:cs="Arial"/>
        </w:rPr>
        <w:t xml:space="preserve"> Basic </w:t>
      </w:r>
      <w:r w:rsidR="00BC4309">
        <w:rPr>
          <w:rFonts w:ascii="Arial" w:hAnsi="Arial" w:cs="Arial"/>
        </w:rPr>
        <w:t xml:space="preserve">life </w:t>
      </w:r>
      <w:r>
        <w:rPr>
          <w:rFonts w:ascii="Arial" w:hAnsi="Arial" w:cs="Arial"/>
        </w:rPr>
        <w:br/>
      </w:r>
      <w:r w:rsidR="00BC4309" w:rsidRPr="005249CB">
        <w:rPr>
          <w:rFonts w:ascii="Arial" w:hAnsi="Arial" w:cs="Arial"/>
        </w:rPr>
        <w:t>□</w:t>
      </w:r>
      <w:r w:rsidR="00BC4309">
        <w:rPr>
          <w:rFonts w:ascii="Arial" w:hAnsi="Arial" w:cs="Arial"/>
        </w:rPr>
        <w:t xml:space="preserve"> Supplemental life</w:t>
      </w:r>
    </w:p>
    <w:p w14:paraId="068762B9" w14:textId="7D89273B" w:rsidR="003A67C5" w:rsidRDefault="003A67C5" w:rsidP="003A67C5">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 xml:space="preserve">Dependent </w:t>
      </w:r>
      <w:r w:rsidR="00BC4309">
        <w:rPr>
          <w:rFonts w:ascii="Arial" w:hAnsi="Arial" w:cs="Arial"/>
        </w:rPr>
        <w:t xml:space="preserve">life </w:t>
      </w:r>
      <w:r>
        <w:rPr>
          <w:rFonts w:ascii="Arial" w:hAnsi="Arial" w:cs="Arial"/>
        </w:rPr>
        <w:br/>
      </w:r>
      <w:r w:rsidR="00701574" w:rsidRPr="005249CB">
        <w:rPr>
          <w:rFonts w:ascii="Arial" w:hAnsi="Arial" w:cs="Arial"/>
        </w:rPr>
        <w:t>□</w:t>
      </w:r>
      <w:r w:rsidR="00701574">
        <w:rPr>
          <w:rFonts w:ascii="Arial" w:hAnsi="Arial" w:cs="Arial"/>
        </w:rPr>
        <w:t xml:space="preserve"> Other</w:t>
      </w:r>
    </w:p>
    <w:p w14:paraId="5AA3C8B5" w14:textId="77777777" w:rsidR="003A67C5" w:rsidRDefault="003A67C5" w:rsidP="003A67C5">
      <w:pPr>
        <w:spacing w:line="276" w:lineRule="auto"/>
        <w:rPr>
          <w:rFonts w:ascii="Arial" w:hAnsi="Arial" w:cs="Arial"/>
          <w:sz w:val="20"/>
          <w:szCs w:val="20"/>
        </w:rPr>
      </w:pPr>
    </w:p>
    <w:p w14:paraId="5857BA78" w14:textId="28492D77" w:rsidR="003A67C5" w:rsidRPr="00CF119B" w:rsidRDefault="003A67C5" w:rsidP="003A67C5">
      <w:pPr>
        <w:spacing w:line="276" w:lineRule="auto"/>
        <w:rPr>
          <w:rStyle w:val="Answertextfont"/>
          <w:rFonts w:ascii="Arial" w:hAnsi="Arial" w:cs="Arial"/>
        </w:rPr>
      </w:pPr>
      <w:r w:rsidRPr="000A20E2">
        <w:rPr>
          <w:rFonts w:ascii="Arial" w:hAnsi="Arial" w:cs="Arial"/>
          <w:sz w:val="20"/>
          <w:szCs w:val="20"/>
        </w:rPr>
        <w:t>1</w:t>
      </w:r>
      <w:r w:rsidRPr="00F3757B">
        <w:rPr>
          <w:rFonts w:ascii="Arial" w:hAnsi="Arial" w:cs="Arial"/>
          <w:sz w:val="20"/>
          <w:szCs w:val="20"/>
        </w:rPr>
        <w:t>4.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w:t>
      </w:r>
      <w:r w:rsidR="00622FF7">
        <w:rPr>
          <w:rStyle w:val="Answertextfont"/>
          <w:rFonts w:ascii="Arial" w:hAnsi="Arial" w:cs="Arial"/>
        </w:rPr>
        <w:t>group universal</w:t>
      </w:r>
      <w:r>
        <w:rPr>
          <w:rStyle w:val="Answertextfont"/>
          <w:rFonts w:ascii="Arial" w:hAnsi="Arial" w:cs="Arial"/>
        </w:rPr>
        <w:t xml:space="preserve">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009556FD" w:rsidRPr="00CF119B">
        <w:rPr>
          <w:rFonts w:ascii="Arial" w:hAnsi="Arial" w:cs="Arial"/>
          <w:color w:val="FF0000"/>
          <w:sz w:val="20"/>
          <w:szCs w:val="20"/>
        </w:rPr>
        <w:t xml:space="preserve">(Report Label: Plan </w:t>
      </w:r>
      <w:r w:rsidR="000320FD">
        <w:rPr>
          <w:rFonts w:ascii="Arial" w:hAnsi="Arial" w:cs="Arial"/>
          <w:color w:val="FF0000"/>
          <w:sz w:val="20"/>
          <w:szCs w:val="20"/>
        </w:rPr>
        <w:t>portability</w:t>
      </w:r>
      <w:r w:rsidR="009556FD" w:rsidRPr="00CF119B">
        <w:rPr>
          <w:rFonts w:ascii="Arial" w:hAnsi="Arial" w:cs="Arial"/>
          <w:color w:val="FF0000"/>
          <w:sz w:val="20"/>
          <w:szCs w:val="20"/>
        </w:rPr>
        <w:t>)</w:t>
      </w:r>
    </w:p>
    <w:p w14:paraId="38996AF5" w14:textId="77777777" w:rsidR="003A67C5" w:rsidRPr="00E968DC" w:rsidRDefault="003A67C5" w:rsidP="003A67C5">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70A8F8EA" w14:textId="77777777" w:rsidR="003A67C5" w:rsidRDefault="003A67C5" w:rsidP="003A67C5">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1D6226E4" w14:textId="77777777" w:rsidR="003A67C5" w:rsidRDefault="003A67C5" w:rsidP="003A67C5">
      <w:pPr>
        <w:spacing w:line="276" w:lineRule="auto"/>
        <w:rPr>
          <w:rStyle w:val="Answertextfont"/>
          <w:rFonts w:ascii="Arial" w:hAnsi="Arial" w:cs="Arial"/>
        </w:rPr>
      </w:pPr>
    </w:p>
    <w:p w14:paraId="597AB24C" w14:textId="459AD7F0" w:rsidR="003A67C5" w:rsidRPr="00EC6CB0" w:rsidRDefault="00622FF7" w:rsidP="003A67C5">
      <w:pPr>
        <w:spacing w:line="276" w:lineRule="auto"/>
        <w:rPr>
          <w:rStyle w:val="Answertextfont"/>
          <w:rFonts w:ascii="Arial" w:hAnsi="Arial" w:cs="Arial"/>
          <w:b/>
        </w:rPr>
      </w:pPr>
      <w:r w:rsidRPr="001C5CFB">
        <w:rPr>
          <w:rStyle w:val="Answertextfont"/>
          <w:rFonts w:ascii="Arial" w:hAnsi="Arial" w:cs="Arial"/>
          <w:b/>
          <w:sz w:val="24"/>
          <w:szCs w:val="24"/>
        </w:rPr>
        <w:t>Group universa</w:t>
      </w:r>
      <w:r w:rsidR="003A67C5" w:rsidRPr="001C5CFB">
        <w:rPr>
          <w:rStyle w:val="Answertextfont"/>
          <w:rFonts w:ascii="Arial" w:hAnsi="Arial" w:cs="Arial"/>
          <w:b/>
          <w:sz w:val="24"/>
          <w:szCs w:val="24"/>
        </w:rPr>
        <w:t xml:space="preserve">l </w:t>
      </w:r>
      <w:r w:rsidRPr="00AB7166">
        <w:rPr>
          <w:rStyle w:val="Answertextfont"/>
          <w:rFonts w:ascii="Arial" w:hAnsi="Arial" w:cs="Arial"/>
          <w:b/>
          <w:sz w:val="24"/>
          <w:szCs w:val="24"/>
        </w:rPr>
        <w:t>l</w:t>
      </w:r>
      <w:r w:rsidR="003A67C5" w:rsidRPr="00AB7166">
        <w:rPr>
          <w:rStyle w:val="Answertextfont"/>
          <w:rFonts w:ascii="Arial" w:hAnsi="Arial" w:cs="Arial"/>
          <w:b/>
          <w:sz w:val="24"/>
          <w:szCs w:val="24"/>
        </w:rPr>
        <w:t xml:space="preserve">ife </w:t>
      </w:r>
      <w:r w:rsidRPr="00362A91">
        <w:rPr>
          <w:rStyle w:val="Answertextfont"/>
          <w:rFonts w:ascii="Arial" w:hAnsi="Arial" w:cs="Arial"/>
          <w:b/>
          <w:sz w:val="24"/>
          <w:szCs w:val="24"/>
        </w:rPr>
        <w:t>e</w:t>
      </w:r>
      <w:r w:rsidR="003A67C5" w:rsidRPr="00362A91">
        <w:rPr>
          <w:rStyle w:val="Answertextfont"/>
          <w:rFonts w:ascii="Arial" w:hAnsi="Arial" w:cs="Arial"/>
          <w:b/>
          <w:sz w:val="24"/>
          <w:szCs w:val="24"/>
        </w:rPr>
        <w:t xml:space="preserve">mployee </w:t>
      </w:r>
      <w:r w:rsidRPr="0006140E">
        <w:rPr>
          <w:rStyle w:val="Answertextfont"/>
          <w:rFonts w:ascii="Arial" w:hAnsi="Arial" w:cs="Arial"/>
          <w:b/>
          <w:sz w:val="24"/>
          <w:szCs w:val="24"/>
        </w:rPr>
        <w:t>c</w:t>
      </w:r>
      <w:r w:rsidR="003A67C5" w:rsidRPr="00BA2DA2">
        <w:rPr>
          <w:rStyle w:val="Answertextfont"/>
          <w:rFonts w:ascii="Arial" w:hAnsi="Arial" w:cs="Arial"/>
          <w:b/>
          <w:sz w:val="24"/>
          <w:szCs w:val="24"/>
        </w:rPr>
        <w:t>ontributions</w:t>
      </w:r>
      <w:r w:rsidR="003A67C5">
        <w:rPr>
          <w:rStyle w:val="Answertextfont"/>
          <w:rFonts w:ascii="Arial" w:hAnsi="Arial" w:cs="Arial"/>
          <w:b/>
        </w:rPr>
        <w:t xml:space="preserve"> </w:t>
      </w:r>
      <w:r w:rsidR="005B170B">
        <w:rPr>
          <w:rFonts w:asciiTheme="minorHAnsi" w:hAnsiTheme="minorHAnsi" w:cstheme="minorHAnsi"/>
          <w:i/>
          <w:color w:val="7030A0"/>
        </w:rPr>
        <w:t>Subsection of life insurance plan</w:t>
      </w:r>
      <w:r w:rsidR="005B170B" w:rsidRPr="00EC6CB0">
        <w:rPr>
          <w:rFonts w:ascii="Arial" w:hAnsi="Arial" w:cs="Arial"/>
          <w:i/>
          <w:color w:val="7030A0"/>
          <w:sz w:val="20"/>
          <w:szCs w:val="20"/>
        </w:rPr>
        <w:t xml:space="preserve"> </w:t>
      </w:r>
      <w:r w:rsidR="003A67C5" w:rsidRPr="00EC6CB0">
        <w:rPr>
          <w:rFonts w:ascii="Arial" w:hAnsi="Arial" w:cs="Arial"/>
          <w:i/>
          <w:color w:val="7030A0"/>
          <w:sz w:val="20"/>
          <w:szCs w:val="20"/>
        </w:rPr>
        <w:t xml:space="preserve">Show if </w:t>
      </w:r>
      <w:r w:rsidR="003A67C5">
        <w:rPr>
          <w:rFonts w:ascii="Arial" w:hAnsi="Arial" w:cs="Arial"/>
          <w:i/>
          <w:color w:val="7030A0"/>
          <w:sz w:val="20"/>
          <w:szCs w:val="20"/>
        </w:rPr>
        <w:t>Eligibility</w:t>
      </w:r>
      <w:r w:rsidR="003A67C5" w:rsidRPr="00EC6CB0">
        <w:rPr>
          <w:rFonts w:ascii="Arial" w:hAnsi="Arial" w:cs="Arial"/>
          <w:i/>
          <w:color w:val="7030A0"/>
          <w:sz w:val="20"/>
          <w:szCs w:val="20"/>
        </w:rPr>
        <w:t xml:space="preserve"> Q</w:t>
      </w:r>
      <w:r w:rsidR="003A67C5">
        <w:rPr>
          <w:rFonts w:ascii="Arial" w:hAnsi="Arial" w:cs="Arial"/>
          <w:i/>
          <w:color w:val="7030A0"/>
          <w:sz w:val="20"/>
          <w:szCs w:val="20"/>
        </w:rPr>
        <w:t>3</w:t>
      </w:r>
      <w:r w:rsidR="003A67C5" w:rsidRPr="00EC6CB0">
        <w:rPr>
          <w:rFonts w:ascii="Arial" w:hAnsi="Arial" w:cs="Arial"/>
          <w:i/>
          <w:color w:val="7030A0"/>
          <w:sz w:val="20"/>
          <w:szCs w:val="20"/>
        </w:rPr>
        <w:t xml:space="preserve"> = </w:t>
      </w:r>
      <w:r>
        <w:rPr>
          <w:rFonts w:ascii="Arial" w:hAnsi="Arial" w:cs="Arial"/>
          <w:i/>
          <w:color w:val="7030A0"/>
          <w:sz w:val="20"/>
          <w:szCs w:val="20"/>
        </w:rPr>
        <w:t>Group universal</w:t>
      </w:r>
      <w:r w:rsidR="003A67C5" w:rsidRPr="00381546">
        <w:rPr>
          <w:rFonts w:ascii="Arial" w:hAnsi="Arial" w:cs="Arial"/>
          <w:i/>
          <w:color w:val="7030A0"/>
          <w:sz w:val="20"/>
          <w:szCs w:val="20"/>
        </w:rPr>
        <w:t xml:space="preserve"> </w:t>
      </w:r>
      <w:r>
        <w:rPr>
          <w:rFonts w:ascii="Arial" w:hAnsi="Arial" w:cs="Arial"/>
          <w:i/>
          <w:color w:val="7030A0"/>
          <w:sz w:val="20"/>
          <w:szCs w:val="20"/>
        </w:rPr>
        <w:t>l</w:t>
      </w:r>
      <w:r w:rsidR="003A67C5" w:rsidRPr="00381546">
        <w:rPr>
          <w:rFonts w:ascii="Arial" w:hAnsi="Arial" w:cs="Arial"/>
          <w:i/>
          <w:color w:val="7030A0"/>
          <w:sz w:val="20"/>
          <w:szCs w:val="20"/>
        </w:rPr>
        <w:t>ife</w:t>
      </w:r>
    </w:p>
    <w:p w14:paraId="5316F3A9" w14:textId="77777777" w:rsidR="003A67C5" w:rsidRDefault="003A67C5" w:rsidP="003A67C5">
      <w:pPr>
        <w:pStyle w:val="Questiontext"/>
        <w:spacing w:after="0" w:line="276" w:lineRule="auto"/>
        <w:rPr>
          <w:rFonts w:ascii="Arial" w:hAnsi="Arial" w:cs="Arial"/>
        </w:rPr>
      </w:pPr>
    </w:p>
    <w:p w14:paraId="04838645" w14:textId="63289607" w:rsidR="00751E31" w:rsidRPr="00E968DC" w:rsidRDefault="003A67C5" w:rsidP="00751E31">
      <w:pPr>
        <w:pStyle w:val="Questiontext"/>
        <w:spacing w:after="0" w:line="276" w:lineRule="auto"/>
        <w:rPr>
          <w:rFonts w:ascii="Arial" w:hAnsi="Arial" w:cs="Arial"/>
        </w:rPr>
      </w:pPr>
      <w:r>
        <w:rPr>
          <w:rFonts w:ascii="Arial" w:hAnsi="Arial" w:cs="Arial"/>
        </w:rPr>
        <w:t xml:space="preserve">15. </w:t>
      </w:r>
      <w:r w:rsidRPr="00E968DC">
        <w:rPr>
          <w:rFonts w:ascii="Arial" w:hAnsi="Arial" w:cs="Arial"/>
        </w:rPr>
        <w:t xml:space="preserve">Does your organization require employees to contribute to the costs/premiums for </w:t>
      </w:r>
      <w:r w:rsidR="00622FF7">
        <w:rPr>
          <w:rFonts w:ascii="Arial" w:hAnsi="Arial" w:cs="Arial"/>
        </w:rPr>
        <w:t>group universal</w:t>
      </w:r>
      <w:r>
        <w:rPr>
          <w:rFonts w:ascii="Arial" w:hAnsi="Arial" w:cs="Arial"/>
        </w:rPr>
        <w:t xml:space="preserve"> life insurance</w:t>
      </w:r>
      <w:r w:rsidRPr="00E968DC">
        <w:rPr>
          <w:rFonts w:ascii="Arial" w:hAnsi="Arial" w:cs="Arial"/>
        </w:rPr>
        <w:t xml:space="preserve">? </w:t>
      </w:r>
      <w:r w:rsidR="00751E31" w:rsidRPr="00DF53B2">
        <w:rPr>
          <w:rFonts w:ascii="Arial" w:hAnsi="Arial" w:cs="Arial"/>
          <w:color w:val="FF0000"/>
        </w:rPr>
        <w:t xml:space="preserve">(Report label: </w:t>
      </w:r>
      <w:r w:rsidR="00751E31">
        <w:rPr>
          <w:rFonts w:ascii="Arial" w:hAnsi="Arial" w:cs="Arial"/>
          <w:color w:val="FF0000"/>
        </w:rPr>
        <w:t>Employee contributions required</w:t>
      </w:r>
      <w:r w:rsidR="00751E31" w:rsidRPr="00DF53B2">
        <w:rPr>
          <w:rFonts w:ascii="Arial" w:hAnsi="Arial" w:cs="Arial"/>
          <w:color w:val="FF0000"/>
        </w:rPr>
        <w:t>)</w:t>
      </w:r>
      <w:r w:rsidR="00704628">
        <w:rPr>
          <w:rFonts w:ascii="Arial" w:hAnsi="Arial" w:cs="Arial"/>
          <w:color w:val="FF0000"/>
        </w:rPr>
        <w:t xml:space="preserve"> </w:t>
      </w:r>
    </w:p>
    <w:p w14:paraId="328E835F" w14:textId="34B084EC" w:rsidR="003A67C5" w:rsidRPr="00E968DC" w:rsidRDefault="003A67C5" w:rsidP="003A67C5">
      <w:pPr>
        <w:pStyle w:val="Questiontext"/>
        <w:spacing w:after="0" w:line="276" w:lineRule="auto"/>
        <w:rPr>
          <w:rFonts w:ascii="Arial" w:hAnsi="Arial" w:cs="Arial"/>
        </w:rPr>
      </w:pPr>
    </w:p>
    <w:p w14:paraId="20529959" w14:textId="72E81997" w:rsidR="003A67C5" w:rsidRDefault="003A67C5" w:rsidP="003A67C5">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Yes</w:t>
      </w:r>
      <w:r>
        <w:rPr>
          <w:rStyle w:val="Answertextfont"/>
          <w:rFonts w:ascii="Arial" w:hAnsi="Arial" w:cs="Arial"/>
        </w:rPr>
        <w:br/>
      </w:r>
      <w:r w:rsidRPr="00E968DC">
        <w:rPr>
          <w:rFonts w:ascii="Arial" w:hAnsi="Arial" w:cs="Arial"/>
          <w:sz w:val="20"/>
          <w:szCs w:val="20"/>
        </w:rPr>
        <w:t xml:space="preserve">○ </w:t>
      </w:r>
      <w:r w:rsidRPr="00E968DC">
        <w:rPr>
          <w:rStyle w:val="Answertextfont"/>
          <w:rFonts w:ascii="Arial" w:hAnsi="Arial" w:cs="Arial"/>
        </w:rPr>
        <w:t>No</w:t>
      </w:r>
      <w:r>
        <w:rPr>
          <w:rStyle w:val="Answertextfont"/>
          <w:rFonts w:ascii="Arial" w:hAnsi="Arial" w:cs="Arial"/>
        </w:rPr>
        <w:t xml:space="preserve"> </w:t>
      </w:r>
      <w:r>
        <w:rPr>
          <w:rFonts w:ascii="Arial" w:hAnsi="Arial" w:cs="Arial"/>
          <w:i/>
          <w:color w:val="8064A2" w:themeColor="accent4"/>
          <w:sz w:val="20"/>
          <w:szCs w:val="20"/>
        </w:rPr>
        <w:t xml:space="preserve">– if this option is selected, skip remaining questions on </w:t>
      </w:r>
      <w:r w:rsidR="00622FF7">
        <w:rPr>
          <w:rFonts w:ascii="Arial" w:hAnsi="Arial" w:cs="Arial"/>
          <w:i/>
          <w:color w:val="8064A2" w:themeColor="accent4"/>
          <w:sz w:val="20"/>
          <w:szCs w:val="20"/>
        </w:rPr>
        <w:t xml:space="preserve">group universal </w:t>
      </w:r>
      <w:r>
        <w:rPr>
          <w:rFonts w:ascii="Arial" w:hAnsi="Arial" w:cs="Arial"/>
          <w:i/>
          <w:color w:val="8064A2" w:themeColor="accent4"/>
          <w:sz w:val="20"/>
          <w:szCs w:val="20"/>
        </w:rPr>
        <w:t xml:space="preserve"> life EE contributions</w:t>
      </w:r>
    </w:p>
    <w:p w14:paraId="556FA9BB" w14:textId="77777777" w:rsidR="003A67C5" w:rsidRPr="002B3449" w:rsidRDefault="003A67C5" w:rsidP="003A67C5">
      <w:pPr>
        <w:spacing w:line="276" w:lineRule="auto"/>
        <w:rPr>
          <w:rFonts w:ascii="Arial" w:hAnsi="Arial" w:cs="Arial"/>
          <w:i/>
        </w:rPr>
      </w:pPr>
    </w:p>
    <w:p w14:paraId="37CF4838" w14:textId="430751B3" w:rsidR="003A67C5" w:rsidRPr="00FC562E" w:rsidRDefault="003A67C5" w:rsidP="003A67C5">
      <w:pPr>
        <w:pStyle w:val="Instruction"/>
        <w:rPr>
          <w:rFonts w:ascii="Arial" w:hAnsi="Arial" w:cs="Arial"/>
          <w:b/>
          <w:i w:val="0"/>
          <w:color w:val="FF0000"/>
        </w:rPr>
      </w:pPr>
      <w:r>
        <w:rPr>
          <w:rFonts w:ascii="Arial" w:hAnsi="Arial" w:cs="Arial"/>
          <w:i w:val="0"/>
        </w:rPr>
        <w:t xml:space="preserve">16. </w:t>
      </w:r>
      <w:r w:rsidRPr="008969EC">
        <w:rPr>
          <w:rFonts w:ascii="Arial" w:hAnsi="Arial" w:cs="Arial"/>
          <w:i w:val="0"/>
        </w:rPr>
        <w:t xml:space="preserve">Indicate the type of employee contribution for </w:t>
      </w:r>
      <w:r w:rsidR="004A7D72">
        <w:rPr>
          <w:rFonts w:ascii="Arial" w:hAnsi="Arial" w:cs="Arial"/>
          <w:i w:val="0"/>
        </w:rPr>
        <w:t>group universal</w:t>
      </w:r>
      <w:r w:rsidR="001C5CFB">
        <w:rPr>
          <w:rFonts w:ascii="Arial" w:hAnsi="Arial" w:cs="Arial"/>
          <w:i w:val="0"/>
        </w:rPr>
        <w:t xml:space="preserve">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Pr>
          <w:rFonts w:ascii="Arial" w:hAnsi="Arial" w:cs="Arial"/>
          <w:i w:val="0"/>
        </w:rPr>
        <w:t xml:space="preserve"> </w:t>
      </w:r>
      <w:r w:rsidR="004A7D72" w:rsidRPr="00CD0252">
        <w:rPr>
          <w:rFonts w:ascii="Arial" w:hAnsi="Arial" w:cs="Arial"/>
          <w:i w:val="0"/>
        </w:rPr>
        <w:t>Note: If under a flex plan, the employee contribution should be the price tag minus the credit.</w:t>
      </w:r>
      <w:r w:rsidR="004A7D72" w:rsidRPr="00E7414D">
        <w:rPr>
          <w:rFonts w:ascii="Arial" w:hAnsi="Arial" w:cs="Arial"/>
        </w:rPr>
        <w:t xml:space="preserve"> </w:t>
      </w:r>
      <w:r w:rsidR="004A7D72">
        <w:rPr>
          <w:rFonts w:ascii="Arial" w:hAnsi="Arial" w:cs="Arial"/>
          <w:i w:val="0"/>
        </w:rPr>
        <w:t xml:space="preserve"> </w:t>
      </w:r>
      <w:r>
        <w:rPr>
          <w:rFonts w:ascii="Arial" w:hAnsi="Arial" w:cs="Arial"/>
          <w:i w:val="0"/>
        </w:rPr>
        <w:t xml:space="preserve"> </w:t>
      </w:r>
      <w:r w:rsidRPr="00FC562E">
        <w:rPr>
          <w:rFonts w:ascii="Arial" w:hAnsi="Arial" w:cs="Arial"/>
          <w:i w:val="0"/>
          <w:color w:val="FF0000"/>
        </w:rPr>
        <w:t xml:space="preserve">(Hidden for all </w:t>
      </w:r>
      <w:r w:rsidR="00181D4F">
        <w:rPr>
          <w:rFonts w:ascii="Arial" w:hAnsi="Arial" w:cs="Arial"/>
          <w:i w:val="0"/>
          <w:color w:val="FF0000"/>
        </w:rPr>
        <w:t>n</w:t>
      </w:r>
      <w:r w:rsidRPr="00FC562E">
        <w:rPr>
          <w:rFonts w:ascii="Arial" w:hAnsi="Arial" w:cs="Arial"/>
          <w:i w:val="0"/>
          <w:color w:val="FF0000"/>
        </w:rPr>
        <w:t>on Survey level reporting)</w:t>
      </w:r>
      <w:r w:rsidR="00957808">
        <w:rPr>
          <w:rFonts w:ascii="Arial" w:hAnsi="Arial" w:cs="Arial"/>
          <w:i w:val="0"/>
          <w:color w:val="FF0000"/>
        </w:rPr>
        <w:t xml:space="preserve"> </w:t>
      </w:r>
      <w:r w:rsidR="00957808" w:rsidRPr="0095250A">
        <w:rPr>
          <w:rFonts w:ascii="Arial" w:hAnsi="Arial" w:cs="Arial"/>
          <w:i w:val="0"/>
          <w:color w:val="FF0000"/>
        </w:rPr>
        <w:t>(Report label: Cost sharing type)</w:t>
      </w:r>
    </w:p>
    <w:p w14:paraId="26126BA8" w14:textId="5857FBBC" w:rsidR="003A67C5" w:rsidRPr="008969EC" w:rsidRDefault="003A67C5" w:rsidP="003A67C5">
      <w:pPr>
        <w:spacing w:line="276" w:lineRule="auto"/>
        <w:rPr>
          <w:rFonts w:ascii="Arial" w:hAnsi="Arial" w:cs="Arial"/>
          <w:sz w:val="20"/>
          <w:szCs w:val="20"/>
        </w:rPr>
      </w:pPr>
      <w:r w:rsidRPr="008969EC">
        <w:rPr>
          <w:rFonts w:ascii="Arial" w:hAnsi="Arial" w:cs="Arial"/>
          <w:sz w:val="20"/>
          <w:szCs w:val="20"/>
        </w:rPr>
        <w:t xml:space="preserve">○ Employee pays </w:t>
      </w:r>
      <w:r w:rsidR="00957808">
        <w:rPr>
          <w:rFonts w:ascii="Arial" w:hAnsi="Arial" w:cs="Arial"/>
          <w:sz w:val="20"/>
          <w:szCs w:val="20"/>
        </w:rPr>
        <w:t>the full cost</w:t>
      </w:r>
    </w:p>
    <w:p w14:paraId="51DDD152" w14:textId="5D84CEE3" w:rsidR="003A67C5" w:rsidRPr="00060220" w:rsidRDefault="003A67C5">
      <w:pPr>
        <w:spacing w:line="276" w:lineRule="auto"/>
        <w:rPr>
          <w:rFonts w:ascii="Arial" w:hAnsi="Arial" w:cs="Arial"/>
          <w:i/>
          <w:color w:val="8064A2" w:themeColor="accent4"/>
          <w:sz w:val="20"/>
          <w:szCs w:val="20"/>
        </w:rPr>
      </w:pPr>
      <w:r w:rsidRPr="008969EC">
        <w:rPr>
          <w:rFonts w:ascii="Arial" w:hAnsi="Arial" w:cs="Arial"/>
          <w:sz w:val="20"/>
          <w:szCs w:val="20"/>
        </w:rPr>
        <w:lastRenderedPageBreak/>
        <w:t xml:space="preserve">○ Employee pays a percentage of </w:t>
      </w:r>
      <w:r>
        <w:rPr>
          <w:rFonts w:ascii="Arial" w:hAnsi="Arial" w:cs="Arial"/>
          <w:sz w:val="20"/>
          <w:szCs w:val="20"/>
        </w:rPr>
        <w:t>cost/premium</w:t>
      </w:r>
    </w:p>
    <w:p w14:paraId="45B40E01" w14:textId="452F661E" w:rsidR="003A67C5" w:rsidRPr="00F3757B" w:rsidRDefault="003A67C5" w:rsidP="003A67C5">
      <w:pPr>
        <w:spacing w:line="276" w:lineRule="auto"/>
        <w:rPr>
          <w:rFonts w:ascii="Arial" w:hAnsi="Arial" w:cs="Arial"/>
        </w:rPr>
      </w:pPr>
      <w:r w:rsidRPr="008969EC">
        <w:rPr>
          <w:rFonts w:ascii="Arial" w:hAnsi="Arial" w:cs="Arial"/>
          <w:sz w:val="20"/>
          <w:szCs w:val="20"/>
        </w:rPr>
        <w:t>○</w:t>
      </w:r>
      <w:r w:rsidRPr="00F3757B">
        <w:rPr>
          <w:rFonts w:ascii="Arial" w:hAnsi="Arial" w:cs="Arial"/>
          <w:sz w:val="20"/>
          <w:szCs w:val="20"/>
        </w:rPr>
        <w:t xml:space="preserve"> Other (_____________________________________________________________________) </w:t>
      </w:r>
    </w:p>
    <w:p w14:paraId="278A26B0" w14:textId="77777777" w:rsidR="003A67C5" w:rsidRDefault="003A67C5" w:rsidP="003A67C5">
      <w:pPr>
        <w:pStyle w:val="Questiontext"/>
        <w:spacing w:line="276" w:lineRule="auto"/>
        <w:rPr>
          <w:rFonts w:ascii="Arial" w:hAnsi="Arial" w:cs="Arial"/>
        </w:rPr>
      </w:pPr>
    </w:p>
    <w:p w14:paraId="79FAFE1C" w14:textId="70F7E217" w:rsidR="003A67C5" w:rsidRPr="006E2C81" w:rsidRDefault="003A67C5" w:rsidP="003A67C5">
      <w:pPr>
        <w:pStyle w:val="Instruction"/>
        <w:rPr>
          <w:rFonts w:ascii="Arial" w:hAnsi="Arial" w:cs="Arial"/>
          <w:b/>
          <w:i w:val="0"/>
        </w:rPr>
      </w:pPr>
      <w:r w:rsidRPr="00CD0252">
        <w:rPr>
          <w:rFonts w:ascii="Arial" w:hAnsi="Arial" w:cs="Arial"/>
          <w:i w:val="0"/>
        </w:rPr>
        <w:t xml:space="preserve">16a.  Report the employee contribution for </w:t>
      </w:r>
      <w:r w:rsidR="00622FF7" w:rsidRPr="00CD0252">
        <w:rPr>
          <w:rFonts w:ascii="Arial" w:hAnsi="Arial" w:cs="Arial"/>
          <w:i w:val="0"/>
        </w:rPr>
        <w:t>group universal</w:t>
      </w:r>
      <w:r w:rsidRPr="00CD0252">
        <w:rPr>
          <w:rFonts w:ascii="Arial" w:hAnsi="Arial" w:cs="Arial"/>
          <w:i w:val="0"/>
        </w:rPr>
        <w:t xml:space="preserve"> life insurance (as a percent of total cost.</w:t>
      </w:r>
      <w:r w:rsidR="00622FF7" w:rsidRPr="00CD0252">
        <w:rPr>
          <w:rFonts w:ascii="Arial" w:hAnsi="Arial" w:cs="Arial"/>
          <w:i w:val="0"/>
        </w:rPr>
        <w:t>)</w:t>
      </w:r>
      <w:r w:rsidRPr="00CD0252">
        <w:rPr>
          <w:rFonts w:ascii="Arial" w:hAnsi="Arial" w:cs="Arial"/>
          <w:i w:val="0"/>
        </w:rPr>
        <w:t xml:space="preserve">  Note: If under a flex plan, the employee contribution should be the price tag minus the credit.</w:t>
      </w:r>
      <w:r w:rsidRPr="00E7414D">
        <w:rPr>
          <w:rFonts w:ascii="Arial" w:hAnsi="Arial" w:cs="Arial"/>
        </w:rPr>
        <w:t xml:space="preserve"> </w:t>
      </w:r>
      <w:r>
        <w:rPr>
          <w:rFonts w:ascii="Arial" w:hAnsi="Arial" w:cs="Arial"/>
          <w:i w:val="0"/>
        </w:rPr>
        <w:t xml:space="preserve"> </w:t>
      </w:r>
      <w:r w:rsidRPr="00FC562E">
        <w:rPr>
          <w:rFonts w:ascii="Arial" w:hAnsi="Arial" w:cs="Arial"/>
          <w:color w:val="8064A2" w:themeColor="accent4"/>
        </w:rPr>
        <w:t>Show if Q16</w:t>
      </w:r>
      <w:r w:rsidRPr="00FC562E">
        <w:rPr>
          <w:rFonts w:ascii="Arial" w:hAnsi="Arial" w:cs="Arial"/>
          <w:color w:val="7030A0"/>
        </w:rPr>
        <w:t>=</w:t>
      </w:r>
      <w:r w:rsidRPr="00FC562E">
        <w:rPr>
          <w:rFonts w:ascii="Arial" w:hAnsi="Arial" w:cs="Arial"/>
        </w:rPr>
        <w:t xml:space="preserve"> </w:t>
      </w:r>
      <w:r w:rsidRPr="00FC562E">
        <w:rPr>
          <w:rFonts w:ascii="Arial" w:hAnsi="Arial" w:cs="Arial"/>
          <w:color w:val="7030A0"/>
        </w:rPr>
        <w:t xml:space="preserve">Employee pays a percentage of cost/premium </w:t>
      </w:r>
      <w:r w:rsidRPr="00FC562E">
        <w:rPr>
          <w:rStyle w:val="Answertextfont"/>
          <w:rFonts w:ascii="Arial" w:hAnsi="Arial" w:cs="Arial"/>
          <w:color w:val="7030A0"/>
        </w:rPr>
        <w:t>(Properties: Allow two decimals)</w:t>
      </w:r>
      <w:r w:rsidRPr="006E2C81">
        <w:rPr>
          <w:rFonts w:ascii="Arial" w:hAnsi="Arial" w:cs="Arial"/>
          <w:i w:val="0"/>
          <w:color w:val="FF0000"/>
        </w:rPr>
        <w:t xml:space="preserve"> (Hidden for </w:t>
      </w:r>
      <w:r w:rsidRPr="00FC562E">
        <w:rPr>
          <w:rFonts w:ascii="Arial" w:hAnsi="Arial" w:cs="Arial"/>
          <w:i w:val="0"/>
          <w:color w:val="FF0000"/>
        </w:rPr>
        <w:t>all non Survey level reporting</w:t>
      </w:r>
      <w:r w:rsidRPr="006E2C81">
        <w:rPr>
          <w:rFonts w:ascii="Arial" w:hAnsi="Arial" w:cs="Arial"/>
          <w:i w:val="0"/>
          <w:color w:val="FF0000"/>
        </w:rPr>
        <w:t>)</w:t>
      </w:r>
      <w:r w:rsidR="005C1169">
        <w:rPr>
          <w:rFonts w:ascii="Arial" w:hAnsi="Arial" w:cs="Arial"/>
          <w:i w:val="0"/>
          <w:color w:val="FF0000"/>
        </w:rPr>
        <w:t xml:space="preserve"> </w:t>
      </w:r>
      <w:r w:rsidR="005C1169" w:rsidRPr="0095250A">
        <w:rPr>
          <w:rFonts w:ascii="Arial" w:hAnsi="Arial" w:cs="Arial"/>
          <w:i w:val="0"/>
          <w:color w:val="FF0000"/>
        </w:rPr>
        <w:t>(Report Label: Contribution amount – percentage of cost</w:t>
      </w:r>
      <w:r w:rsidR="005C1169" w:rsidRPr="00BD60DF">
        <w:rPr>
          <w:rFonts w:ascii="Arial" w:hAnsi="Arial" w:cs="Arial"/>
          <w:i w:val="0"/>
          <w:color w:val="FF0000"/>
        </w:rPr>
        <w:t>)</w:t>
      </w:r>
      <w:r w:rsidR="00704628">
        <w:rPr>
          <w:rFonts w:ascii="Arial" w:hAnsi="Arial" w:cs="Arial"/>
          <w:i w:val="0"/>
          <w:color w:val="FF0000"/>
        </w:rPr>
        <w:t xml:space="preserve"> </w:t>
      </w:r>
    </w:p>
    <w:p w14:paraId="2CF35FA6" w14:textId="77777777" w:rsidR="003A67C5" w:rsidRDefault="003A67C5" w:rsidP="003A67C5">
      <w:pPr>
        <w:pStyle w:val="Questiontext"/>
        <w:spacing w:after="0" w:line="276" w:lineRule="auto"/>
        <w:rPr>
          <w:rFonts w:ascii="Arial" w:hAnsi="Arial" w:cs="Arial"/>
        </w:rPr>
      </w:pPr>
      <w:r w:rsidRPr="0020270A">
        <w:rPr>
          <w:rFonts w:ascii="Arial" w:hAnsi="Arial" w:cs="Arial"/>
        </w:rPr>
        <w:t>______</w:t>
      </w:r>
    </w:p>
    <w:p w14:paraId="0FA9374D" w14:textId="77777777" w:rsidR="003A67C5" w:rsidRDefault="003A67C5" w:rsidP="003A67C5">
      <w:pPr>
        <w:pStyle w:val="Questiontext"/>
        <w:spacing w:after="0" w:line="276" w:lineRule="auto"/>
        <w:rPr>
          <w:rFonts w:ascii="Arial" w:hAnsi="Arial" w:cs="Arial"/>
        </w:rPr>
      </w:pPr>
    </w:p>
    <w:p w14:paraId="5E831B1D" w14:textId="77777777" w:rsidR="003A67C5" w:rsidRDefault="003A67C5" w:rsidP="003A67C5">
      <w:pPr>
        <w:pStyle w:val="Questiontext"/>
        <w:spacing w:after="0" w:line="276" w:lineRule="auto"/>
        <w:rPr>
          <w:rFonts w:ascii="Arial" w:hAnsi="Arial" w:cs="Arial"/>
        </w:rPr>
      </w:pPr>
    </w:p>
    <w:p w14:paraId="3354719F" w14:textId="04651ED6" w:rsidR="005C1169" w:rsidRPr="0095250A" w:rsidRDefault="003A67C5" w:rsidP="005C1169">
      <w:pPr>
        <w:spacing w:line="276" w:lineRule="auto"/>
        <w:rPr>
          <w:rFonts w:ascii="Arial" w:hAnsi="Arial" w:cs="Arial"/>
          <w:i/>
          <w:iCs/>
          <w:color w:val="FF0000"/>
          <w:sz w:val="20"/>
          <w:szCs w:val="20"/>
          <w:lang w:val="en-CA"/>
        </w:rPr>
      </w:pPr>
      <w:r>
        <w:rPr>
          <w:rFonts w:ascii="Arial" w:hAnsi="Arial" w:cs="Arial"/>
          <w:iCs/>
          <w:sz w:val="20"/>
          <w:szCs w:val="20"/>
          <w:lang w:val="en-CA"/>
        </w:rPr>
        <w:t xml:space="preserve">18. Are employee contributions/premiums for </w:t>
      </w:r>
      <w:r w:rsidR="00622FF7">
        <w:rPr>
          <w:rFonts w:ascii="Arial" w:hAnsi="Arial" w:cs="Arial"/>
          <w:iCs/>
          <w:sz w:val="20"/>
          <w:szCs w:val="20"/>
          <w:lang w:val="en-CA"/>
        </w:rPr>
        <w:t>group universa</w:t>
      </w:r>
      <w:r>
        <w:rPr>
          <w:rFonts w:ascii="Arial" w:hAnsi="Arial" w:cs="Arial"/>
          <w:iCs/>
          <w:sz w:val="20"/>
          <w:szCs w:val="20"/>
          <w:lang w:val="en-CA"/>
        </w:rPr>
        <w:t xml:space="preserve">l life insurance waived during periods of disability? </w:t>
      </w:r>
      <w:r w:rsidR="005C1169" w:rsidRPr="0095250A">
        <w:rPr>
          <w:rFonts w:ascii="Arial" w:hAnsi="Arial" w:cs="Arial"/>
          <w:iCs/>
          <w:color w:val="FF0000"/>
          <w:sz w:val="20"/>
          <w:szCs w:val="20"/>
          <w:lang w:val="en-CA"/>
        </w:rPr>
        <w:t>(Report Label: Employee contributions waived during disability)</w:t>
      </w:r>
    </w:p>
    <w:p w14:paraId="66B41886" w14:textId="199990CB" w:rsidR="003A67C5" w:rsidRPr="00FC562E" w:rsidRDefault="003A67C5" w:rsidP="003A67C5">
      <w:pPr>
        <w:spacing w:line="276" w:lineRule="auto"/>
        <w:rPr>
          <w:rFonts w:ascii="Arial" w:hAnsi="Arial" w:cs="Arial"/>
          <w:i/>
          <w:iCs/>
          <w:color w:val="7030A0"/>
          <w:sz w:val="20"/>
          <w:szCs w:val="20"/>
          <w:lang w:val="en-CA"/>
        </w:rPr>
      </w:pPr>
    </w:p>
    <w:p w14:paraId="261DC996" w14:textId="77777777" w:rsidR="003A67C5" w:rsidRPr="00E968DC" w:rsidRDefault="003A67C5" w:rsidP="003A67C5">
      <w:pPr>
        <w:spacing w:line="276" w:lineRule="auto"/>
        <w:rPr>
          <w:rFonts w:ascii="Arial" w:hAnsi="Arial" w:cs="Arial"/>
          <w:sz w:val="20"/>
          <w:szCs w:val="20"/>
        </w:rPr>
      </w:pPr>
      <w:r w:rsidRPr="00E968DC">
        <w:rPr>
          <w:rFonts w:ascii="Arial" w:hAnsi="Arial" w:cs="Arial"/>
          <w:sz w:val="20"/>
          <w:szCs w:val="20"/>
          <w:lang w:val="en-CA"/>
        </w:rPr>
        <w:t xml:space="preserve">○ </w:t>
      </w:r>
      <w:r w:rsidRPr="00E968DC">
        <w:rPr>
          <w:rStyle w:val="Answertextfont"/>
          <w:rFonts w:ascii="Arial" w:hAnsi="Arial" w:cs="Arial"/>
        </w:rPr>
        <w:t>Yes</w:t>
      </w:r>
    </w:p>
    <w:p w14:paraId="5FCB5176" w14:textId="77777777" w:rsidR="003A67C5" w:rsidRDefault="003A67C5" w:rsidP="003A67C5">
      <w:pPr>
        <w:pStyle w:val="Questiontext"/>
        <w:spacing w:line="276" w:lineRule="auto"/>
        <w:rPr>
          <w:rStyle w:val="Answertextfont"/>
          <w:rFonts w:ascii="Arial" w:hAnsi="Arial" w:cs="Arial"/>
        </w:rPr>
      </w:pPr>
      <w:r w:rsidRPr="00E968DC">
        <w:rPr>
          <w:rFonts w:ascii="Arial" w:hAnsi="Arial" w:cs="Arial"/>
          <w:lang w:val="en-CA"/>
        </w:rPr>
        <w:t xml:space="preserve">○ </w:t>
      </w:r>
      <w:r w:rsidRPr="00E968DC">
        <w:rPr>
          <w:rStyle w:val="Answertextfont"/>
          <w:rFonts w:ascii="Arial" w:hAnsi="Arial" w:cs="Arial"/>
        </w:rPr>
        <w:t>No</w:t>
      </w:r>
    </w:p>
    <w:p w14:paraId="1124DF1D" w14:textId="73D27905" w:rsidR="003A67C5" w:rsidRPr="00836A02" w:rsidRDefault="00836A02" w:rsidP="002B1FD8">
      <w:pPr>
        <w:pStyle w:val="Questiontext"/>
        <w:spacing w:line="276" w:lineRule="auto"/>
        <w:rPr>
          <w:rFonts w:ascii="Arial" w:hAnsi="Arial" w:cs="Arial"/>
        </w:rPr>
      </w:pPr>
      <w:r w:rsidRPr="00185A03">
        <w:rPr>
          <w:rFonts w:ascii="Arial" w:hAnsi="Arial" w:cs="Arial"/>
          <w:b/>
          <w:color w:val="FF0000"/>
          <w:sz w:val="24"/>
          <w:szCs w:val="24"/>
        </w:rPr>
        <w:t>[New survey page]</w:t>
      </w:r>
      <w:r>
        <w:rPr>
          <w:rFonts w:ascii="Arial" w:hAnsi="Arial" w:cs="Arial"/>
          <w:b/>
          <w:color w:val="FF0000"/>
          <w:sz w:val="24"/>
          <w:szCs w:val="24"/>
        </w:rPr>
        <w:t xml:space="preserve"> </w:t>
      </w:r>
    </w:p>
    <w:p w14:paraId="4B817B1C" w14:textId="30BDF70B" w:rsidR="00650F73" w:rsidRPr="00060220" w:rsidRDefault="00D2345F" w:rsidP="00650F73">
      <w:pPr>
        <w:pStyle w:val="Questiontext"/>
        <w:rPr>
          <w:rFonts w:ascii="Arial" w:hAnsi="Arial" w:cs="Arial"/>
          <w:sz w:val="24"/>
          <w:szCs w:val="24"/>
        </w:rPr>
      </w:pPr>
      <w:r>
        <w:rPr>
          <w:rFonts w:ascii="Arial" w:hAnsi="Arial" w:cs="Arial"/>
          <w:b/>
          <w:sz w:val="24"/>
          <w:szCs w:val="24"/>
        </w:rPr>
        <w:t xml:space="preserve">Dependent </w:t>
      </w:r>
      <w:r w:rsidR="004C4B67">
        <w:rPr>
          <w:rFonts w:ascii="Arial" w:hAnsi="Arial" w:cs="Arial"/>
          <w:b/>
          <w:sz w:val="24"/>
          <w:szCs w:val="24"/>
        </w:rPr>
        <w:t xml:space="preserve">life general provisions </w:t>
      </w:r>
      <w:r w:rsidR="00AB073A" w:rsidRPr="00EC6CB0">
        <w:rPr>
          <w:rFonts w:ascii="Arial" w:hAnsi="Arial" w:cs="Arial"/>
          <w:i/>
          <w:color w:val="7030A0"/>
        </w:rPr>
        <w:t xml:space="preserve">Show if </w:t>
      </w:r>
      <w:r w:rsidR="00AB073A">
        <w:rPr>
          <w:rFonts w:ascii="Arial" w:hAnsi="Arial" w:cs="Arial"/>
          <w:i/>
          <w:color w:val="7030A0"/>
        </w:rPr>
        <w:t>Eligibility</w:t>
      </w:r>
      <w:r w:rsidR="00AB073A" w:rsidRPr="00EC6CB0">
        <w:rPr>
          <w:rFonts w:ascii="Arial" w:hAnsi="Arial" w:cs="Arial"/>
          <w:i/>
          <w:color w:val="7030A0"/>
        </w:rPr>
        <w:t xml:space="preserve"> Q</w:t>
      </w:r>
      <w:r w:rsidR="00AB073A">
        <w:rPr>
          <w:rFonts w:ascii="Arial" w:hAnsi="Arial" w:cs="Arial"/>
          <w:i/>
          <w:color w:val="7030A0"/>
        </w:rPr>
        <w:t>3</w:t>
      </w:r>
      <w:r w:rsidR="00AB073A" w:rsidRPr="0076032E">
        <w:rPr>
          <w:rFonts w:ascii="Arial" w:hAnsi="Arial" w:cs="Arial"/>
          <w:i/>
          <w:color w:val="7030A0"/>
        </w:rPr>
        <w:t xml:space="preserve"> </w:t>
      </w:r>
      <w:r w:rsidR="00FB6429">
        <w:rPr>
          <w:rFonts w:ascii="Arial" w:hAnsi="Arial" w:cs="Arial"/>
          <w:i/>
          <w:color w:val="7030A0"/>
        </w:rPr>
        <w:t>= Dependent</w:t>
      </w:r>
      <w:r w:rsidR="00FB6429" w:rsidRPr="00283DD0">
        <w:rPr>
          <w:rFonts w:ascii="Arial" w:hAnsi="Arial" w:cs="Arial"/>
          <w:i/>
          <w:color w:val="7030A0"/>
        </w:rPr>
        <w:t xml:space="preserve"> Life</w:t>
      </w:r>
    </w:p>
    <w:p w14:paraId="6FE9F50A" w14:textId="77777777" w:rsidR="0099283F" w:rsidRPr="00E968DC" w:rsidRDefault="0099283F" w:rsidP="0018360E">
      <w:pPr>
        <w:pStyle w:val="Questiontext"/>
        <w:spacing w:line="276" w:lineRule="auto"/>
      </w:pPr>
    </w:p>
    <w:p w14:paraId="116A9FCF" w14:textId="1ED0561C" w:rsidR="005C1169" w:rsidRPr="0095250A" w:rsidRDefault="00496E8D" w:rsidP="005C1169">
      <w:pPr>
        <w:spacing w:line="276" w:lineRule="auto"/>
        <w:rPr>
          <w:rFonts w:ascii="Arial" w:hAnsi="Arial" w:cs="Arial"/>
          <w:i/>
          <w:iCs/>
          <w:color w:val="FF0000"/>
          <w:sz w:val="20"/>
          <w:szCs w:val="20"/>
          <w:lang w:val="en-CA"/>
        </w:rPr>
      </w:pPr>
      <w:r w:rsidRPr="00B7300E">
        <w:rPr>
          <w:rFonts w:ascii="Arial" w:hAnsi="Arial" w:cs="Arial"/>
          <w:sz w:val="20"/>
          <w:szCs w:val="20"/>
        </w:rPr>
        <w:t xml:space="preserve">1. </w:t>
      </w:r>
      <w:r w:rsidR="0099283F" w:rsidRPr="00B7300E">
        <w:rPr>
          <w:rFonts w:ascii="Arial" w:hAnsi="Arial" w:cs="Arial"/>
          <w:sz w:val="20"/>
          <w:szCs w:val="20"/>
        </w:rPr>
        <w:t>Indicate the depen</w:t>
      </w:r>
      <w:r w:rsidR="00176886" w:rsidRPr="00B7300E">
        <w:rPr>
          <w:rFonts w:ascii="Arial" w:hAnsi="Arial" w:cs="Arial"/>
          <w:sz w:val="20"/>
          <w:szCs w:val="20"/>
        </w:rPr>
        <w:t xml:space="preserve">dents eligible for </w:t>
      </w:r>
      <w:r w:rsidRPr="00B7300E">
        <w:rPr>
          <w:rFonts w:ascii="Arial" w:hAnsi="Arial" w:cs="Arial"/>
          <w:sz w:val="20"/>
          <w:szCs w:val="20"/>
        </w:rPr>
        <w:t xml:space="preserve">dependent </w:t>
      </w:r>
      <w:r w:rsidR="00176886" w:rsidRPr="00B7300E">
        <w:rPr>
          <w:rFonts w:ascii="Arial" w:hAnsi="Arial" w:cs="Arial"/>
          <w:sz w:val="20"/>
          <w:szCs w:val="20"/>
        </w:rPr>
        <w:t>life</w:t>
      </w:r>
      <w:r w:rsidR="00AD56BF" w:rsidRPr="00B7300E">
        <w:rPr>
          <w:rFonts w:ascii="Arial" w:hAnsi="Arial" w:cs="Arial"/>
          <w:sz w:val="20"/>
          <w:szCs w:val="20"/>
        </w:rPr>
        <w:t xml:space="preserve"> insurance</w:t>
      </w:r>
      <w:r w:rsidR="0099283F" w:rsidRPr="00B7300E">
        <w:rPr>
          <w:rFonts w:ascii="Arial" w:hAnsi="Arial" w:cs="Arial"/>
          <w:sz w:val="20"/>
          <w:szCs w:val="20"/>
        </w:rPr>
        <w:t xml:space="preserve">. </w:t>
      </w:r>
      <w:r w:rsidR="005C1169">
        <w:rPr>
          <w:rFonts w:ascii="Arial" w:hAnsi="Arial" w:cs="Arial"/>
          <w:color w:val="7030A0"/>
        </w:rPr>
        <w:t xml:space="preserve"> </w:t>
      </w:r>
      <w:r w:rsidR="005C1169" w:rsidRPr="0095250A">
        <w:rPr>
          <w:rFonts w:ascii="Arial" w:hAnsi="Arial" w:cs="Arial"/>
          <w:iCs/>
          <w:color w:val="FF0000"/>
          <w:sz w:val="20"/>
          <w:szCs w:val="20"/>
          <w:lang w:val="en-CA"/>
        </w:rPr>
        <w:t xml:space="preserve">(Report Label: </w:t>
      </w:r>
      <w:r w:rsidR="005C1169">
        <w:rPr>
          <w:rFonts w:ascii="Arial" w:hAnsi="Arial" w:cs="Arial"/>
          <w:iCs/>
          <w:color w:val="FF0000"/>
          <w:sz w:val="20"/>
          <w:szCs w:val="20"/>
          <w:lang w:val="en-CA"/>
        </w:rPr>
        <w:t>Dependents covered</w:t>
      </w:r>
      <w:r w:rsidR="005C1169" w:rsidRPr="0095250A">
        <w:rPr>
          <w:rFonts w:ascii="Arial" w:hAnsi="Arial" w:cs="Arial"/>
          <w:iCs/>
          <w:color w:val="FF0000"/>
          <w:sz w:val="20"/>
          <w:szCs w:val="20"/>
          <w:lang w:val="en-CA"/>
        </w:rPr>
        <w:t>)</w:t>
      </w:r>
    </w:p>
    <w:p w14:paraId="02C09527" w14:textId="5E701413" w:rsidR="005448E1" w:rsidRDefault="0099283F" w:rsidP="0018360E">
      <w:pPr>
        <w:spacing w:line="276" w:lineRule="auto"/>
        <w:rPr>
          <w:rFonts w:ascii="Arial" w:hAnsi="Arial" w:cs="Arial"/>
          <w:sz w:val="20"/>
          <w:szCs w:val="20"/>
        </w:rPr>
      </w:pPr>
      <w:r w:rsidRPr="00E968DC">
        <w:rPr>
          <w:rFonts w:ascii="Arial" w:hAnsi="Arial" w:cs="Arial"/>
          <w:sz w:val="20"/>
          <w:szCs w:val="20"/>
        </w:rPr>
        <w:t>□ Spouse</w:t>
      </w:r>
      <w:r w:rsidR="00413431">
        <w:rPr>
          <w:rFonts w:ascii="Arial" w:hAnsi="Arial" w:cs="Arial"/>
          <w:sz w:val="20"/>
          <w:szCs w:val="20"/>
        </w:rPr>
        <w:t>/partner</w:t>
      </w:r>
    </w:p>
    <w:p w14:paraId="7C4B20CF" w14:textId="2A940F84" w:rsidR="0099283F" w:rsidRPr="00E968DC" w:rsidRDefault="0099283F" w:rsidP="0099283F">
      <w:pPr>
        <w:spacing w:line="276" w:lineRule="auto"/>
        <w:rPr>
          <w:rFonts w:ascii="Arial" w:hAnsi="Arial" w:cs="Arial"/>
          <w:sz w:val="20"/>
          <w:szCs w:val="20"/>
        </w:rPr>
      </w:pPr>
      <w:r w:rsidRPr="00E968DC">
        <w:rPr>
          <w:rFonts w:ascii="Arial" w:hAnsi="Arial" w:cs="Arial"/>
          <w:sz w:val="20"/>
          <w:szCs w:val="20"/>
        </w:rPr>
        <w:t>□ Child</w:t>
      </w:r>
      <w:r w:rsidR="00502219">
        <w:rPr>
          <w:rFonts w:ascii="Arial" w:hAnsi="Arial" w:cs="Arial"/>
          <w:sz w:val="20"/>
          <w:szCs w:val="20"/>
        </w:rPr>
        <w:t>(ren)</w:t>
      </w:r>
      <w:r w:rsidRPr="00E968DC">
        <w:rPr>
          <w:rFonts w:ascii="Arial" w:hAnsi="Arial" w:cs="Arial"/>
          <w:sz w:val="20"/>
          <w:szCs w:val="20"/>
        </w:rPr>
        <w:t xml:space="preserve"> </w:t>
      </w:r>
    </w:p>
    <w:p w14:paraId="55083F90" w14:textId="02BB25C9" w:rsidR="00B65A00" w:rsidRDefault="0099283F" w:rsidP="0099283F">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Other (____________)</w:t>
      </w:r>
    </w:p>
    <w:p w14:paraId="6FAB4267" w14:textId="77777777" w:rsidR="00B65A00" w:rsidRDefault="00B65A00" w:rsidP="0099283F">
      <w:pPr>
        <w:spacing w:line="276" w:lineRule="auto"/>
        <w:rPr>
          <w:rStyle w:val="Answertextfont"/>
          <w:rFonts w:ascii="Arial" w:hAnsi="Arial" w:cs="Arial"/>
        </w:rPr>
      </w:pPr>
    </w:p>
    <w:p w14:paraId="181F6A39" w14:textId="12A25F38" w:rsidR="00B65A00" w:rsidRPr="004804AB" w:rsidRDefault="00894728" w:rsidP="00B65A00">
      <w:pPr>
        <w:pStyle w:val="Questiontext"/>
        <w:spacing w:line="276" w:lineRule="auto"/>
        <w:rPr>
          <w:rStyle w:val="Answertextfont"/>
          <w:rFonts w:ascii="Arial" w:hAnsi="Arial" w:cs="Arial"/>
        </w:rPr>
      </w:pPr>
      <w:r>
        <w:rPr>
          <w:rFonts w:ascii="Arial" w:hAnsi="Arial" w:cs="Arial"/>
        </w:rPr>
        <w:t>2</w:t>
      </w:r>
      <w:r w:rsidR="00B65A00">
        <w:rPr>
          <w:rFonts w:ascii="Arial" w:hAnsi="Arial" w:cs="Arial"/>
        </w:rPr>
        <w:t xml:space="preserve">. </w:t>
      </w:r>
      <w:r w:rsidR="00B65A00" w:rsidRPr="00E968DC">
        <w:rPr>
          <w:rFonts w:ascii="Arial" w:hAnsi="Arial" w:cs="Arial"/>
        </w:rPr>
        <w:t xml:space="preserve">Indicate the eligibility </w:t>
      </w:r>
      <w:r w:rsidR="00B65A00">
        <w:rPr>
          <w:rFonts w:ascii="Arial" w:hAnsi="Arial" w:cs="Arial"/>
        </w:rPr>
        <w:t xml:space="preserve">requirement for </w:t>
      </w:r>
      <w:r>
        <w:rPr>
          <w:rFonts w:ascii="Arial" w:hAnsi="Arial" w:cs="Arial"/>
        </w:rPr>
        <w:t>dependent</w:t>
      </w:r>
      <w:r w:rsidR="00B65A00" w:rsidRPr="00E968DC">
        <w:rPr>
          <w:rFonts w:ascii="Arial" w:hAnsi="Arial" w:cs="Arial"/>
        </w:rPr>
        <w:t xml:space="preserve"> life</w:t>
      </w:r>
      <w:r w:rsidR="00B65A00">
        <w:rPr>
          <w:rFonts w:ascii="Arial" w:hAnsi="Arial" w:cs="Arial"/>
        </w:rPr>
        <w:t xml:space="preserve"> insurance</w:t>
      </w:r>
      <w:r w:rsidR="00B65A00" w:rsidRPr="00E968DC">
        <w:rPr>
          <w:rFonts w:ascii="Arial" w:hAnsi="Arial" w:cs="Arial"/>
        </w:rPr>
        <w:t>.</w:t>
      </w:r>
      <w:r w:rsidR="00B65A00">
        <w:rPr>
          <w:rFonts w:ascii="Arial" w:hAnsi="Arial" w:cs="Arial"/>
        </w:rPr>
        <w:t xml:space="preserve">  </w:t>
      </w:r>
      <w:r w:rsidR="00B65A00" w:rsidRPr="00366811">
        <w:rPr>
          <w:rFonts w:ascii="Arial" w:hAnsi="Arial" w:cs="Arial"/>
          <w:i/>
          <w:color w:val="7030A0"/>
        </w:rPr>
        <w:t xml:space="preserve"> </w:t>
      </w:r>
      <w:r w:rsidR="005C1169" w:rsidRPr="00B7300E">
        <w:rPr>
          <w:rFonts w:ascii="Arial" w:hAnsi="Arial" w:cs="Arial"/>
          <w:color w:val="FF0000"/>
        </w:rPr>
        <w:t>(Report</w:t>
      </w:r>
      <w:r w:rsidR="005C1169">
        <w:rPr>
          <w:rFonts w:ascii="Arial" w:hAnsi="Arial" w:cs="Arial"/>
          <w:color w:val="FF0000"/>
        </w:rPr>
        <w:t xml:space="preserve"> Label: </w:t>
      </w:r>
      <w:del w:id="187" w:author="Boland, Elizabeth (RIC - Washington)" w:date="2019-06-25T09:45:00Z">
        <w:r w:rsidR="005C1169" w:rsidDel="00AD17A7">
          <w:rPr>
            <w:rFonts w:ascii="Arial" w:hAnsi="Arial" w:cs="Arial"/>
            <w:color w:val="FF0000"/>
          </w:rPr>
          <w:delText>General e</w:delText>
        </w:r>
      </w:del>
      <w:ins w:id="188" w:author="Boland, Elizabeth (RIC - Washington)" w:date="2019-06-25T09:45:00Z">
        <w:r w:rsidR="00AD17A7">
          <w:rPr>
            <w:rFonts w:ascii="Arial" w:hAnsi="Arial" w:cs="Arial"/>
            <w:color w:val="FF0000"/>
          </w:rPr>
          <w:t>E</w:t>
        </w:r>
      </w:ins>
      <w:r w:rsidR="005C1169">
        <w:rPr>
          <w:rFonts w:ascii="Arial" w:hAnsi="Arial" w:cs="Arial"/>
          <w:color w:val="FF0000"/>
        </w:rPr>
        <w:t>ligibility</w:t>
      </w:r>
      <w:ins w:id="189" w:author="Boland, Elizabeth (RIC - Washington)" w:date="2019-06-25T09:45:00Z">
        <w:r w:rsidR="00AD17A7">
          <w:rPr>
            <w:rFonts w:ascii="Arial" w:hAnsi="Arial" w:cs="Arial"/>
            <w:color w:val="FF0000"/>
          </w:rPr>
          <w:t xml:space="preserve"> requirement</w:t>
        </w:r>
      </w:ins>
      <w:r w:rsidR="005C1169">
        <w:rPr>
          <w:rFonts w:ascii="Arial" w:hAnsi="Arial" w:cs="Arial"/>
          <w:color w:val="FF0000"/>
        </w:rPr>
        <w:t>)</w:t>
      </w:r>
    </w:p>
    <w:p w14:paraId="083AC97A" w14:textId="4F0D45F7" w:rsidR="00B65A00" w:rsidRPr="00E968DC" w:rsidRDefault="00BA5569" w:rsidP="00B65A00">
      <w:pPr>
        <w:spacing w:line="276" w:lineRule="auto"/>
        <w:rPr>
          <w:rFonts w:ascii="Arial" w:hAnsi="Arial" w:cs="Arial"/>
          <w:sz w:val="20"/>
          <w:szCs w:val="20"/>
        </w:rPr>
      </w:pPr>
      <w:r w:rsidRPr="00DC366B">
        <w:rPr>
          <w:rFonts w:ascii="Arial" w:hAnsi="Arial" w:cs="Arial"/>
          <w:sz w:val="20"/>
          <w:szCs w:val="20"/>
        </w:rPr>
        <w:t>□ Enrolled in medical</w:t>
      </w:r>
      <w:r>
        <w:rPr>
          <w:rFonts w:ascii="Arial" w:hAnsi="Arial" w:cs="Arial"/>
          <w:sz w:val="20"/>
          <w:szCs w:val="20"/>
        </w:rPr>
        <w:br/>
      </w:r>
      <w:r w:rsidR="00502219" w:rsidRPr="00DC366B">
        <w:rPr>
          <w:rFonts w:ascii="Arial" w:hAnsi="Arial" w:cs="Arial"/>
          <w:sz w:val="20"/>
          <w:szCs w:val="20"/>
        </w:rPr>
        <w:t>□</w:t>
      </w:r>
      <w:r w:rsidR="00B65A00" w:rsidRPr="00E968DC">
        <w:rPr>
          <w:rFonts w:ascii="Arial" w:hAnsi="Arial" w:cs="Arial"/>
          <w:sz w:val="20"/>
          <w:szCs w:val="20"/>
        </w:rPr>
        <w:t xml:space="preserve"> </w:t>
      </w:r>
      <w:r w:rsidR="00B65A00" w:rsidRPr="00F94C67">
        <w:rPr>
          <w:rStyle w:val="Answertextfont"/>
          <w:rFonts w:ascii="Arial" w:hAnsi="Arial" w:cs="Arial"/>
          <w:lang w:val="en-CA"/>
        </w:rPr>
        <w:t>Upon hiring (on first day of joining the organization)</w:t>
      </w:r>
    </w:p>
    <w:p w14:paraId="52500CB5" w14:textId="4B41EE0B" w:rsidR="00B65A00" w:rsidRPr="00E968DC" w:rsidRDefault="00502219" w:rsidP="00B65A00">
      <w:pPr>
        <w:spacing w:line="276" w:lineRule="auto"/>
        <w:rPr>
          <w:rStyle w:val="Answertextfont"/>
          <w:rFonts w:ascii="Arial" w:hAnsi="Arial" w:cs="Arial"/>
          <w:lang w:val="en-CA"/>
        </w:rPr>
      </w:pPr>
      <w:r w:rsidRPr="00DC366B">
        <w:rPr>
          <w:rFonts w:ascii="Arial" w:hAnsi="Arial" w:cs="Arial"/>
          <w:sz w:val="20"/>
          <w:szCs w:val="20"/>
        </w:rPr>
        <w:t>□</w:t>
      </w:r>
      <w:r w:rsidR="00B65A00" w:rsidRPr="00E968DC">
        <w:rPr>
          <w:rFonts w:ascii="Arial" w:hAnsi="Arial" w:cs="Arial"/>
          <w:sz w:val="20"/>
          <w:szCs w:val="20"/>
        </w:rPr>
        <w:t xml:space="preserve"> </w:t>
      </w:r>
      <w:r w:rsidR="00B65A00" w:rsidRPr="00BE4A90">
        <w:rPr>
          <w:rStyle w:val="Answertextfont"/>
          <w:rFonts w:ascii="Arial" w:hAnsi="Arial" w:cs="Arial"/>
        </w:rPr>
        <w:t xml:space="preserve">First </w:t>
      </w:r>
      <w:r w:rsidR="0042682D">
        <w:rPr>
          <w:rStyle w:val="Answertextfont"/>
          <w:rFonts w:ascii="Arial" w:hAnsi="Arial" w:cs="Arial"/>
        </w:rPr>
        <w:t>of month following date of hire</w:t>
      </w:r>
    </w:p>
    <w:p w14:paraId="64046F37" w14:textId="3B56099E" w:rsidR="00B65A00" w:rsidRPr="00E968DC" w:rsidRDefault="00502219" w:rsidP="00B65A00">
      <w:pPr>
        <w:spacing w:line="276" w:lineRule="auto"/>
        <w:rPr>
          <w:rStyle w:val="Answertextfont"/>
          <w:rFonts w:ascii="Arial" w:hAnsi="Arial" w:cs="Arial"/>
          <w:lang w:val="en-CA"/>
        </w:rPr>
      </w:pPr>
      <w:r w:rsidRPr="00DC366B">
        <w:rPr>
          <w:rFonts w:ascii="Arial" w:hAnsi="Arial" w:cs="Arial"/>
          <w:sz w:val="20"/>
          <w:szCs w:val="20"/>
        </w:rPr>
        <w:t>□</w:t>
      </w:r>
      <w:r w:rsidR="00B65A00" w:rsidRPr="00E968DC">
        <w:rPr>
          <w:rFonts w:ascii="Arial" w:hAnsi="Arial" w:cs="Arial"/>
          <w:sz w:val="20"/>
          <w:szCs w:val="20"/>
        </w:rPr>
        <w:t xml:space="preserve"> </w:t>
      </w:r>
      <w:r w:rsidR="00B65A00" w:rsidRPr="00E968DC">
        <w:rPr>
          <w:rStyle w:val="Answertextfont"/>
          <w:rFonts w:ascii="Arial" w:hAnsi="Arial" w:cs="Arial"/>
          <w:lang w:val="en-CA"/>
        </w:rPr>
        <w:t xml:space="preserve">After </w:t>
      </w:r>
      <w:r w:rsidR="00B65A00">
        <w:rPr>
          <w:rStyle w:val="Answertextfont"/>
          <w:rFonts w:ascii="Arial" w:hAnsi="Arial" w:cs="Arial"/>
          <w:lang w:val="en-CA"/>
        </w:rPr>
        <w:t>probation/waiting period</w:t>
      </w:r>
    </w:p>
    <w:p w14:paraId="192B8DAA" w14:textId="60A539C1" w:rsidR="00B65A00" w:rsidRPr="00E968DC" w:rsidRDefault="00502219" w:rsidP="00B65A00">
      <w:pPr>
        <w:spacing w:line="276" w:lineRule="auto"/>
        <w:rPr>
          <w:rStyle w:val="Answertextfont"/>
          <w:rFonts w:ascii="Arial" w:hAnsi="Arial" w:cs="Arial"/>
        </w:rPr>
      </w:pPr>
      <w:r w:rsidRPr="00DC366B">
        <w:rPr>
          <w:rFonts w:ascii="Arial" w:hAnsi="Arial" w:cs="Arial"/>
          <w:sz w:val="20"/>
          <w:szCs w:val="20"/>
        </w:rPr>
        <w:t>□</w:t>
      </w:r>
      <w:r w:rsidR="00B65A00" w:rsidRPr="00E968DC">
        <w:rPr>
          <w:rFonts w:ascii="Arial" w:hAnsi="Arial" w:cs="Arial"/>
          <w:sz w:val="20"/>
          <w:szCs w:val="20"/>
        </w:rPr>
        <w:t xml:space="preserve"> </w:t>
      </w:r>
      <w:r w:rsidR="00B65A00" w:rsidRPr="00E968DC">
        <w:rPr>
          <w:rStyle w:val="Answertextfont"/>
          <w:rFonts w:ascii="Arial" w:hAnsi="Arial" w:cs="Arial"/>
        </w:rPr>
        <w:t xml:space="preserve">Other </w:t>
      </w:r>
      <w:r w:rsidR="00B65A00" w:rsidRPr="00E968DC">
        <w:rPr>
          <w:rFonts w:ascii="Arial" w:hAnsi="Arial" w:cs="Arial"/>
          <w:sz w:val="20"/>
          <w:szCs w:val="20"/>
        </w:rPr>
        <w:t>(____________)</w:t>
      </w:r>
    </w:p>
    <w:p w14:paraId="36E66FD3" w14:textId="77777777" w:rsidR="00B65A00" w:rsidRDefault="00B65A00" w:rsidP="00B65A00">
      <w:pPr>
        <w:pStyle w:val="Questiontext"/>
        <w:spacing w:line="276" w:lineRule="auto"/>
        <w:rPr>
          <w:rFonts w:ascii="Arial" w:hAnsi="Arial" w:cs="Arial"/>
        </w:rPr>
      </w:pPr>
    </w:p>
    <w:p w14:paraId="415CCCEA" w14:textId="03A9E4AC" w:rsidR="00B65A00" w:rsidRPr="00E968DC" w:rsidRDefault="00894728" w:rsidP="00B65A00">
      <w:pPr>
        <w:pStyle w:val="Questiontext"/>
        <w:spacing w:line="276" w:lineRule="auto"/>
        <w:rPr>
          <w:rFonts w:ascii="Arial" w:hAnsi="Arial" w:cs="Arial"/>
        </w:rPr>
      </w:pPr>
      <w:r>
        <w:rPr>
          <w:rFonts w:ascii="Arial" w:hAnsi="Arial" w:cs="Arial"/>
        </w:rPr>
        <w:t>3</w:t>
      </w:r>
      <w:r w:rsidR="00B65A00">
        <w:rPr>
          <w:rFonts w:ascii="Arial" w:hAnsi="Arial" w:cs="Arial"/>
        </w:rPr>
        <w:t xml:space="preserve">. </w:t>
      </w:r>
      <w:r w:rsidR="00B65A00" w:rsidRPr="00E968DC">
        <w:rPr>
          <w:rFonts w:ascii="Arial" w:hAnsi="Arial" w:cs="Arial"/>
        </w:rPr>
        <w:t xml:space="preserve">Provide the </w:t>
      </w:r>
      <w:r w:rsidR="00530C95">
        <w:rPr>
          <w:rFonts w:ascii="Arial" w:hAnsi="Arial" w:cs="Arial"/>
        </w:rPr>
        <w:t>number of months</w:t>
      </w:r>
      <w:r w:rsidR="00B65A00" w:rsidRPr="00E968DC">
        <w:rPr>
          <w:rFonts w:ascii="Arial" w:hAnsi="Arial" w:cs="Arial"/>
        </w:rPr>
        <w:t xml:space="preserve"> to be eligible for </w:t>
      </w:r>
      <w:r>
        <w:rPr>
          <w:rFonts w:ascii="Arial" w:hAnsi="Arial" w:cs="Arial"/>
        </w:rPr>
        <w:t>dependent</w:t>
      </w:r>
      <w:r w:rsidR="00B65A00">
        <w:rPr>
          <w:rFonts w:ascii="Arial" w:hAnsi="Arial" w:cs="Arial"/>
        </w:rPr>
        <w:t xml:space="preserve"> </w:t>
      </w:r>
      <w:r w:rsidR="00B65A00" w:rsidRPr="00E968DC">
        <w:rPr>
          <w:rFonts w:ascii="Arial" w:hAnsi="Arial" w:cs="Arial"/>
        </w:rPr>
        <w:t xml:space="preserve">life </w:t>
      </w:r>
      <w:r w:rsidR="00B65A00">
        <w:rPr>
          <w:rFonts w:ascii="Arial" w:hAnsi="Arial" w:cs="Arial"/>
        </w:rPr>
        <w:t>insurance</w:t>
      </w:r>
      <w:r w:rsidR="00B65A00" w:rsidRPr="00E968DC">
        <w:rPr>
          <w:rFonts w:ascii="Arial" w:hAnsi="Arial" w:cs="Arial"/>
        </w:rPr>
        <w:t>.</w:t>
      </w:r>
      <w:r w:rsidR="00B65A00">
        <w:rPr>
          <w:rStyle w:val="Answertextfont"/>
          <w:rFonts w:ascii="Arial" w:hAnsi="Arial" w:cs="Arial"/>
          <w:b/>
          <w:color w:val="7030A0"/>
        </w:rPr>
        <w:t xml:space="preserve"> </w:t>
      </w:r>
      <w:r w:rsidR="00B65A00">
        <w:rPr>
          <w:rFonts w:ascii="Arial" w:hAnsi="Arial" w:cs="Arial"/>
          <w:i/>
          <w:color w:val="7030A0"/>
        </w:rPr>
        <w:t xml:space="preserve">Show this question if the preceding question = </w:t>
      </w:r>
      <w:r w:rsidR="00B65A00" w:rsidRPr="009862F3">
        <w:rPr>
          <w:rFonts w:ascii="Arial" w:hAnsi="Arial" w:cs="Arial"/>
          <w:i/>
          <w:color w:val="7030A0"/>
        </w:rPr>
        <w:t>After probation/waiting period</w:t>
      </w:r>
      <w:r w:rsidR="005C1169">
        <w:rPr>
          <w:rFonts w:ascii="Arial" w:hAnsi="Arial" w:cs="Arial"/>
          <w:i/>
          <w:color w:val="7030A0"/>
        </w:rPr>
        <w:t xml:space="preserve"> </w:t>
      </w:r>
      <w:r w:rsidR="005C1169" w:rsidRPr="00B7300E">
        <w:rPr>
          <w:rFonts w:ascii="Arial" w:hAnsi="Arial" w:cs="Arial"/>
          <w:color w:val="FF0000"/>
        </w:rPr>
        <w:t>(R</w:t>
      </w:r>
      <w:r w:rsidR="005C1169" w:rsidRPr="00F84E85">
        <w:rPr>
          <w:rFonts w:ascii="Arial" w:hAnsi="Arial" w:cs="Arial"/>
          <w:color w:val="FF0000"/>
        </w:rPr>
        <w:t xml:space="preserve">eport Label: </w:t>
      </w:r>
      <w:r w:rsidR="005C1169">
        <w:rPr>
          <w:rFonts w:ascii="Arial" w:hAnsi="Arial" w:cs="Arial"/>
          <w:color w:val="FF0000"/>
        </w:rPr>
        <w:t>Eligibility requirement</w:t>
      </w:r>
      <w:del w:id="190" w:author="Boland, Elizabeth (RIC - Washington)" w:date="2019-06-25T09:45:00Z">
        <w:r w:rsidR="005C1169" w:rsidDel="00AD17A7">
          <w:rPr>
            <w:rFonts w:ascii="Arial" w:hAnsi="Arial" w:cs="Arial"/>
            <w:color w:val="FF0000"/>
          </w:rPr>
          <w:delText xml:space="preserve"> for </w:delText>
        </w:r>
        <w:r w:rsidR="004A7D72" w:rsidDel="00AD17A7">
          <w:rPr>
            <w:rFonts w:ascii="Arial" w:hAnsi="Arial" w:cs="Arial"/>
            <w:color w:val="FF0000"/>
          </w:rPr>
          <w:delText>dependent</w:delText>
        </w:r>
        <w:r w:rsidR="005C1169" w:rsidDel="00AD17A7">
          <w:rPr>
            <w:rFonts w:ascii="Arial" w:hAnsi="Arial" w:cs="Arial"/>
            <w:color w:val="FF0000"/>
          </w:rPr>
          <w:delText xml:space="preserve">life </w:delText>
        </w:r>
      </w:del>
      <w:r w:rsidR="005C1169">
        <w:rPr>
          <w:rFonts w:ascii="Arial" w:hAnsi="Arial" w:cs="Arial"/>
          <w:color w:val="FF0000"/>
        </w:rPr>
        <w:t>– number of months)</w:t>
      </w:r>
    </w:p>
    <w:p w14:paraId="202E0FFE" w14:textId="4077B5FE" w:rsidR="00B65A00" w:rsidRPr="002B3449" w:rsidRDefault="00B65A00" w:rsidP="00B65A00">
      <w:pPr>
        <w:rPr>
          <w:rFonts w:ascii="Arial" w:hAnsi="Arial" w:cs="Arial"/>
          <w:b/>
          <w:sz w:val="20"/>
          <w:szCs w:val="20"/>
        </w:rPr>
      </w:pPr>
      <w:r w:rsidRPr="002B3449">
        <w:rPr>
          <w:rFonts w:ascii="Arial" w:hAnsi="Arial" w:cs="Arial"/>
          <w:sz w:val="20"/>
          <w:szCs w:val="20"/>
        </w:rPr>
        <w:t>_____</w:t>
      </w:r>
    </w:p>
    <w:p w14:paraId="1BE2140C" w14:textId="77777777" w:rsidR="005C4D6C" w:rsidRDefault="005C4D6C" w:rsidP="005C4D6C">
      <w:pPr>
        <w:pStyle w:val="Questiontext"/>
        <w:spacing w:line="276" w:lineRule="auto"/>
        <w:rPr>
          <w:rFonts w:ascii="Arial" w:hAnsi="Arial" w:cs="Arial"/>
        </w:rPr>
      </w:pPr>
    </w:p>
    <w:p w14:paraId="3CF28F50" w14:textId="0E94AC96" w:rsidR="00894728" w:rsidRDefault="00894728" w:rsidP="00B65A00">
      <w:pPr>
        <w:pStyle w:val="Questiontext"/>
        <w:spacing w:line="276" w:lineRule="auto"/>
        <w:rPr>
          <w:rFonts w:ascii="Arial" w:hAnsi="Arial" w:cs="Arial"/>
          <w:b/>
        </w:rPr>
      </w:pPr>
      <w:r w:rsidRPr="001C5CFB">
        <w:rPr>
          <w:rFonts w:ascii="Arial" w:hAnsi="Arial" w:cs="Arial"/>
          <w:b/>
          <w:sz w:val="24"/>
          <w:szCs w:val="24"/>
        </w:rPr>
        <w:t>Spouse/</w:t>
      </w:r>
      <w:r w:rsidR="001C5CFB">
        <w:rPr>
          <w:rFonts w:ascii="Arial" w:hAnsi="Arial" w:cs="Arial"/>
          <w:b/>
          <w:sz w:val="24"/>
          <w:szCs w:val="24"/>
        </w:rPr>
        <w:t>p</w:t>
      </w:r>
      <w:r w:rsidR="001C5CFB" w:rsidRPr="001C5CFB">
        <w:rPr>
          <w:rFonts w:ascii="Arial" w:hAnsi="Arial" w:cs="Arial"/>
          <w:b/>
          <w:sz w:val="24"/>
          <w:szCs w:val="24"/>
        </w:rPr>
        <w:t xml:space="preserve">artner </w:t>
      </w:r>
      <w:r w:rsidR="001C5CFB">
        <w:rPr>
          <w:rFonts w:ascii="Arial" w:hAnsi="Arial" w:cs="Arial"/>
          <w:b/>
          <w:sz w:val="24"/>
          <w:szCs w:val="24"/>
        </w:rPr>
        <w:t>c</w:t>
      </w:r>
      <w:r w:rsidR="001C5CFB" w:rsidRPr="001C5CFB">
        <w:rPr>
          <w:rFonts w:ascii="Arial" w:hAnsi="Arial" w:cs="Arial"/>
          <w:b/>
          <w:sz w:val="24"/>
          <w:szCs w:val="24"/>
        </w:rPr>
        <w:t xml:space="preserve">overage </w:t>
      </w:r>
      <w:r w:rsidR="001C5CFB">
        <w:rPr>
          <w:rFonts w:ascii="Arial" w:hAnsi="Arial" w:cs="Arial"/>
          <w:b/>
          <w:sz w:val="24"/>
          <w:szCs w:val="24"/>
        </w:rPr>
        <w:t>d</w:t>
      </w:r>
      <w:r w:rsidR="001C5CFB" w:rsidRPr="001C5CFB">
        <w:rPr>
          <w:rFonts w:ascii="Arial" w:hAnsi="Arial" w:cs="Arial"/>
          <w:b/>
          <w:sz w:val="24"/>
          <w:szCs w:val="24"/>
        </w:rPr>
        <w:t xml:space="preserve">etails </w:t>
      </w:r>
      <w:r w:rsidR="0016574E">
        <w:rPr>
          <w:rFonts w:asciiTheme="minorHAnsi" w:hAnsiTheme="minorHAnsi" w:cstheme="minorHAnsi"/>
          <w:i/>
          <w:color w:val="7030A0"/>
        </w:rPr>
        <w:t>Subsection of life insurance plan</w:t>
      </w:r>
      <w:r w:rsidR="0016574E" w:rsidRPr="00283DD0">
        <w:rPr>
          <w:rFonts w:ascii="Arial" w:hAnsi="Arial" w:cs="Arial"/>
          <w:i/>
          <w:color w:val="7030A0"/>
        </w:rPr>
        <w:t xml:space="preserve"> </w:t>
      </w:r>
      <w:r w:rsidR="004D4722" w:rsidRPr="00283DD0">
        <w:rPr>
          <w:rFonts w:ascii="Arial" w:hAnsi="Arial" w:cs="Arial"/>
          <w:i/>
          <w:color w:val="7030A0"/>
        </w:rPr>
        <w:t>Show if</w:t>
      </w:r>
      <w:r w:rsidR="004D4722">
        <w:rPr>
          <w:rFonts w:ascii="Arial" w:hAnsi="Arial" w:cs="Arial"/>
          <w:i/>
          <w:color w:val="7030A0"/>
        </w:rPr>
        <w:t xml:space="preserve"> Dependent Life General Provisions Q1 = Spouse/Partner</w:t>
      </w:r>
    </w:p>
    <w:p w14:paraId="655FF930" w14:textId="53B7A478" w:rsidR="00B65A00" w:rsidRDefault="007E6E5B" w:rsidP="00B65A00">
      <w:pPr>
        <w:pStyle w:val="Questiontext"/>
        <w:spacing w:line="276" w:lineRule="auto"/>
        <w:rPr>
          <w:rFonts w:ascii="Arial" w:hAnsi="Arial" w:cs="Arial"/>
        </w:rPr>
      </w:pPr>
      <w:r>
        <w:rPr>
          <w:rFonts w:ascii="Arial" w:hAnsi="Arial" w:cs="Arial"/>
        </w:rPr>
        <w:t>2</w:t>
      </w:r>
      <w:r w:rsidR="00B65A00">
        <w:rPr>
          <w:rFonts w:ascii="Arial" w:hAnsi="Arial" w:cs="Arial"/>
        </w:rPr>
        <w:t xml:space="preserve">. </w:t>
      </w:r>
      <w:r w:rsidR="00B65A00" w:rsidRPr="00E968DC">
        <w:rPr>
          <w:rFonts w:ascii="Arial" w:hAnsi="Arial" w:cs="Arial"/>
        </w:rPr>
        <w:t>Indicate the type</w:t>
      </w:r>
      <w:r w:rsidR="00B65A00">
        <w:rPr>
          <w:rFonts w:ascii="Arial" w:hAnsi="Arial" w:cs="Arial"/>
        </w:rPr>
        <w:t xml:space="preserve"> of </w:t>
      </w:r>
      <w:r w:rsidR="00CD44B6">
        <w:rPr>
          <w:rFonts w:ascii="Arial" w:hAnsi="Arial" w:cs="Arial"/>
        </w:rPr>
        <w:t>spouse/partner</w:t>
      </w:r>
      <w:r w:rsidR="00B65A00">
        <w:rPr>
          <w:rFonts w:ascii="Arial" w:hAnsi="Arial" w:cs="Arial"/>
        </w:rPr>
        <w:t xml:space="preserve"> life insurance</w:t>
      </w:r>
      <w:r w:rsidR="00B65A00" w:rsidRPr="00E968DC">
        <w:rPr>
          <w:rFonts w:ascii="Arial" w:hAnsi="Arial" w:cs="Arial"/>
        </w:rPr>
        <w:t xml:space="preserve"> provided</w:t>
      </w:r>
      <w:r w:rsidR="00B65A00">
        <w:rPr>
          <w:rFonts w:ascii="Arial" w:hAnsi="Arial" w:cs="Arial"/>
        </w:rPr>
        <w:t>.</w:t>
      </w:r>
      <w:r w:rsidR="001D14AC">
        <w:rPr>
          <w:rFonts w:ascii="Arial" w:hAnsi="Arial" w:cs="Arial"/>
        </w:rPr>
        <w:t xml:space="preserve"> </w:t>
      </w:r>
      <w:r w:rsidR="001D14AC">
        <w:rPr>
          <w:color w:val="FF0000"/>
        </w:rPr>
        <w:t>(</w:t>
      </w:r>
      <w:r w:rsidR="001D14AC" w:rsidRPr="00F84E85">
        <w:rPr>
          <w:rFonts w:ascii="Arial" w:hAnsi="Arial" w:cs="Arial"/>
          <w:color w:val="FF0000"/>
        </w:rPr>
        <w:t xml:space="preserve">Report Label: </w:t>
      </w:r>
      <w:r w:rsidR="001D14AC">
        <w:rPr>
          <w:rFonts w:ascii="Arial" w:hAnsi="Arial" w:cs="Arial"/>
          <w:color w:val="FF0000"/>
        </w:rPr>
        <w:t>Type of coverage)</w:t>
      </w:r>
    </w:p>
    <w:p w14:paraId="2AC2B552" w14:textId="27B98BF6" w:rsidR="00B65A00" w:rsidRPr="0018360E" w:rsidRDefault="00B65A00" w:rsidP="001826B2">
      <w:pPr>
        <w:pStyle w:val="Questiontext"/>
        <w:spacing w:after="0" w:line="276" w:lineRule="auto"/>
        <w:rPr>
          <w:rStyle w:val="Answertextfont"/>
          <w:rFonts w:ascii="Arial" w:hAnsi="Arial" w:cs="Arial"/>
          <w:color w:val="5F497A" w:themeColor="accent4" w:themeShade="BF"/>
        </w:rPr>
      </w:pPr>
      <w:r w:rsidRPr="00E968DC">
        <w:rPr>
          <w:rFonts w:ascii="Arial" w:hAnsi="Arial" w:cs="Arial"/>
        </w:rPr>
        <w:t xml:space="preserve">○ </w:t>
      </w:r>
      <w:r>
        <w:rPr>
          <w:rFonts w:ascii="Arial" w:hAnsi="Arial" w:cs="Arial"/>
        </w:rPr>
        <w:t>M</w:t>
      </w:r>
      <w:r>
        <w:rPr>
          <w:rStyle w:val="Answertextfont"/>
          <w:rFonts w:ascii="Arial" w:hAnsi="Arial" w:cs="Arial"/>
        </w:rPr>
        <w:t>ultiple(s) of pay</w:t>
      </w:r>
    </w:p>
    <w:p w14:paraId="0AB2D964" w14:textId="153CBE5F" w:rsidR="00B65A00" w:rsidRDefault="00B65A00" w:rsidP="001826B2">
      <w:pPr>
        <w:spacing w:line="276" w:lineRule="auto"/>
        <w:rPr>
          <w:rStyle w:val="Answertextfont"/>
          <w:rFonts w:ascii="Arial" w:hAnsi="Arial" w:cs="Arial"/>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Pr>
          <w:rStyle w:val="Answertextfont"/>
          <w:rFonts w:ascii="Arial" w:hAnsi="Arial" w:cs="Arial"/>
        </w:rPr>
        <w:t>(s)</w:t>
      </w:r>
    </w:p>
    <w:p w14:paraId="12940F8E" w14:textId="4274A5A1" w:rsidR="00CD44B6" w:rsidRPr="00F17CD4" w:rsidRDefault="00CD44B6" w:rsidP="001826B2">
      <w:pPr>
        <w:spacing w:line="276" w:lineRule="auto"/>
        <w:rPr>
          <w:rFonts w:ascii="Arial" w:hAnsi="Arial" w:cs="Arial"/>
          <w:color w:val="5F497A" w:themeColor="accent4" w:themeShade="BF"/>
          <w:sz w:val="20"/>
          <w:szCs w:val="20"/>
        </w:rPr>
      </w:pPr>
      <w:r w:rsidRPr="00E968DC">
        <w:rPr>
          <w:rFonts w:ascii="Arial" w:hAnsi="Arial" w:cs="Arial"/>
          <w:sz w:val="20"/>
          <w:szCs w:val="20"/>
        </w:rPr>
        <w:t xml:space="preserve">○ </w:t>
      </w:r>
      <w:r>
        <w:rPr>
          <w:rStyle w:val="Answertextfont"/>
          <w:rFonts w:ascii="Arial" w:hAnsi="Arial" w:cs="Arial"/>
        </w:rPr>
        <w:t xml:space="preserve">Percent(s) of </w:t>
      </w:r>
      <w:r w:rsidR="00931570">
        <w:rPr>
          <w:rStyle w:val="Answertextfont"/>
          <w:rFonts w:ascii="Arial" w:hAnsi="Arial" w:cs="Arial"/>
        </w:rPr>
        <w:t xml:space="preserve">other </w:t>
      </w:r>
      <w:r>
        <w:rPr>
          <w:rStyle w:val="Answertextfont"/>
          <w:rFonts w:ascii="Arial" w:hAnsi="Arial" w:cs="Arial"/>
        </w:rPr>
        <w:t>life</w:t>
      </w:r>
      <w:r w:rsidR="00931570">
        <w:rPr>
          <w:rStyle w:val="Answertextfont"/>
          <w:rFonts w:ascii="Arial" w:hAnsi="Arial" w:cs="Arial"/>
        </w:rPr>
        <w:t xml:space="preserve"> coverage</w:t>
      </w:r>
      <w:r w:rsidR="00C0164B">
        <w:rPr>
          <w:rStyle w:val="Answertextfont"/>
          <w:rFonts w:ascii="Arial" w:hAnsi="Arial" w:cs="Arial"/>
        </w:rPr>
        <w:t xml:space="preserve"> </w:t>
      </w:r>
    </w:p>
    <w:p w14:paraId="6E240CCE" w14:textId="399DC5E5" w:rsidR="0099283F" w:rsidRPr="00E968DC" w:rsidRDefault="00B65A00" w:rsidP="001826B2">
      <w:pPr>
        <w:spacing w:line="276" w:lineRule="auto"/>
        <w:rPr>
          <w:rFonts w:ascii="Arial" w:hAnsi="Arial" w:cs="Arial"/>
          <w:sz w:val="20"/>
          <w:szCs w:val="20"/>
        </w:rPr>
      </w:pPr>
      <w:r w:rsidRPr="00E968DC">
        <w:rPr>
          <w:rFonts w:ascii="Arial" w:hAnsi="Arial" w:cs="Arial"/>
          <w:sz w:val="20"/>
          <w:szCs w:val="20"/>
        </w:rPr>
        <w:t xml:space="preserve">○ </w:t>
      </w:r>
      <w:r w:rsidR="007E6E5B" w:rsidRPr="007E6E5B">
        <w:rPr>
          <w:rFonts w:ascii="Arial" w:hAnsi="Arial" w:cs="Arial"/>
          <w:sz w:val="20"/>
          <w:szCs w:val="20"/>
        </w:rPr>
        <w:t xml:space="preserve">Other </w:t>
      </w:r>
    </w:p>
    <w:p w14:paraId="71260E08" w14:textId="77777777" w:rsidR="00567CAB" w:rsidRDefault="00567CAB" w:rsidP="00650F73"/>
    <w:p w14:paraId="5FA2B7AC" w14:textId="5C6FAA11" w:rsidR="009453F4" w:rsidRDefault="009453F4" w:rsidP="009453F4">
      <w:pPr>
        <w:pStyle w:val="Questiontext"/>
        <w:spacing w:after="0" w:line="276" w:lineRule="auto"/>
        <w:rPr>
          <w:rFonts w:ascii="Arial" w:hAnsi="Arial" w:cs="Arial"/>
        </w:rPr>
      </w:pPr>
      <w:r>
        <w:rPr>
          <w:rFonts w:ascii="Arial" w:hAnsi="Arial" w:cs="Arial"/>
        </w:rPr>
        <w:t xml:space="preserve">3. Provide the spouse/partner life insurance.  Enter the </w:t>
      </w:r>
      <w:r w:rsidR="00650F73">
        <w:rPr>
          <w:rFonts w:ascii="Arial" w:hAnsi="Arial" w:cs="Arial"/>
        </w:rPr>
        <w:t>highest multiple of pay available.</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Multiple(s) of pay</w:t>
      </w:r>
      <w:r w:rsidR="006E5ECA">
        <w:rPr>
          <w:rStyle w:val="Answertextfont"/>
          <w:rFonts w:ascii="Arial" w:hAnsi="Arial" w:cs="Arial"/>
          <w:i/>
          <w:color w:val="7030A0"/>
        </w:rPr>
        <w:t xml:space="preserve"> </w:t>
      </w:r>
      <w:r w:rsidR="00094F22">
        <w:rPr>
          <w:color w:val="FF0000"/>
        </w:rPr>
        <w:t>(</w:t>
      </w:r>
      <w:r w:rsidR="00094F22" w:rsidRPr="00F84E85">
        <w:rPr>
          <w:rFonts w:ascii="Arial" w:hAnsi="Arial" w:cs="Arial"/>
          <w:color w:val="FF0000"/>
        </w:rPr>
        <w:t xml:space="preserve">Report Label: </w:t>
      </w:r>
      <w:r w:rsidR="00094F22">
        <w:rPr>
          <w:rFonts w:ascii="Arial" w:hAnsi="Arial" w:cs="Arial"/>
          <w:color w:val="FF0000"/>
        </w:rPr>
        <w:t>Coverage – highest multiple of pay)</w:t>
      </w:r>
    </w:p>
    <w:p w14:paraId="6E32C2E1" w14:textId="2900F4C8" w:rsidR="00AD56BF" w:rsidRDefault="00650F73" w:rsidP="009453F4">
      <w:pPr>
        <w:pStyle w:val="Questiontext"/>
        <w:spacing w:after="0" w:line="276" w:lineRule="auto"/>
        <w:rPr>
          <w:rFonts w:ascii="Arial" w:hAnsi="Arial" w:cs="Arial"/>
        </w:rPr>
      </w:pPr>
      <w:r>
        <w:rPr>
          <w:rFonts w:ascii="Arial" w:hAnsi="Arial" w:cs="Arial"/>
        </w:rPr>
        <w:t>________</w:t>
      </w:r>
    </w:p>
    <w:p w14:paraId="32EB4C90" w14:textId="77777777" w:rsidR="000318E3" w:rsidRDefault="000318E3" w:rsidP="009453F4">
      <w:pPr>
        <w:pStyle w:val="Questiontext"/>
        <w:spacing w:after="0" w:line="276" w:lineRule="auto"/>
        <w:rPr>
          <w:rFonts w:ascii="Arial" w:hAnsi="Arial" w:cs="Arial"/>
        </w:rPr>
      </w:pPr>
    </w:p>
    <w:p w14:paraId="33D46E97" w14:textId="17C91BA6" w:rsidR="009453F4" w:rsidRDefault="009453F4" w:rsidP="009453F4">
      <w:pPr>
        <w:pStyle w:val="Questiontext"/>
        <w:spacing w:after="0" w:line="276" w:lineRule="auto"/>
        <w:rPr>
          <w:rFonts w:ascii="Arial" w:hAnsi="Arial" w:cs="Arial"/>
        </w:rPr>
      </w:pPr>
      <w:r>
        <w:rPr>
          <w:rFonts w:ascii="Arial" w:hAnsi="Arial" w:cs="Arial"/>
        </w:rPr>
        <w:t xml:space="preserve">4. Provide the spouse/partner life insurance.  Enter the </w:t>
      </w:r>
      <w:r w:rsidR="00650F73">
        <w:rPr>
          <w:rFonts w:ascii="Arial" w:hAnsi="Arial" w:cs="Arial"/>
        </w:rPr>
        <w:t>highest</w:t>
      </w:r>
      <w:r>
        <w:rPr>
          <w:rFonts w:ascii="Arial" w:hAnsi="Arial" w:cs="Arial"/>
        </w:rPr>
        <w:t xml:space="preserve"> fixed</w:t>
      </w:r>
      <w:r w:rsidR="00650F73">
        <w:rPr>
          <w:rFonts w:ascii="Arial" w:hAnsi="Arial" w:cs="Arial"/>
        </w:rPr>
        <w:t xml:space="preserve"> </w:t>
      </w:r>
      <w:r>
        <w:rPr>
          <w:rFonts w:ascii="Arial" w:hAnsi="Arial" w:cs="Arial"/>
        </w:rPr>
        <w:t xml:space="preserve">amount of coverage available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Fixed</w:t>
      </w:r>
      <w:r w:rsidR="00133630">
        <w:rPr>
          <w:rStyle w:val="Answertextfont"/>
          <w:rFonts w:ascii="Arial" w:hAnsi="Arial" w:cs="Arial"/>
          <w:i/>
          <w:color w:val="7030A0"/>
        </w:rPr>
        <w:t xml:space="preserve"> </w:t>
      </w:r>
      <w:r>
        <w:rPr>
          <w:rStyle w:val="Answertextfont"/>
          <w:rFonts w:ascii="Arial" w:hAnsi="Arial" w:cs="Arial"/>
          <w:i/>
          <w:color w:val="7030A0"/>
        </w:rPr>
        <w:t>amount(s)</w:t>
      </w:r>
      <w:r w:rsidR="006E5ECA">
        <w:rPr>
          <w:rStyle w:val="Answertextfont"/>
          <w:rFonts w:ascii="Arial" w:hAnsi="Arial" w:cs="Arial"/>
          <w:i/>
          <w:color w:val="7030A0"/>
        </w:rPr>
        <w:t xml:space="preserve"> </w:t>
      </w:r>
      <w:r w:rsidR="00094F22">
        <w:rPr>
          <w:color w:val="FF0000"/>
        </w:rPr>
        <w:t>(</w:t>
      </w:r>
      <w:r w:rsidR="00094F22" w:rsidRPr="00F84E85">
        <w:rPr>
          <w:rFonts w:ascii="Arial" w:hAnsi="Arial" w:cs="Arial"/>
          <w:color w:val="FF0000"/>
        </w:rPr>
        <w:t xml:space="preserve">Report Label: </w:t>
      </w:r>
      <w:r w:rsidR="00094F22">
        <w:rPr>
          <w:rFonts w:ascii="Arial" w:hAnsi="Arial" w:cs="Arial"/>
          <w:color w:val="FF0000"/>
        </w:rPr>
        <w:t>Coverage – highest fixed amount)</w:t>
      </w:r>
    </w:p>
    <w:p w14:paraId="67FD9095" w14:textId="77777777" w:rsidR="00650F73" w:rsidRDefault="00650F73" w:rsidP="00650F73">
      <w:pPr>
        <w:pStyle w:val="Questiontext"/>
        <w:spacing w:after="0" w:line="276" w:lineRule="auto"/>
        <w:rPr>
          <w:rFonts w:ascii="Arial" w:hAnsi="Arial" w:cs="Arial"/>
        </w:rPr>
      </w:pPr>
      <w:r>
        <w:rPr>
          <w:rFonts w:ascii="Arial" w:hAnsi="Arial" w:cs="Arial"/>
        </w:rPr>
        <w:t>________</w:t>
      </w:r>
    </w:p>
    <w:p w14:paraId="506F1AD9" w14:textId="77777777" w:rsidR="009453F4" w:rsidRDefault="009453F4" w:rsidP="009453F4">
      <w:pPr>
        <w:pStyle w:val="Questiontext"/>
        <w:spacing w:after="0" w:line="276" w:lineRule="auto"/>
        <w:rPr>
          <w:rFonts w:ascii="Arial" w:hAnsi="Arial" w:cs="Arial"/>
        </w:rPr>
      </w:pPr>
    </w:p>
    <w:p w14:paraId="1B9054C3" w14:textId="359D79E5" w:rsidR="009453F4" w:rsidRDefault="009453F4" w:rsidP="009453F4">
      <w:pPr>
        <w:pStyle w:val="Questiontext"/>
        <w:spacing w:after="0" w:line="276" w:lineRule="auto"/>
        <w:rPr>
          <w:rFonts w:ascii="Arial" w:hAnsi="Arial" w:cs="Arial"/>
        </w:rPr>
      </w:pPr>
      <w:r>
        <w:rPr>
          <w:rFonts w:ascii="Arial" w:hAnsi="Arial" w:cs="Arial"/>
        </w:rPr>
        <w:t xml:space="preserve">5. Provide the spouse/partner life insurance.  </w:t>
      </w:r>
      <w:r w:rsidR="00650F73">
        <w:rPr>
          <w:rFonts w:ascii="Arial" w:hAnsi="Arial" w:cs="Arial"/>
        </w:rPr>
        <w:t xml:space="preserve">Enter the highest </w:t>
      </w:r>
      <w:r w:rsidR="00931570">
        <w:rPr>
          <w:rFonts w:ascii="Arial" w:hAnsi="Arial" w:cs="Arial"/>
        </w:rPr>
        <w:t>amount of coverage</w:t>
      </w:r>
      <w:r w:rsidR="00650F73">
        <w:rPr>
          <w:rFonts w:ascii="Arial" w:hAnsi="Arial" w:cs="Arial"/>
        </w:rPr>
        <w:t xml:space="preserve"> available</w:t>
      </w:r>
      <w:r w:rsidR="00140439">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 xml:space="preserve">Percent(s) of </w:t>
      </w:r>
      <w:r w:rsidR="00931570">
        <w:rPr>
          <w:rStyle w:val="Answertextfont"/>
          <w:rFonts w:ascii="Arial" w:hAnsi="Arial" w:cs="Arial"/>
          <w:i/>
          <w:color w:val="7030A0"/>
        </w:rPr>
        <w:t>other</w:t>
      </w:r>
      <w:r>
        <w:rPr>
          <w:rStyle w:val="Answertextfont"/>
          <w:rFonts w:ascii="Arial" w:hAnsi="Arial" w:cs="Arial"/>
          <w:i/>
          <w:color w:val="7030A0"/>
        </w:rPr>
        <w:t xml:space="preserve"> life</w:t>
      </w:r>
      <w:r w:rsidR="00931570">
        <w:rPr>
          <w:rStyle w:val="Answertextfont"/>
          <w:rFonts w:ascii="Arial" w:hAnsi="Arial" w:cs="Arial"/>
          <w:i/>
          <w:color w:val="7030A0"/>
        </w:rPr>
        <w:t xml:space="preserve"> coverage</w:t>
      </w:r>
      <w:r w:rsidR="001C5CFB">
        <w:rPr>
          <w:rStyle w:val="Answertextfont"/>
          <w:rFonts w:ascii="Arial" w:hAnsi="Arial" w:cs="Arial"/>
          <w:i/>
          <w:color w:val="7030A0"/>
        </w:rPr>
        <w:t xml:space="preserve"> </w:t>
      </w:r>
      <w:r w:rsidR="00931570">
        <w:rPr>
          <w:rStyle w:val="Answertextfont"/>
          <w:rFonts w:ascii="Arial" w:hAnsi="Arial" w:cs="Arial"/>
          <w:color w:val="7030A0"/>
        </w:rPr>
        <w:t>OR Other</w:t>
      </w:r>
      <w:r w:rsidR="00140439">
        <w:rPr>
          <w:rStyle w:val="Answertextfont"/>
          <w:rFonts w:ascii="Arial" w:hAnsi="Arial" w:cs="Arial"/>
          <w:color w:val="7030A0"/>
        </w:rPr>
        <w:t xml:space="preserve"> </w:t>
      </w:r>
      <w:r w:rsidR="00094F22">
        <w:rPr>
          <w:color w:val="FF0000"/>
        </w:rPr>
        <w:t>(</w:t>
      </w:r>
      <w:r w:rsidR="00094F22" w:rsidRPr="00F84E85">
        <w:rPr>
          <w:rFonts w:ascii="Arial" w:hAnsi="Arial" w:cs="Arial"/>
          <w:color w:val="FF0000"/>
        </w:rPr>
        <w:t xml:space="preserve">Report Label: </w:t>
      </w:r>
      <w:r w:rsidR="00094F22">
        <w:rPr>
          <w:rFonts w:ascii="Arial" w:hAnsi="Arial" w:cs="Arial"/>
          <w:color w:val="FF0000"/>
        </w:rPr>
        <w:t>Coverage – other</w:t>
      </w:r>
    </w:p>
    <w:p w14:paraId="6E0E2B2D" w14:textId="77777777" w:rsidR="009453F4" w:rsidRPr="00E968DC" w:rsidRDefault="009453F4" w:rsidP="009453F4">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309B589A" w14:textId="77777777" w:rsidR="009453F4" w:rsidRDefault="009453F4" w:rsidP="009453F4">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0CA47104" w14:textId="77777777" w:rsidR="009453F4" w:rsidRDefault="009453F4" w:rsidP="009453F4">
      <w:pPr>
        <w:pStyle w:val="Questiontext"/>
        <w:spacing w:after="0" w:line="276" w:lineRule="auto"/>
        <w:rPr>
          <w:rFonts w:ascii="Arial" w:hAnsi="Arial" w:cs="Arial"/>
        </w:rPr>
      </w:pPr>
    </w:p>
    <w:p w14:paraId="402B8AF4" w14:textId="14E3DAB8" w:rsidR="009453F4" w:rsidRDefault="002602E3" w:rsidP="009453F4">
      <w:pPr>
        <w:pStyle w:val="Questiontext"/>
        <w:spacing w:after="0" w:line="276" w:lineRule="auto"/>
        <w:rPr>
          <w:rFonts w:ascii="Arial" w:hAnsi="Arial" w:cs="Arial"/>
        </w:rPr>
      </w:pPr>
      <w:r>
        <w:rPr>
          <w:rFonts w:ascii="Arial" w:hAnsi="Arial" w:cs="Arial"/>
        </w:rPr>
        <w:t>7</w:t>
      </w:r>
      <w:r w:rsidR="009453F4">
        <w:rPr>
          <w:rFonts w:ascii="Arial" w:hAnsi="Arial" w:cs="Arial"/>
        </w:rPr>
        <w:t xml:space="preserve">. Indicate the type of maximum benefit for </w:t>
      </w:r>
      <w:r w:rsidR="00B06287">
        <w:rPr>
          <w:rFonts w:ascii="Arial" w:hAnsi="Arial" w:cs="Arial"/>
        </w:rPr>
        <w:t xml:space="preserve">spouse/partner life insurance. </w:t>
      </w:r>
      <w:r w:rsidR="00094F22" w:rsidRPr="007D17B3">
        <w:rPr>
          <w:rStyle w:val="Answertextfont"/>
          <w:rFonts w:ascii="Arial" w:hAnsi="Arial" w:cs="Arial"/>
          <w:i/>
          <w:color w:val="7030A0"/>
        </w:rPr>
        <w:t xml:space="preserve">Show this question if </w:t>
      </w:r>
      <w:r w:rsidR="00094F22">
        <w:rPr>
          <w:rStyle w:val="Answertextfont"/>
          <w:rFonts w:ascii="Arial" w:hAnsi="Arial" w:cs="Arial"/>
          <w:i/>
          <w:color w:val="7030A0"/>
        </w:rPr>
        <w:t>Q2</w:t>
      </w:r>
      <w:r w:rsidR="00094F22" w:rsidRPr="007D17B3">
        <w:rPr>
          <w:rStyle w:val="Answertextfont"/>
          <w:rFonts w:ascii="Arial" w:hAnsi="Arial" w:cs="Arial"/>
          <w:i/>
          <w:color w:val="7030A0"/>
        </w:rPr>
        <w:t xml:space="preserve"> = </w:t>
      </w:r>
      <w:r w:rsidR="00094F22">
        <w:rPr>
          <w:rStyle w:val="Answertextfont"/>
          <w:rFonts w:ascii="Arial" w:hAnsi="Arial" w:cs="Arial"/>
          <w:i/>
          <w:color w:val="7030A0"/>
        </w:rPr>
        <w:t xml:space="preserve">Multiple(s) of pay </w:t>
      </w:r>
      <w:r w:rsidR="00094F22" w:rsidDel="00DE417F">
        <w:rPr>
          <w:rFonts w:ascii="Arial" w:hAnsi="Arial" w:cs="Arial"/>
        </w:rPr>
        <w:t xml:space="preserve"> </w:t>
      </w:r>
      <w:r w:rsidR="00094F22" w:rsidRPr="00B7300E">
        <w:rPr>
          <w:rFonts w:ascii="Arial" w:hAnsi="Arial" w:cs="Arial"/>
          <w:color w:val="FF0000"/>
        </w:rPr>
        <w:t>(</w:t>
      </w:r>
      <w:r w:rsidR="00094F22">
        <w:rPr>
          <w:rFonts w:ascii="Arial" w:hAnsi="Arial" w:cs="Arial"/>
          <w:color w:val="FF0000"/>
        </w:rPr>
        <w:t>Report Label: Type of maximum benefit)</w:t>
      </w:r>
    </w:p>
    <w:p w14:paraId="617E8104" w14:textId="45A81968" w:rsidR="009453F4" w:rsidRDefault="009453F4" w:rsidP="009453F4">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No maximum </w:t>
      </w:r>
    </w:p>
    <w:p w14:paraId="4D285024" w14:textId="37157DE6" w:rsidR="009453F4" w:rsidRDefault="009453F4" w:rsidP="009453F4">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Fixed maximum </w:t>
      </w:r>
      <w:r w:rsidR="00E81B91">
        <w:rPr>
          <w:rFonts w:ascii="Arial" w:hAnsi="Arial" w:cs="Arial"/>
        </w:rPr>
        <w:t xml:space="preserve">amount </w:t>
      </w:r>
    </w:p>
    <w:p w14:paraId="302B22FB" w14:textId="1840FB87" w:rsidR="009453F4" w:rsidRDefault="009453F4" w:rsidP="009453F4">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Other </w:t>
      </w:r>
      <w:r w:rsidRPr="00E968DC">
        <w:rPr>
          <w:rFonts w:ascii="Arial" w:hAnsi="Arial" w:cs="Arial"/>
        </w:rPr>
        <w:t>( ____________)</w:t>
      </w:r>
    </w:p>
    <w:p w14:paraId="01E9C4AA" w14:textId="77777777" w:rsidR="009453F4" w:rsidRDefault="009453F4" w:rsidP="009453F4">
      <w:pPr>
        <w:pStyle w:val="Questiontext"/>
        <w:spacing w:after="0" w:line="276" w:lineRule="auto"/>
        <w:rPr>
          <w:rFonts w:ascii="Arial" w:hAnsi="Arial" w:cs="Arial"/>
        </w:rPr>
      </w:pPr>
    </w:p>
    <w:p w14:paraId="002A5A32" w14:textId="37D44570" w:rsidR="009453F4" w:rsidRPr="00A43B81" w:rsidRDefault="00B06287" w:rsidP="009453F4">
      <w:pPr>
        <w:pStyle w:val="Questiontext"/>
        <w:spacing w:after="0" w:line="276" w:lineRule="auto"/>
        <w:rPr>
          <w:rFonts w:ascii="Arial" w:hAnsi="Arial" w:cs="Arial"/>
          <w:i/>
          <w:color w:val="7030A0"/>
        </w:rPr>
      </w:pPr>
      <w:r>
        <w:rPr>
          <w:rFonts w:ascii="Arial" w:hAnsi="Arial" w:cs="Arial"/>
        </w:rPr>
        <w:t>8</w:t>
      </w:r>
      <w:r w:rsidR="009453F4">
        <w:rPr>
          <w:rFonts w:ascii="Arial" w:hAnsi="Arial" w:cs="Arial"/>
        </w:rPr>
        <w:t xml:space="preserve">. Provide the </w:t>
      </w:r>
      <w:r w:rsidR="00A43B81">
        <w:rPr>
          <w:rFonts w:ascii="Arial" w:hAnsi="Arial" w:cs="Arial"/>
        </w:rPr>
        <w:t xml:space="preserve">fixed maximum benefit amount with evidence of insurability for </w:t>
      </w:r>
      <w:r>
        <w:rPr>
          <w:rFonts w:ascii="Arial" w:hAnsi="Arial" w:cs="Arial"/>
        </w:rPr>
        <w:t>spouse/partner life insurance.</w:t>
      </w:r>
      <w:r w:rsidR="009453F4">
        <w:rPr>
          <w:rFonts w:ascii="Arial" w:hAnsi="Arial" w:cs="Arial"/>
        </w:rPr>
        <w:t xml:space="preserve"> </w:t>
      </w:r>
      <w:r w:rsidR="009453F4" w:rsidRPr="00A43B81">
        <w:rPr>
          <w:rFonts w:ascii="Arial" w:hAnsi="Arial" w:cs="Arial"/>
          <w:i/>
          <w:color w:val="7030A0"/>
        </w:rPr>
        <w:t>Show this question if Q</w:t>
      </w:r>
      <w:r w:rsidRPr="00A43B81">
        <w:rPr>
          <w:rFonts w:ascii="Arial" w:hAnsi="Arial" w:cs="Arial"/>
          <w:i/>
          <w:color w:val="7030A0"/>
        </w:rPr>
        <w:t>7</w:t>
      </w:r>
      <w:r w:rsidR="009453F4" w:rsidRPr="00A43B81">
        <w:rPr>
          <w:rFonts w:ascii="Arial" w:hAnsi="Arial" w:cs="Arial"/>
          <w:i/>
          <w:color w:val="7030A0"/>
        </w:rPr>
        <w:t xml:space="preserve"> = Fixed maximum amount OR Fixed maximum amount </w:t>
      </w:r>
      <w:r w:rsidR="00A43B81">
        <w:rPr>
          <w:rFonts w:ascii="Arial" w:hAnsi="Arial" w:cs="Arial"/>
          <w:i/>
          <w:color w:val="7030A0"/>
        </w:rPr>
        <w:t>combined with other</w:t>
      </w:r>
      <w:r w:rsidR="009453F4" w:rsidRPr="00A43B81">
        <w:rPr>
          <w:rFonts w:ascii="Arial" w:hAnsi="Arial" w:cs="Arial"/>
          <w:i/>
          <w:color w:val="7030A0"/>
        </w:rPr>
        <w:t xml:space="preserve"> coverage</w:t>
      </w:r>
      <w:r w:rsidR="009E36DA" w:rsidRPr="00A43B81">
        <w:rPr>
          <w:rFonts w:ascii="Arial" w:hAnsi="Arial" w:cs="Arial"/>
          <w:i/>
          <w:color w:val="7030A0"/>
        </w:rPr>
        <w:t xml:space="preserve"> </w:t>
      </w:r>
      <w:r w:rsidR="00094F22">
        <w:rPr>
          <w:rFonts w:ascii="Arial" w:hAnsi="Arial" w:cs="Arial"/>
          <w:i/>
          <w:color w:val="7030A0"/>
        </w:rPr>
        <w:t>(</w:t>
      </w:r>
      <w:r w:rsidR="00094F22">
        <w:rPr>
          <w:rFonts w:ascii="Arial" w:hAnsi="Arial" w:cs="Arial"/>
          <w:color w:val="FF0000"/>
        </w:rPr>
        <w:t>Report Label: Fixed maximum benefit with EOI)</w:t>
      </w:r>
      <w:r w:rsidR="003C1181">
        <w:rPr>
          <w:rFonts w:ascii="Arial" w:hAnsi="Arial" w:cs="Arial"/>
          <w:color w:val="FF0000"/>
        </w:rPr>
        <w:t xml:space="preserve"> </w:t>
      </w:r>
    </w:p>
    <w:p w14:paraId="73D2D8A0" w14:textId="77777777" w:rsidR="009453F4" w:rsidRDefault="009453F4" w:rsidP="009453F4">
      <w:pPr>
        <w:pStyle w:val="Questiontext"/>
        <w:spacing w:after="0" w:line="276" w:lineRule="auto"/>
        <w:rPr>
          <w:rFonts w:ascii="Arial" w:hAnsi="Arial" w:cs="Arial"/>
        </w:rPr>
      </w:pPr>
      <w:r>
        <w:rPr>
          <w:rFonts w:ascii="Arial" w:hAnsi="Arial" w:cs="Arial"/>
        </w:rPr>
        <w:t>___________</w:t>
      </w:r>
    </w:p>
    <w:p w14:paraId="7ACD6641" w14:textId="77777777" w:rsidR="009453F4" w:rsidRDefault="009453F4" w:rsidP="009453F4">
      <w:pPr>
        <w:pStyle w:val="Questiontext"/>
        <w:spacing w:after="0" w:line="276" w:lineRule="auto"/>
        <w:rPr>
          <w:rFonts w:ascii="Arial" w:hAnsi="Arial" w:cs="Arial"/>
        </w:rPr>
      </w:pPr>
    </w:p>
    <w:p w14:paraId="34D8D076" w14:textId="3964763E" w:rsidR="009453F4" w:rsidRDefault="00B06287" w:rsidP="001826B2">
      <w:pPr>
        <w:pStyle w:val="Questiontext"/>
        <w:spacing w:before="120" w:after="0" w:line="276" w:lineRule="auto"/>
        <w:rPr>
          <w:rFonts w:ascii="Arial" w:hAnsi="Arial" w:cs="Arial"/>
        </w:rPr>
      </w:pPr>
      <w:r>
        <w:rPr>
          <w:rFonts w:ascii="Arial" w:hAnsi="Arial" w:cs="Arial"/>
        </w:rPr>
        <w:t>9</w:t>
      </w:r>
      <w:r w:rsidR="009453F4">
        <w:rPr>
          <w:rFonts w:ascii="Arial" w:hAnsi="Arial" w:cs="Arial"/>
        </w:rPr>
        <w:t xml:space="preserve">.  Indicate </w:t>
      </w:r>
      <w:r w:rsidR="00A43B81">
        <w:rPr>
          <w:rFonts w:ascii="Arial" w:hAnsi="Arial" w:cs="Arial"/>
        </w:rPr>
        <w:t xml:space="preserve">with which life coverage(s) the fixed </w:t>
      </w:r>
      <w:r w:rsidR="009453F4">
        <w:rPr>
          <w:rFonts w:ascii="Arial" w:hAnsi="Arial" w:cs="Arial"/>
        </w:rPr>
        <w:t xml:space="preserve">maximum </w:t>
      </w:r>
      <w:r w:rsidR="00A43B81">
        <w:rPr>
          <w:rFonts w:ascii="Arial" w:hAnsi="Arial" w:cs="Arial"/>
        </w:rPr>
        <w:t xml:space="preserve">amount </w:t>
      </w:r>
      <w:r w:rsidR="009453F4">
        <w:rPr>
          <w:rFonts w:ascii="Arial" w:hAnsi="Arial" w:cs="Arial"/>
        </w:rPr>
        <w:t xml:space="preserve">for </w:t>
      </w:r>
      <w:r>
        <w:rPr>
          <w:rFonts w:ascii="Arial" w:hAnsi="Arial" w:cs="Arial"/>
        </w:rPr>
        <w:t>spouse/partner life insurance</w:t>
      </w:r>
      <w:r w:rsidR="00A43B81">
        <w:rPr>
          <w:rFonts w:ascii="Arial" w:hAnsi="Arial" w:cs="Arial"/>
        </w:rPr>
        <w:t xml:space="preserve"> is combined</w:t>
      </w:r>
      <w:r>
        <w:rPr>
          <w:rFonts w:ascii="Arial" w:hAnsi="Arial" w:cs="Arial"/>
        </w:rPr>
        <w:t xml:space="preserve">. </w:t>
      </w:r>
      <w:r w:rsidR="009453F4" w:rsidRPr="007D17B3">
        <w:rPr>
          <w:rStyle w:val="Answertextfont"/>
          <w:rFonts w:ascii="Arial" w:hAnsi="Arial" w:cs="Arial"/>
          <w:i/>
          <w:color w:val="7030A0"/>
        </w:rPr>
        <w:t xml:space="preserve">Show this question if </w:t>
      </w:r>
      <w:r w:rsidR="00A43B81">
        <w:rPr>
          <w:rStyle w:val="Answertextfont"/>
          <w:rFonts w:ascii="Arial" w:hAnsi="Arial" w:cs="Arial"/>
          <w:i/>
          <w:color w:val="7030A0"/>
        </w:rPr>
        <w:t>Q7</w:t>
      </w:r>
      <w:r w:rsidR="009453F4" w:rsidRPr="007D17B3">
        <w:rPr>
          <w:rStyle w:val="Answertextfont"/>
          <w:rFonts w:ascii="Arial" w:hAnsi="Arial" w:cs="Arial"/>
          <w:i/>
          <w:color w:val="7030A0"/>
        </w:rPr>
        <w:t xml:space="preserve"> = </w:t>
      </w:r>
      <w:r w:rsidR="009453F4">
        <w:rPr>
          <w:rStyle w:val="Answertextfont"/>
          <w:rFonts w:ascii="Arial" w:hAnsi="Arial" w:cs="Arial"/>
          <w:i/>
          <w:color w:val="7030A0"/>
        </w:rPr>
        <w:t xml:space="preserve">Fixed </w:t>
      </w:r>
      <w:r w:rsidR="00A43B81">
        <w:rPr>
          <w:rStyle w:val="Answertextfont"/>
          <w:rFonts w:ascii="Arial" w:hAnsi="Arial" w:cs="Arial"/>
          <w:i/>
          <w:color w:val="7030A0"/>
        </w:rPr>
        <w:t>maximum amount combined with other coverage</w:t>
      </w:r>
      <w:r w:rsidR="00094F22">
        <w:rPr>
          <w:rStyle w:val="Answertextfont"/>
          <w:rFonts w:ascii="Arial" w:hAnsi="Arial" w:cs="Arial"/>
          <w:i/>
          <w:color w:val="7030A0"/>
        </w:rPr>
        <w:t xml:space="preserve"> </w:t>
      </w:r>
      <w:r w:rsidR="00094F22" w:rsidRPr="00026181">
        <w:rPr>
          <w:rFonts w:ascii="Arial" w:hAnsi="Arial" w:cs="Arial"/>
          <w:i/>
          <w:color w:val="FF0000"/>
        </w:rPr>
        <w:t>(</w:t>
      </w:r>
      <w:r w:rsidR="00094F22" w:rsidRPr="008A2608">
        <w:rPr>
          <w:rFonts w:ascii="Arial" w:hAnsi="Arial" w:cs="Arial"/>
          <w:color w:val="FF0000"/>
        </w:rPr>
        <w:t>R</w:t>
      </w:r>
      <w:r w:rsidR="00094F22">
        <w:rPr>
          <w:rFonts w:ascii="Arial" w:hAnsi="Arial" w:cs="Arial"/>
          <w:color w:val="FF0000"/>
        </w:rPr>
        <w:t>eport Label: Coverages with which maximum amount is combined)</w:t>
      </w:r>
    </w:p>
    <w:p w14:paraId="27552921" w14:textId="7EEF5B51" w:rsidR="00A43B81" w:rsidRDefault="00A43B81" w:rsidP="00A43B81">
      <w:pPr>
        <w:pStyle w:val="Questiontext"/>
        <w:spacing w:before="120" w:after="0" w:line="276" w:lineRule="auto"/>
        <w:rPr>
          <w:rFonts w:ascii="Arial" w:hAnsi="Arial" w:cs="Arial"/>
        </w:rPr>
      </w:pPr>
      <w:r w:rsidRPr="005249CB">
        <w:rPr>
          <w:rFonts w:ascii="Arial" w:hAnsi="Arial" w:cs="Arial"/>
        </w:rPr>
        <w:t>□</w:t>
      </w:r>
      <w:r>
        <w:rPr>
          <w:rFonts w:ascii="Arial" w:hAnsi="Arial" w:cs="Arial"/>
        </w:rPr>
        <w:t xml:space="preserve"> Basic </w:t>
      </w:r>
      <w:r w:rsidR="001826B2">
        <w:rPr>
          <w:rFonts w:ascii="Arial" w:hAnsi="Arial" w:cs="Arial"/>
        </w:rPr>
        <w:t>l</w:t>
      </w:r>
      <w:r>
        <w:rPr>
          <w:rFonts w:ascii="Arial" w:hAnsi="Arial" w:cs="Arial"/>
        </w:rPr>
        <w:t xml:space="preserve">ife </w:t>
      </w:r>
      <w:r>
        <w:rPr>
          <w:rFonts w:ascii="Arial" w:hAnsi="Arial" w:cs="Arial"/>
        </w:rPr>
        <w:br/>
      </w:r>
      <w:r w:rsidRPr="005249CB">
        <w:rPr>
          <w:rFonts w:ascii="Arial" w:hAnsi="Arial" w:cs="Arial"/>
        </w:rPr>
        <w:t xml:space="preserve">□ </w:t>
      </w:r>
      <w:r>
        <w:rPr>
          <w:rFonts w:ascii="Arial" w:hAnsi="Arial" w:cs="Arial"/>
        </w:rPr>
        <w:t xml:space="preserve">Supplemental </w:t>
      </w:r>
      <w:r w:rsidR="001826B2">
        <w:rPr>
          <w:rFonts w:ascii="Arial" w:hAnsi="Arial" w:cs="Arial"/>
        </w:rPr>
        <w:t>l</w:t>
      </w:r>
      <w:r>
        <w:rPr>
          <w:rFonts w:ascii="Arial" w:hAnsi="Arial" w:cs="Arial"/>
        </w:rPr>
        <w:t xml:space="preserve">ife </w:t>
      </w:r>
    </w:p>
    <w:p w14:paraId="09178FB6" w14:textId="77777777" w:rsidR="00A43B81" w:rsidRDefault="00A43B81" w:rsidP="00A43B81">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Basic AD&amp;D</w:t>
      </w:r>
    </w:p>
    <w:p w14:paraId="67F0FFD9" w14:textId="77777777" w:rsidR="00A43B81" w:rsidRDefault="00A43B81" w:rsidP="00A43B81">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Optional AD&amp;D</w:t>
      </w:r>
    </w:p>
    <w:p w14:paraId="72939F41" w14:textId="77777777" w:rsidR="009453F4" w:rsidRDefault="009453F4" w:rsidP="009453F4">
      <w:pPr>
        <w:pStyle w:val="Questiontext"/>
        <w:spacing w:after="0" w:line="276" w:lineRule="auto"/>
        <w:rPr>
          <w:rFonts w:ascii="Arial" w:hAnsi="Arial" w:cs="Arial"/>
        </w:rPr>
      </w:pPr>
    </w:p>
    <w:p w14:paraId="51511A36" w14:textId="3F5D4927" w:rsidR="005E6799" w:rsidRDefault="009453F4" w:rsidP="005E6799">
      <w:pPr>
        <w:pStyle w:val="Questiontext"/>
        <w:spacing w:before="120" w:after="0" w:line="276" w:lineRule="auto"/>
        <w:rPr>
          <w:rFonts w:ascii="Arial" w:hAnsi="Arial" w:cs="Arial"/>
        </w:rPr>
      </w:pPr>
      <w:r w:rsidRPr="009A395A">
        <w:rPr>
          <w:rFonts w:ascii="Arial" w:hAnsi="Arial" w:cs="Arial"/>
        </w:rPr>
        <w:t>1</w:t>
      </w:r>
      <w:r w:rsidR="00E47AA1">
        <w:rPr>
          <w:rFonts w:ascii="Arial" w:hAnsi="Arial" w:cs="Arial"/>
        </w:rPr>
        <w:t>1</w:t>
      </w:r>
      <w:r w:rsidRPr="009A395A">
        <w:rPr>
          <w:rFonts w:ascii="Arial" w:hAnsi="Arial" w:cs="Arial"/>
        </w:rPr>
        <w:t>.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w:t>
      </w:r>
      <w:r w:rsidR="00E47AA1" w:rsidRPr="00E47AA1">
        <w:rPr>
          <w:rStyle w:val="Answertextfont"/>
          <w:rFonts w:ascii="Arial" w:hAnsi="Arial" w:cs="Arial"/>
        </w:rPr>
        <w:t>spouse/partner</w:t>
      </w:r>
      <w:r>
        <w:rPr>
          <w:rStyle w:val="Answertextfont"/>
          <w:rFonts w:ascii="Arial" w:hAnsi="Arial" w:cs="Arial"/>
        </w:rPr>
        <w:t xml:space="preserve">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005E6799" w:rsidRPr="000320FD">
        <w:rPr>
          <w:rFonts w:ascii="Arial" w:hAnsi="Arial" w:cs="Arial"/>
          <w:color w:val="FF0000"/>
        </w:rPr>
        <w:t>(</w:t>
      </w:r>
      <w:r w:rsidR="005E6799" w:rsidRPr="008A2608">
        <w:rPr>
          <w:rFonts w:ascii="Arial" w:hAnsi="Arial" w:cs="Arial"/>
          <w:color w:val="FF0000"/>
        </w:rPr>
        <w:t>R</w:t>
      </w:r>
      <w:r w:rsidR="005E6799">
        <w:rPr>
          <w:rFonts w:ascii="Arial" w:hAnsi="Arial" w:cs="Arial"/>
          <w:color w:val="FF0000"/>
        </w:rPr>
        <w:t xml:space="preserve">eport Label: Plan </w:t>
      </w:r>
      <w:r w:rsidR="000320FD">
        <w:rPr>
          <w:rFonts w:ascii="Arial" w:hAnsi="Arial" w:cs="Arial"/>
          <w:color w:val="FF0000"/>
        </w:rPr>
        <w:t>portability</w:t>
      </w:r>
      <w:r w:rsidR="005E6799">
        <w:rPr>
          <w:rFonts w:ascii="Arial" w:hAnsi="Arial" w:cs="Arial"/>
          <w:color w:val="FF0000"/>
        </w:rPr>
        <w:t>)</w:t>
      </w:r>
    </w:p>
    <w:p w14:paraId="24516881" w14:textId="2385711D" w:rsidR="009453F4" w:rsidRPr="00E968DC" w:rsidRDefault="009453F4" w:rsidP="009453F4">
      <w:pPr>
        <w:spacing w:line="276" w:lineRule="auto"/>
        <w:rPr>
          <w:rStyle w:val="Answertextfont"/>
          <w:rFonts w:ascii="Arial" w:hAnsi="Arial" w:cs="Arial"/>
        </w:rPr>
      </w:pPr>
    </w:p>
    <w:p w14:paraId="6222DDAD" w14:textId="77777777" w:rsidR="009453F4" w:rsidRPr="00E968DC" w:rsidRDefault="009453F4" w:rsidP="009453F4">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6E9F1441" w14:textId="77777777" w:rsidR="009453F4" w:rsidRDefault="009453F4" w:rsidP="009453F4">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3D251D8F" w14:textId="77777777" w:rsidR="008F30C5" w:rsidRDefault="008F30C5" w:rsidP="008F30C5">
      <w:pPr>
        <w:spacing w:line="276" w:lineRule="auto"/>
        <w:rPr>
          <w:rFonts w:ascii="Arial" w:hAnsi="Arial" w:cs="Arial"/>
          <w:sz w:val="20"/>
          <w:szCs w:val="20"/>
        </w:rPr>
      </w:pPr>
    </w:p>
    <w:p w14:paraId="0C062F3F" w14:textId="5EE5281E" w:rsidR="00CF708E" w:rsidRDefault="008F30C5" w:rsidP="00CF708E">
      <w:pPr>
        <w:pStyle w:val="Questiontext"/>
        <w:spacing w:before="120" w:after="0" w:line="276" w:lineRule="auto"/>
        <w:rPr>
          <w:rFonts w:ascii="Arial" w:hAnsi="Arial" w:cs="Arial"/>
        </w:rPr>
      </w:pPr>
      <w:r>
        <w:rPr>
          <w:rFonts w:ascii="Arial" w:hAnsi="Arial" w:cs="Arial"/>
        </w:rPr>
        <w:t xml:space="preserve">13.1.  Does </w:t>
      </w:r>
      <w:r w:rsidR="00C86026">
        <w:rPr>
          <w:rFonts w:ascii="Arial" w:hAnsi="Arial" w:cs="Arial"/>
        </w:rPr>
        <w:t>spouse/partner</w:t>
      </w:r>
      <w:r w:rsidR="00AB7166">
        <w:rPr>
          <w:rFonts w:ascii="Arial" w:hAnsi="Arial" w:cs="Arial"/>
        </w:rPr>
        <w:t xml:space="preserve"> </w:t>
      </w:r>
      <w:r>
        <w:rPr>
          <w:rFonts w:ascii="Arial" w:hAnsi="Arial" w:cs="Arial"/>
        </w:rPr>
        <w:t>life insurance have a guaranteed issue amount?</w:t>
      </w:r>
      <w:r w:rsidR="00564001">
        <w:rPr>
          <w:rFonts w:ascii="Arial" w:hAnsi="Arial" w:cs="Arial"/>
        </w:rPr>
        <w:t xml:space="preserve"> </w:t>
      </w:r>
      <w:r w:rsidR="00CF708E">
        <w:rPr>
          <w:rStyle w:val="Answertextfont"/>
          <w:rFonts w:ascii="Arial" w:hAnsi="Arial" w:cs="Arial"/>
          <w:b/>
          <w:color w:val="7030A0"/>
        </w:rPr>
        <w:t xml:space="preserve"> </w:t>
      </w:r>
      <w:r w:rsidR="00CF708E" w:rsidRPr="000320FD">
        <w:rPr>
          <w:rFonts w:ascii="Arial" w:hAnsi="Arial" w:cs="Arial"/>
          <w:color w:val="FF0000"/>
        </w:rPr>
        <w:t>(</w:t>
      </w:r>
      <w:r w:rsidR="00CF708E" w:rsidRPr="008A2608">
        <w:rPr>
          <w:rFonts w:ascii="Arial" w:hAnsi="Arial" w:cs="Arial"/>
          <w:color w:val="FF0000"/>
        </w:rPr>
        <w:t>R</w:t>
      </w:r>
      <w:r w:rsidR="00CF708E">
        <w:rPr>
          <w:rFonts w:ascii="Arial" w:hAnsi="Arial" w:cs="Arial"/>
          <w:color w:val="FF0000"/>
        </w:rPr>
        <w:t>eport Label: Guaranteed issue amount exists)</w:t>
      </w:r>
    </w:p>
    <w:p w14:paraId="3925281B" w14:textId="179ED315" w:rsidR="008F30C5" w:rsidRPr="00E968DC" w:rsidRDefault="008F30C5" w:rsidP="008F30C5">
      <w:pPr>
        <w:spacing w:line="276" w:lineRule="auto"/>
        <w:rPr>
          <w:rFonts w:ascii="Arial" w:hAnsi="Arial" w:cs="Arial"/>
          <w:sz w:val="20"/>
          <w:szCs w:val="20"/>
        </w:rPr>
      </w:pPr>
      <w:r>
        <w:rPr>
          <w:rFonts w:ascii="Arial" w:hAnsi="Arial" w:cs="Arial"/>
          <w:sz w:val="20"/>
          <w:szCs w:val="20"/>
        </w:rPr>
        <w:br/>
      </w:r>
      <w:r w:rsidRPr="00E968DC">
        <w:rPr>
          <w:rFonts w:ascii="Arial" w:hAnsi="Arial" w:cs="Arial"/>
          <w:sz w:val="20"/>
          <w:szCs w:val="20"/>
        </w:rPr>
        <w:t xml:space="preserve">○ </w:t>
      </w:r>
      <w:r w:rsidRPr="00E968DC">
        <w:rPr>
          <w:rStyle w:val="Answertextfont"/>
          <w:rFonts w:ascii="Arial" w:hAnsi="Arial" w:cs="Arial"/>
        </w:rPr>
        <w:t>Yes</w:t>
      </w:r>
    </w:p>
    <w:p w14:paraId="61806361" w14:textId="77777777" w:rsidR="008F30C5" w:rsidRDefault="008F30C5" w:rsidP="008F30C5">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15717CB2" w14:textId="77777777" w:rsidR="008F30C5" w:rsidRDefault="008F30C5" w:rsidP="008F30C5">
      <w:pPr>
        <w:spacing w:line="276" w:lineRule="auto"/>
        <w:rPr>
          <w:rFonts w:ascii="Arial" w:hAnsi="Arial" w:cs="Arial"/>
          <w:sz w:val="20"/>
          <w:szCs w:val="20"/>
        </w:rPr>
      </w:pPr>
    </w:p>
    <w:p w14:paraId="3DC98730" w14:textId="2409DA1E" w:rsidR="008F30C5" w:rsidRDefault="008F30C5" w:rsidP="008F30C5">
      <w:pPr>
        <w:pStyle w:val="Questiontext"/>
        <w:spacing w:line="276" w:lineRule="auto"/>
        <w:rPr>
          <w:rFonts w:ascii="Arial" w:hAnsi="Arial" w:cs="Arial"/>
        </w:rPr>
      </w:pPr>
      <w:r>
        <w:rPr>
          <w:rFonts w:ascii="Arial" w:hAnsi="Arial" w:cs="Arial"/>
        </w:rPr>
        <w:t xml:space="preserve">13.2.  </w:t>
      </w:r>
      <w:r w:rsidRPr="00E968DC">
        <w:rPr>
          <w:rFonts w:ascii="Arial" w:hAnsi="Arial" w:cs="Arial"/>
        </w:rPr>
        <w:t>Indicate the type</w:t>
      </w:r>
      <w:r>
        <w:rPr>
          <w:rFonts w:ascii="Arial" w:hAnsi="Arial" w:cs="Arial"/>
        </w:rPr>
        <w:t xml:space="preserve"> of guaranteed issue amount for </w:t>
      </w:r>
      <w:r w:rsidR="00C86026">
        <w:rPr>
          <w:rFonts w:ascii="Arial" w:hAnsi="Arial" w:cs="Arial"/>
        </w:rPr>
        <w:t>spouse/partner</w:t>
      </w:r>
      <w:r>
        <w:rPr>
          <w:rFonts w:ascii="Arial" w:hAnsi="Arial" w:cs="Arial"/>
        </w:rPr>
        <w:t xml:space="preserve">life insurance. </w:t>
      </w:r>
      <w:r w:rsidRPr="007D17B3">
        <w:rPr>
          <w:rStyle w:val="Answertextfont"/>
          <w:rFonts w:ascii="Arial" w:hAnsi="Arial" w:cs="Arial"/>
          <w:i/>
          <w:color w:val="7030A0"/>
        </w:rPr>
        <w:t xml:space="preserve">Show this question if </w:t>
      </w:r>
      <w:r>
        <w:rPr>
          <w:rStyle w:val="Answertextfont"/>
          <w:rFonts w:ascii="Arial" w:hAnsi="Arial" w:cs="Arial"/>
          <w:i/>
          <w:color w:val="7030A0"/>
        </w:rPr>
        <w:t>Q13.1 = yes</w:t>
      </w:r>
      <w:r w:rsidR="00564001">
        <w:rPr>
          <w:rStyle w:val="Answertextfont"/>
          <w:rFonts w:ascii="Arial" w:hAnsi="Arial" w:cs="Arial"/>
          <w:i/>
          <w:color w:val="7030A0"/>
        </w:rPr>
        <w:t xml:space="preserve"> </w:t>
      </w:r>
      <w:r w:rsidR="00CF708E" w:rsidRPr="0095250A">
        <w:rPr>
          <w:rFonts w:ascii="Arial" w:hAnsi="Arial" w:cs="Arial"/>
          <w:color w:val="FF0000"/>
        </w:rPr>
        <w:t>(</w:t>
      </w:r>
      <w:r w:rsidR="00CF708E">
        <w:rPr>
          <w:rFonts w:ascii="Arial" w:hAnsi="Arial" w:cs="Arial"/>
          <w:color w:val="FF0000"/>
        </w:rPr>
        <w:t>Report Label: Type of guaranteed issue amount)</w:t>
      </w:r>
    </w:p>
    <w:p w14:paraId="7754240F" w14:textId="77777777" w:rsidR="008F30C5" w:rsidRPr="00D856C8" w:rsidRDefault="008F30C5" w:rsidP="008F30C5">
      <w:pPr>
        <w:pStyle w:val="Questiontext"/>
        <w:rPr>
          <w:rFonts w:ascii="Arial" w:hAnsi="Arial" w:cs="Arial"/>
          <w:b/>
          <w:vanish/>
        </w:rPr>
      </w:pPr>
      <w:r w:rsidRPr="00E968DC">
        <w:rPr>
          <w:rFonts w:ascii="Arial" w:hAnsi="Arial" w:cs="Arial"/>
        </w:rPr>
        <w:lastRenderedPageBreak/>
        <w:t xml:space="preserve">○ </w:t>
      </w:r>
      <w:r>
        <w:rPr>
          <w:rFonts w:ascii="Arial" w:hAnsi="Arial" w:cs="Arial"/>
        </w:rPr>
        <w:t>M</w:t>
      </w:r>
      <w:r>
        <w:rPr>
          <w:rStyle w:val="Answertextfont"/>
          <w:rFonts w:ascii="Arial" w:hAnsi="Arial" w:cs="Arial"/>
        </w:rPr>
        <w:t>ultiple of pay</w:t>
      </w:r>
      <w:r w:rsidDel="002373B5">
        <w:rPr>
          <w:rStyle w:val="Answertextfont"/>
          <w:rFonts w:ascii="Arial" w:hAnsi="Arial" w:cs="Arial"/>
        </w:rPr>
        <w:t xml:space="preserve"> </w:t>
      </w:r>
      <w:r>
        <w:rPr>
          <w:rFonts w:ascii="Arial" w:hAnsi="Arial" w:cs="Arial"/>
        </w:rPr>
        <w:br/>
      </w:r>
      <w:r w:rsidRPr="00E968DC">
        <w:rPr>
          <w:rFonts w:ascii="Arial" w:hAnsi="Arial" w:cs="Arial"/>
        </w:rPr>
        <w:t xml:space="preserve">○ </w:t>
      </w:r>
      <w:r>
        <w:rPr>
          <w:rStyle w:val="Answertextfont"/>
          <w:rFonts w:ascii="Arial" w:hAnsi="Arial" w:cs="Arial"/>
        </w:rPr>
        <w:t>F</w:t>
      </w:r>
      <w:r w:rsidRPr="00E968DC">
        <w:rPr>
          <w:rStyle w:val="Answertextfont"/>
          <w:rFonts w:ascii="Arial" w:hAnsi="Arial" w:cs="Arial"/>
        </w:rPr>
        <w:t>ixed</w:t>
      </w:r>
      <w:r>
        <w:rPr>
          <w:rStyle w:val="Answertextfont"/>
          <w:rFonts w:ascii="Arial" w:hAnsi="Arial" w:cs="Arial"/>
        </w:rPr>
        <w:t xml:space="preserve"> </w:t>
      </w:r>
      <w:r w:rsidRPr="00E968DC">
        <w:rPr>
          <w:rStyle w:val="Answertextfont"/>
          <w:rFonts w:ascii="Arial" w:hAnsi="Arial" w:cs="Arial"/>
        </w:rPr>
        <w:t>amount</w:t>
      </w:r>
    </w:p>
    <w:p w14:paraId="71F85BAB" w14:textId="77777777" w:rsidR="008F30C5" w:rsidRDefault="008F30C5" w:rsidP="008F30C5">
      <w:pPr>
        <w:pStyle w:val="Questiontext"/>
        <w:spacing w:after="0" w:line="276" w:lineRule="auto"/>
        <w:rPr>
          <w:rFonts w:ascii="Arial" w:hAnsi="Arial" w:cs="Arial"/>
        </w:rPr>
      </w:pPr>
      <w:r>
        <w:rPr>
          <w:rFonts w:ascii="Arial" w:hAnsi="Arial" w:cs="Arial"/>
          <w:b/>
        </w:rPr>
        <w:br/>
      </w:r>
      <w:r w:rsidRPr="00D856C8">
        <w:rPr>
          <w:rFonts w:ascii="Arial" w:hAnsi="Arial" w:cs="Arial"/>
        </w:rPr>
        <w:t xml:space="preserve">○ Other </w:t>
      </w:r>
      <w:r>
        <w:rPr>
          <w:rStyle w:val="Answertextfont"/>
          <w:rFonts w:ascii="Arial" w:hAnsi="Arial" w:cs="Arial"/>
        </w:rPr>
        <w:br/>
      </w:r>
    </w:p>
    <w:p w14:paraId="5FE191A6" w14:textId="391ABE84" w:rsidR="008F30C5" w:rsidRDefault="008F30C5" w:rsidP="008F30C5">
      <w:pPr>
        <w:pStyle w:val="Questiontext"/>
        <w:spacing w:after="0" w:line="276" w:lineRule="auto"/>
        <w:rPr>
          <w:rFonts w:ascii="Arial" w:hAnsi="Arial" w:cs="Arial"/>
        </w:rPr>
      </w:pPr>
      <w:r>
        <w:rPr>
          <w:rFonts w:ascii="Arial" w:hAnsi="Arial" w:cs="Arial"/>
        </w:rPr>
        <w:t xml:space="preserve">13.3. </w:t>
      </w:r>
      <w:commentRangeStart w:id="191"/>
      <w:commentRangeStart w:id="192"/>
      <w:r>
        <w:rPr>
          <w:rFonts w:ascii="Arial" w:hAnsi="Arial" w:cs="Arial"/>
        </w:rPr>
        <w:t xml:space="preserve">Provide the guaranteed issue amount for </w:t>
      </w:r>
      <w:r w:rsidR="00C86026">
        <w:rPr>
          <w:rFonts w:ascii="Arial" w:hAnsi="Arial" w:cs="Arial"/>
        </w:rPr>
        <w:t>spouse/partner</w:t>
      </w:r>
      <w:r>
        <w:rPr>
          <w:rFonts w:ascii="Arial" w:hAnsi="Arial" w:cs="Arial"/>
        </w:rPr>
        <w:t xml:space="preserve"> life insurance.</w:t>
      </w:r>
      <w:commentRangeEnd w:id="191"/>
      <w:r w:rsidR="00CA2242">
        <w:rPr>
          <w:rStyle w:val="CommentReference"/>
        </w:rPr>
        <w:commentReference w:id="191"/>
      </w:r>
      <w:commentRangeEnd w:id="192"/>
      <w:r w:rsidR="00AE2067">
        <w:rPr>
          <w:rStyle w:val="CommentReference"/>
        </w:rPr>
        <w:commentReference w:id="192"/>
      </w:r>
      <w:r w:rsidRPr="00C82C56">
        <w:rPr>
          <w:rStyle w:val="Answertextfont"/>
          <w:rFonts w:ascii="Arial" w:hAnsi="Arial" w:cs="Arial"/>
          <w:i/>
          <w:color w:val="7030A0"/>
        </w:rPr>
        <w:t xml:space="preserve"> </w:t>
      </w:r>
      <w:r w:rsidRPr="007D17B3">
        <w:rPr>
          <w:rStyle w:val="Answertextfont"/>
          <w:rFonts w:ascii="Arial" w:hAnsi="Arial" w:cs="Arial"/>
          <w:i/>
          <w:color w:val="7030A0"/>
        </w:rPr>
        <w:t xml:space="preserve">Show this question </w:t>
      </w:r>
      <w:r>
        <w:rPr>
          <w:rStyle w:val="Answertextfont"/>
          <w:rFonts w:ascii="Arial" w:hAnsi="Arial" w:cs="Arial"/>
          <w:i/>
          <w:color w:val="7030A0"/>
        </w:rPr>
        <w:t>Q13.1 = yes</w:t>
      </w:r>
      <w:r w:rsidR="00564001">
        <w:rPr>
          <w:rStyle w:val="Answertextfont"/>
          <w:rFonts w:ascii="Arial" w:hAnsi="Arial" w:cs="Arial"/>
          <w:i/>
          <w:color w:val="7030A0"/>
        </w:rPr>
        <w:t xml:space="preserve"> </w:t>
      </w:r>
      <w:r w:rsidR="00CF708E">
        <w:rPr>
          <w:rStyle w:val="Answertextfont"/>
          <w:rFonts w:ascii="Arial" w:hAnsi="Arial" w:cs="Arial"/>
          <w:b/>
          <w:color w:val="7030A0"/>
        </w:rPr>
        <w:t xml:space="preserve"> </w:t>
      </w:r>
      <w:r w:rsidR="00CF708E" w:rsidRPr="0095250A">
        <w:rPr>
          <w:rFonts w:ascii="Arial" w:hAnsi="Arial" w:cs="Arial"/>
          <w:color w:val="FF0000"/>
        </w:rPr>
        <w:t>(</w:t>
      </w:r>
      <w:r w:rsidR="00CF708E">
        <w:rPr>
          <w:rFonts w:ascii="Arial" w:hAnsi="Arial" w:cs="Arial"/>
          <w:color w:val="FF0000"/>
        </w:rPr>
        <w:t>Report Label: Amount for guaranteed issue)</w:t>
      </w:r>
      <w:r w:rsidR="00CF708E">
        <w:rPr>
          <w:rFonts w:ascii="Arial" w:hAnsi="Arial" w:cs="Arial"/>
        </w:rPr>
        <w:br/>
      </w:r>
    </w:p>
    <w:p w14:paraId="6B9D881C" w14:textId="77777777" w:rsidR="008F30C5" w:rsidRPr="00E968DC" w:rsidRDefault="008F30C5" w:rsidP="008F30C5">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157B8F36" w14:textId="77777777" w:rsidR="008F30C5" w:rsidRDefault="008F30C5" w:rsidP="008F30C5">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543B9E32" w14:textId="77777777" w:rsidR="00DB5F12" w:rsidRDefault="00DB5F12" w:rsidP="008A6441">
      <w:pPr>
        <w:pStyle w:val="Questiontext"/>
        <w:spacing w:line="276" w:lineRule="auto"/>
        <w:rPr>
          <w:rFonts w:ascii="Arial" w:hAnsi="Arial" w:cs="Arial"/>
          <w:u w:val="single"/>
        </w:rPr>
      </w:pPr>
    </w:p>
    <w:p w14:paraId="14003297" w14:textId="4E13BD6A" w:rsidR="008D0F6F" w:rsidRPr="004D4722" w:rsidRDefault="00D2345F" w:rsidP="008D0F6F">
      <w:pPr>
        <w:spacing w:line="276" w:lineRule="auto"/>
        <w:rPr>
          <w:rStyle w:val="Answertextfont"/>
          <w:rFonts w:ascii="Arial" w:hAnsi="Arial" w:cs="Arial"/>
          <w:b/>
        </w:rPr>
      </w:pPr>
      <w:r w:rsidRPr="00362A91">
        <w:rPr>
          <w:rStyle w:val="Answertextfont"/>
          <w:rFonts w:ascii="Arial" w:hAnsi="Arial" w:cs="Arial"/>
          <w:b/>
          <w:sz w:val="24"/>
          <w:szCs w:val="24"/>
        </w:rPr>
        <w:t>Spouse/</w:t>
      </w:r>
      <w:r w:rsidR="00362A91" w:rsidRPr="00362A91">
        <w:rPr>
          <w:rStyle w:val="Answertextfont"/>
          <w:rFonts w:ascii="Arial" w:hAnsi="Arial" w:cs="Arial"/>
          <w:b/>
          <w:sz w:val="24"/>
          <w:szCs w:val="24"/>
        </w:rPr>
        <w:t>p</w:t>
      </w:r>
      <w:r w:rsidRPr="0006140E">
        <w:rPr>
          <w:rStyle w:val="Answertextfont"/>
          <w:rFonts w:ascii="Arial" w:hAnsi="Arial" w:cs="Arial"/>
          <w:b/>
          <w:sz w:val="24"/>
          <w:szCs w:val="24"/>
        </w:rPr>
        <w:t xml:space="preserve">artner </w:t>
      </w:r>
      <w:r w:rsidR="00362A91" w:rsidRPr="00BA2DA2">
        <w:rPr>
          <w:rStyle w:val="Answertextfont"/>
          <w:rFonts w:ascii="Arial" w:hAnsi="Arial" w:cs="Arial"/>
          <w:b/>
          <w:sz w:val="24"/>
          <w:szCs w:val="24"/>
        </w:rPr>
        <w:t>e</w:t>
      </w:r>
      <w:r w:rsidR="00362A91" w:rsidRPr="00DD5FF4">
        <w:rPr>
          <w:rStyle w:val="Answertextfont"/>
          <w:rFonts w:ascii="Arial" w:hAnsi="Arial" w:cs="Arial"/>
          <w:b/>
          <w:sz w:val="24"/>
          <w:szCs w:val="24"/>
        </w:rPr>
        <w:t xml:space="preserve">mployee </w:t>
      </w:r>
      <w:r w:rsidR="00362A91" w:rsidRPr="000A6426">
        <w:rPr>
          <w:rStyle w:val="Answertextfont"/>
          <w:rFonts w:ascii="Arial" w:hAnsi="Arial" w:cs="Arial"/>
          <w:b/>
          <w:sz w:val="24"/>
          <w:szCs w:val="24"/>
        </w:rPr>
        <w:t>contributions</w:t>
      </w:r>
      <w:r w:rsidR="00362A91">
        <w:rPr>
          <w:rStyle w:val="Answertextfont"/>
          <w:rFonts w:ascii="Arial" w:hAnsi="Arial" w:cs="Arial"/>
          <w:b/>
        </w:rPr>
        <w:t xml:space="preserve"> </w:t>
      </w:r>
      <w:r w:rsidR="00474D69">
        <w:rPr>
          <w:rFonts w:asciiTheme="minorHAnsi" w:hAnsiTheme="minorHAnsi" w:cstheme="minorHAnsi"/>
          <w:i/>
          <w:color w:val="7030A0"/>
        </w:rPr>
        <w:t>Subsection of life insurance plan</w:t>
      </w:r>
      <w:r w:rsidR="00474D69" w:rsidRPr="004D4722">
        <w:rPr>
          <w:rFonts w:ascii="Arial" w:hAnsi="Arial" w:cs="Arial"/>
          <w:i/>
          <w:color w:val="7030A0"/>
          <w:sz w:val="20"/>
          <w:szCs w:val="20"/>
        </w:rPr>
        <w:t xml:space="preserve"> </w:t>
      </w:r>
      <w:r w:rsidR="004D4722" w:rsidRPr="004D4722">
        <w:rPr>
          <w:rFonts w:ascii="Arial" w:hAnsi="Arial" w:cs="Arial"/>
          <w:i/>
          <w:color w:val="7030A0"/>
          <w:sz w:val="20"/>
          <w:szCs w:val="20"/>
        </w:rPr>
        <w:t>Show if</w:t>
      </w:r>
      <w:r w:rsidR="004D4722" w:rsidRPr="00F43E78">
        <w:rPr>
          <w:rFonts w:ascii="Arial" w:hAnsi="Arial" w:cs="Arial"/>
          <w:i/>
          <w:color w:val="7030A0"/>
          <w:sz w:val="20"/>
          <w:szCs w:val="20"/>
        </w:rPr>
        <w:t xml:space="preserve"> Dependent Life General Provisions Q1 = Spouse/Partner</w:t>
      </w:r>
    </w:p>
    <w:p w14:paraId="66A19602" w14:textId="77777777" w:rsidR="008D0F6F" w:rsidRDefault="008D0F6F" w:rsidP="008D0F6F">
      <w:pPr>
        <w:pStyle w:val="Questiontext"/>
        <w:spacing w:after="0" w:line="276" w:lineRule="auto"/>
        <w:rPr>
          <w:rFonts w:ascii="Arial" w:hAnsi="Arial" w:cs="Arial"/>
        </w:rPr>
      </w:pPr>
    </w:p>
    <w:p w14:paraId="6004ABAF" w14:textId="41C68BA2" w:rsidR="008D0F6F" w:rsidRPr="00E968DC" w:rsidRDefault="008D0F6F" w:rsidP="008D0F6F">
      <w:pPr>
        <w:pStyle w:val="Questiontext"/>
        <w:spacing w:after="0" w:line="276" w:lineRule="auto"/>
        <w:rPr>
          <w:rFonts w:ascii="Arial" w:hAnsi="Arial" w:cs="Arial"/>
        </w:rPr>
      </w:pPr>
      <w:r>
        <w:rPr>
          <w:rFonts w:ascii="Arial" w:hAnsi="Arial" w:cs="Arial"/>
        </w:rPr>
        <w:t xml:space="preserve">15. </w:t>
      </w:r>
      <w:r w:rsidRPr="00E968DC">
        <w:rPr>
          <w:rFonts w:ascii="Arial" w:hAnsi="Arial" w:cs="Arial"/>
        </w:rPr>
        <w:t xml:space="preserve">Does your organization require employees to contribute to the costs/premiums for </w:t>
      </w:r>
      <w:r>
        <w:rPr>
          <w:rFonts w:ascii="Arial" w:hAnsi="Arial" w:cs="Arial"/>
        </w:rPr>
        <w:t>spouse/partner life insurance</w:t>
      </w:r>
      <w:r w:rsidRPr="00E968DC">
        <w:rPr>
          <w:rFonts w:ascii="Arial" w:hAnsi="Arial" w:cs="Arial"/>
        </w:rPr>
        <w:t xml:space="preserve">? </w:t>
      </w:r>
      <w:r w:rsidR="00CF708E" w:rsidRPr="00DF53B2">
        <w:rPr>
          <w:rFonts w:ascii="Arial" w:hAnsi="Arial" w:cs="Arial"/>
          <w:color w:val="FF0000"/>
        </w:rPr>
        <w:t xml:space="preserve">(Report label: </w:t>
      </w:r>
      <w:r w:rsidR="00CF708E">
        <w:rPr>
          <w:rFonts w:ascii="Arial" w:hAnsi="Arial" w:cs="Arial"/>
          <w:color w:val="FF0000"/>
        </w:rPr>
        <w:t>Employee contributions required</w:t>
      </w:r>
      <w:r w:rsidR="00CF708E" w:rsidRPr="00DF53B2">
        <w:rPr>
          <w:rFonts w:ascii="Arial" w:hAnsi="Arial" w:cs="Arial"/>
          <w:color w:val="FF0000"/>
        </w:rPr>
        <w:t>)</w:t>
      </w:r>
    </w:p>
    <w:p w14:paraId="2E3B3410" w14:textId="560D0588" w:rsidR="008D0F6F" w:rsidRDefault="008D0F6F" w:rsidP="008D0F6F">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Yes</w:t>
      </w:r>
      <w:r>
        <w:rPr>
          <w:rStyle w:val="Answertextfont"/>
          <w:rFonts w:ascii="Arial" w:hAnsi="Arial" w:cs="Arial"/>
        </w:rPr>
        <w:br/>
      </w:r>
      <w:r w:rsidRPr="00E968DC">
        <w:rPr>
          <w:rFonts w:ascii="Arial" w:hAnsi="Arial" w:cs="Arial"/>
          <w:sz w:val="20"/>
          <w:szCs w:val="20"/>
        </w:rPr>
        <w:t xml:space="preserve">○ </w:t>
      </w:r>
      <w:r w:rsidRPr="00E968DC">
        <w:rPr>
          <w:rStyle w:val="Answertextfont"/>
          <w:rFonts w:ascii="Arial" w:hAnsi="Arial" w:cs="Arial"/>
        </w:rPr>
        <w:t>No</w:t>
      </w:r>
      <w:r>
        <w:rPr>
          <w:rStyle w:val="Answertextfont"/>
          <w:rFonts w:ascii="Arial" w:hAnsi="Arial" w:cs="Arial"/>
        </w:rPr>
        <w:t xml:space="preserve"> </w:t>
      </w:r>
      <w:r>
        <w:rPr>
          <w:rFonts w:ascii="Arial" w:hAnsi="Arial" w:cs="Arial"/>
          <w:i/>
          <w:color w:val="8064A2" w:themeColor="accent4"/>
          <w:sz w:val="20"/>
          <w:szCs w:val="20"/>
        </w:rPr>
        <w:t xml:space="preserve">– if this option is selected, skip remaining questions on </w:t>
      </w:r>
      <w:r w:rsidR="00753B5A">
        <w:rPr>
          <w:rFonts w:ascii="Arial" w:hAnsi="Arial" w:cs="Arial"/>
          <w:i/>
          <w:color w:val="8064A2" w:themeColor="accent4"/>
          <w:sz w:val="20"/>
          <w:szCs w:val="20"/>
        </w:rPr>
        <w:t xml:space="preserve">Spouse/Partner </w:t>
      </w:r>
      <w:r>
        <w:rPr>
          <w:rFonts w:ascii="Arial" w:hAnsi="Arial" w:cs="Arial"/>
          <w:i/>
          <w:color w:val="8064A2" w:themeColor="accent4"/>
          <w:sz w:val="20"/>
          <w:szCs w:val="20"/>
        </w:rPr>
        <w:t>EE contributions</w:t>
      </w:r>
    </w:p>
    <w:p w14:paraId="7FAA7DB1" w14:textId="77777777" w:rsidR="008D0F6F" w:rsidRPr="002B3449" w:rsidRDefault="008D0F6F" w:rsidP="008D0F6F">
      <w:pPr>
        <w:spacing w:line="276" w:lineRule="auto"/>
        <w:rPr>
          <w:rFonts w:ascii="Arial" w:hAnsi="Arial" w:cs="Arial"/>
          <w:i/>
        </w:rPr>
      </w:pPr>
    </w:p>
    <w:p w14:paraId="34902524" w14:textId="520BAAB7" w:rsidR="00D40AAE" w:rsidRPr="007857F4" w:rsidRDefault="008D0F6F" w:rsidP="00D40AAE">
      <w:pPr>
        <w:pStyle w:val="Instruction"/>
        <w:rPr>
          <w:rFonts w:ascii="Arial" w:hAnsi="Arial" w:cs="Arial"/>
          <w:b/>
          <w:i w:val="0"/>
          <w:color w:val="FF0000"/>
        </w:rPr>
      </w:pPr>
      <w:r>
        <w:rPr>
          <w:rFonts w:ascii="Arial" w:hAnsi="Arial" w:cs="Arial"/>
          <w:i w:val="0"/>
        </w:rPr>
        <w:t xml:space="preserve">16. </w:t>
      </w:r>
      <w:r w:rsidRPr="008969EC">
        <w:rPr>
          <w:rFonts w:ascii="Arial" w:hAnsi="Arial" w:cs="Arial"/>
          <w:i w:val="0"/>
        </w:rPr>
        <w:t xml:space="preserve">Indicate the type of employee contribution for </w:t>
      </w:r>
      <w:r>
        <w:rPr>
          <w:rFonts w:ascii="Arial" w:hAnsi="Arial" w:cs="Arial"/>
          <w:i w:val="0"/>
        </w:rPr>
        <w:t xml:space="preserve">spouse/partner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Pr>
          <w:rFonts w:ascii="Arial" w:hAnsi="Arial" w:cs="Arial"/>
          <w:i w:val="0"/>
        </w:rPr>
        <w:t xml:space="preserve">  </w:t>
      </w:r>
      <w:r w:rsidR="00D40AAE" w:rsidRPr="007857F4">
        <w:rPr>
          <w:rFonts w:ascii="Arial" w:hAnsi="Arial" w:cs="Arial"/>
          <w:i w:val="0"/>
          <w:color w:val="FF0000"/>
        </w:rPr>
        <w:t xml:space="preserve">(Hidden for all </w:t>
      </w:r>
      <w:r w:rsidR="00E82E54" w:rsidRPr="007857F4">
        <w:rPr>
          <w:rFonts w:ascii="Arial" w:hAnsi="Arial" w:cs="Arial"/>
          <w:i w:val="0"/>
          <w:color w:val="FF0000"/>
        </w:rPr>
        <w:t>non Survey level reporting</w:t>
      </w:r>
      <w:r w:rsidR="00D40AAE" w:rsidRPr="007857F4">
        <w:rPr>
          <w:rFonts w:ascii="Arial" w:hAnsi="Arial" w:cs="Arial"/>
          <w:i w:val="0"/>
          <w:color w:val="FF0000"/>
        </w:rPr>
        <w:t>)</w:t>
      </w:r>
      <w:r w:rsidR="00CF708E">
        <w:rPr>
          <w:rFonts w:ascii="Arial" w:hAnsi="Arial" w:cs="Arial"/>
          <w:i w:val="0"/>
          <w:color w:val="FF0000"/>
        </w:rPr>
        <w:t xml:space="preserve"> </w:t>
      </w:r>
      <w:r w:rsidR="00CF708E" w:rsidRPr="0095250A">
        <w:rPr>
          <w:rFonts w:ascii="Arial" w:hAnsi="Arial" w:cs="Arial"/>
          <w:i w:val="0"/>
          <w:color w:val="FF0000"/>
        </w:rPr>
        <w:t>(Report label: Cost sharing type)</w:t>
      </w:r>
      <w:r w:rsidR="00E04164">
        <w:rPr>
          <w:rFonts w:ascii="Arial" w:hAnsi="Arial" w:cs="Arial"/>
          <w:i w:val="0"/>
          <w:color w:val="FF0000"/>
        </w:rPr>
        <w:t xml:space="preserve">  </w:t>
      </w:r>
    </w:p>
    <w:p w14:paraId="34039F81" w14:textId="77777777" w:rsidR="008D0F6F" w:rsidRPr="008969EC" w:rsidRDefault="008D0F6F" w:rsidP="008D0F6F">
      <w:pPr>
        <w:spacing w:line="276" w:lineRule="auto"/>
        <w:rPr>
          <w:rFonts w:ascii="Arial" w:hAnsi="Arial" w:cs="Arial"/>
          <w:sz w:val="20"/>
          <w:szCs w:val="20"/>
        </w:rPr>
      </w:pPr>
      <w:r w:rsidRPr="008969EC">
        <w:rPr>
          <w:rFonts w:ascii="Arial" w:hAnsi="Arial" w:cs="Arial"/>
          <w:sz w:val="20"/>
          <w:szCs w:val="20"/>
        </w:rPr>
        <w:t>○ Employee pays entire amount</w:t>
      </w:r>
    </w:p>
    <w:p w14:paraId="6A7F8376" w14:textId="77777777" w:rsidR="00671D3B" w:rsidRPr="00FC562E" w:rsidRDefault="008D0F6F" w:rsidP="00671D3B">
      <w:pPr>
        <w:spacing w:line="276" w:lineRule="auto"/>
        <w:rPr>
          <w:rFonts w:ascii="Arial" w:hAnsi="Arial" w:cs="Arial"/>
          <w:sz w:val="20"/>
          <w:szCs w:val="20"/>
        </w:rPr>
      </w:pPr>
      <w:r w:rsidRPr="008969EC">
        <w:rPr>
          <w:rFonts w:ascii="Arial" w:hAnsi="Arial" w:cs="Arial"/>
          <w:sz w:val="20"/>
          <w:szCs w:val="20"/>
        </w:rPr>
        <w:t xml:space="preserve">○ Employee pays a percentage of </w:t>
      </w:r>
      <w:r>
        <w:rPr>
          <w:rFonts w:ascii="Arial" w:hAnsi="Arial" w:cs="Arial"/>
          <w:sz w:val="20"/>
          <w:szCs w:val="20"/>
        </w:rPr>
        <w:t>cost/premium</w:t>
      </w:r>
      <w:r w:rsidR="00671D3B">
        <w:rPr>
          <w:rFonts w:ascii="Arial" w:hAnsi="Arial" w:cs="Arial"/>
          <w:sz w:val="20"/>
          <w:szCs w:val="20"/>
        </w:rPr>
        <w:br/>
      </w:r>
      <w:commentRangeStart w:id="193"/>
      <w:r w:rsidR="00671D3B" w:rsidRPr="008969EC">
        <w:rPr>
          <w:rFonts w:ascii="Arial" w:hAnsi="Arial" w:cs="Arial"/>
          <w:sz w:val="20"/>
          <w:szCs w:val="20"/>
        </w:rPr>
        <w:t xml:space="preserve">○ </w:t>
      </w:r>
      <w:r w:rsidR="00671D3B">
        <w:rPr>
          <w:rFonts w:ascii="Arial" w:hAnsi="Arial" w:cs="Arial"/>
          <w:sz w:val="20"/>
          <w:szCs w:val="20"/>
        </w:rPr>
        <w:t>E</w:t>
      </w:r>
      <w:r w:rsidR="00671D3B" w:rsidRPr="008969EC">
        <w:rPr>
          <w:rFonts w:ascii="Arial" w:hAnsi="Arial" w:cs="Arial"/>
          <w:sz w:val="20"/>
          <w:szCs w:val="20"/>
        </w:rPr>
        <w:t>mploye</w:t>
      </w:r>
      <w:r w:rsidR="00671D3B">
        <w:rPr>
          <w:rFonts w:ascii="Arial" w:hAnsi="Arial" w:cs="Arial"/>
          <w:sz w:val="20"/>
          <w:szCs w:val="20"/>
        </w:rPr>
        <w:t xml:space="preserve">r pays a percentage up to a specific multiple of pay breakpoint then employee pays a percentage over the breakpoint </w:t>
      </w:r>
    </w:p>
    <w:p w14:paraId="0A0AF8D3" w14:textId="7FA84D5E" w:rsidR="008D0F6F" w:rsidRPr="00EE5CC5" w:rsidRDefault="00671D3B" w:rsidP="008D0F6F">
      <w:pPr>
        <w:spacing w:line="276" w:lineRule="auto"/>
        <w:rPr>
          <w:rFonts w:ascii="Arial" w:hAnsi="Arial" w:cs="Arial"/>
          <w:i/>
          <w:color w:val="8064A2" w:themeColor="accent4"/>
          <w:sz w:val="20"/>
          <w:szCs w:val="20"/>
        </w:rPr>
      </w:pPr>
      <w:r w:rsidRPr="008969EC">
        <w:rPr>
          <w:rFonts w:ascii="Arial" w:hAnsi="Arial" w:cs="Arial"/>
          <w:sz w:val="20"/>
          <w:szCs w:val="20"/>
        </w:rPr>
        <w:t>○ Employe</w:t>
      </w:r>
      <w:r>
        <w:rPr>
          <w:rFonts w:ascii="Arial" w:hAnsi="Arial" w:cs="Arial"/>
          <w:sz w:val="20"/>
          <w:szCs w:val="20"/>
        </w:rPr>
        <w:t>r</w:t>
      </w:r>
      <w:r w:rsidRPr="008969EC">
        <w:rPr>
          <w:rFonts w:ascii="Arial" w:hAnsi="Arial" w:cs="Arial"/>
          <w:sz w:val="20"/>
          <w:szCs w:val="20"/>
        </w:rPr>
        <w:t xml:space="preserve"> pays </w:t>
      </w:r>
      <w:r>
        <w:rPr>
          <w:rFonts w:ascii="Arial" w:hAnsi="Arial" w:cs="Arial"/>
          <w:sz w:val="20"/>
          <w:szCs w:val="20"/>
        </w:rPr>
        <w:t xml:space="preserve">a percentage up to a specific fixed amount of coverage breakpoint then employee pays a percentage over the breakpoint </w:t>
      </w:r>
      <w:commentRangeEnd w:id="193"/>
      <w:r w:rsidR="004B0760">
        <w:rPr>
          <w:rStyle w:val="CommentReference"/>
        </w:rPr>
        <w:commentReference w:id="193"/>
      </w:r>
    </w:p>
    <w:p w14:paraId="61F86BC6" w14:textId="35E36606" w:rsidR="008D0F6F" w:rsidRPr="00F3757B" w:rsidRDefault="008D0F6F" w:rsidP="008D0F6F">
      <w:pPr>
        <w:spacing w:line="276" w:lineRule="auto"/>
        <w:rPr>
          <w:rFonts w:ascii="Arial" w:hAnsi="Arial" w:cs="Arial"/>
        </w:rPr>
      </w:pPr>
      <w:r w:rsidRPr="00F3757B">
        <w:rPr>
          <w:rFonts w:ascii="Arial" w:hAnsi="Arial" w:cs="Arial" w:hint="eastAsia"/>
          <w:sz w:val="20"/>
          <w:szCs w:val="20"/>
        </w:rPr>
        <w:t>○</w:t>
      </w:r>
      <w:r w:rsidRPr="00F3757B">
        <w:rPr>
          <w:rFonts w:ascii="Arial" w:hAnsi="Arial" w:cs="Arial"/>
          <w:sz w:val="20"/>
          <w:szCs w:val="20"/>
        </w:rPr>
        <w:t xml:space="preserve"> Other (_____________________________________________________________________) </w:t>
      </w:r>
    </w:p>
    <w:p w14:paraId="05F8DD7D" w14:textId="6FFB9306" w:rsidR="00D40AAE" w:rsidRPr="002562E3" w:rsidRDefault="008D0F6F" w:rsidP="00D40AAE">
      <w:pPr>
        <w:pStyle w:val="Instruction"/>
        <w:rPr>
          <w:rFonts w:ascii="Arial" w:hAnsi="Arial" w:cs="Arial"/>
          <w:b/>
          <w:i w:val="0"/>
          <w:color w:val="FF0000"/>
        </w:rPr>
      </w:pPr>
      <w:r>
        <w:rPr>
          <w:rFonts w:ascii="Arial" w:hAnsi="Arial" w:cs="Arial"/>
        </w:rPr>
        <w:br/>
      </w:r>
      <w:r>
        <w:rPr>
          <w:rFonts w:ascii="Arial" w:hAnsi="Arial" w:cs="Arial"/>
        </w:rPr>
        <w:br/>
      </w:r>
      <w:r w:rsidRPr="000320FD">
        <w:rPr>
          <w:rFonts w:ascii="Arial" w:hAnsi="Arial" w:cs="Arial"/>
          <w:i w:val="0"/>
        </w:rPr>
        <w:t>17.  Report the employee contribution for spouse/partner life insurance as a percentage of percentage of cost/premium</w:t>
      </w:r>
      <w:r>
        <w:rPr>
          <w:rFonts w:ascii="Arial" w:hAnsi="Arial" w:cs="Arial"/>
        </w:rPr>
        <w:t xml:space="preserve"> </w:t>
      </w:r>
      <w:r w:rsidRPr="00F3757B">
        <w:rPr>
          <w:rFonts w:ascii="Arial" w:hAnsi="Arial" w:cs="Arial"/>
          <w:color w:val="8064A2" w:themeColor="accent4"/>
        </w:rPr>
        <w:t>Show if Q16</w:t>
      </w:r>
      <w:r w:rsidRPr="005F2C86">
        <w:rPr>
          <w:rFonts w:ascii="Arial" w:hAnsi="Arial" w:cs="Arial"/>
          <w:color w:val="7030A0"/>
        </w:rPr>
        <w:t>=</w:t>
      </w:r>
      <w:r w:rsidRPr="0081005B">
        <w:rPr>
          <w:rFonts w:ascii="Arial" w:hAnsi="Arial" w:cs="Arial"/>
        </w:rPr>
        <w:t xml:space="preserve"> </w:t>
      </w:r>
      <w:r w:rsidRPr="0081005B">
        <w:rPr>
          <w:rFonts w:ascii="Arial" w:hAnsi="Arial" w:cs="Arial"/>
          <w:color w:val="7030A0"/>
        </w:rPr>
        <w:t xml:space="preserve">Employee pays a percentage of </w:t>
      </w:r>
      <w:r>
        <w:rPr>
          <w:rFonts w:ascii="Arial" w:hAnsi="Arial" w:cs="Arial"/>
          <w:color w:val="7030A0"/>
        </w:rPr>
        <w:t>cost/premium</w:t>
      </w:r>
      <w:r w:rsidR="00D40AAE">
        <w:rPr>
          <w:rFonts w:ascii="Arial" w:hAnsi="Arial" w:cs="Arial"/>
          <w:i w:val="0"/>
          <w:color w:val="7030A0"/>
        </w:rPr>
        <w:t xml:space="preserve"> </w:t>
      </w:r>
      <w:r w:rsidR="00D57FE1" w:rsidRPr="0095250A">
        <w:rPr>
          <w:rFonts w:ascii="Arial" w:hAnsi="Arial" w:cs="Arial"/>
          <w:i w:val="0"/>
          <w:color w:val="FF0000"/>
        </w:rPr>
        <w:t>(Report Label: Contribution amount – percentage of cost</w:t>
      </w:r>
      <w:r w:rsidR="00D57FE1" w:rsidRPr="006F4DFD" w:rsidDel="006F4DFD">
        <w:rPr>
          <w:rFonts w:ascii="Arial" w:hAnsi="Arial" w:cs="Arial"/>
          <w:i w:val="0"/>
          <w:color w:val="FF0000"/>
        </w:rPr>
        <w:t xml:space="preserve"> </w:t>
      </w:r>
      <w:r w:rsidR="00D57FE1" w:rsidRPr="00BD60DF">
        <w:rPr>
          <w:rFonts w:ascii="Arial" w:hAnsi="Arial" w:cs="Arial"/>
          <w:i w:val="0"/>
          <w:color w:val="FF0000"/>
        </w:rPr>
        <w:t>)</w:t>
      </w:r>
      <w:r w:rsidR="00D57FE1" w:rsidRPr="006E2C81">
        <w:rPr>
          <w:rFonts w:ascii="Arial" w:hAnsi="Arial" w:cs="Arial"/>
          <w:i w:val="0"/>
          <w:color w:val="FF0000"/>
        </w:rPr>
        <w:t xml:space="preserve"> </w:t>
      </w:r>
      <w:r w:rsidR="00D40AAE" w:rsidRPr="006E2C81">
        <w:rPr>
          <w:rFonts w:ascii="Arial" w:hAnsi="Arial" w:cs="Arial"/>
          <w:i w:val="0"/>
          <w:color w:val="FF0000"/>
        </w:rPr>
        <w:t xml:space="preserve">(Hidden for all </w:t>
      </w:r>
      <w:r w:rsidR="00E82E54" w:rsidRPr="002562E3">
        <w:rPr>
          <w:rFonts w:ascii="Arial" w:hAnsi="Arial" w:cs="Arial"/>
          <w:i w:val="0"/>
          <w:color w:val="FF0000"/>
        </w:rPr>
        <w:t>non Survey level reporting</w:t>
      </w:r>
      <w:r w:rsidR="00D40AAE" w:rsidRPr="002562E3">
        <w:rPr>
          <w:rFonts w:ascii="Arial" w:hAnsi="Arial" w:cs="Arial"/>
          <w:i w:val="0"/>
          <w:color w:val="FF0000"/>
        </w:rPr>
        <w:t xml:space="preserve"> – US only)</w:t>
      </w:r>
    </w:p>
    <w:p w14:paraId="3A83F13D" w14:textId="76ACFDF7" w:rsidR="008D0F6F" w:rsidRDefault="008D0F6F" w:rsidP="008D0F6F">
      <w:pPr>
        <w:pStyle w:val="Questiontext"/>
        <w:spacing w:after="0" w:line="276" w:lineRule="auto"/>
        <w:rPr>
          <w:rFonts w:ascii="Arial" w:hAnsi="Arial" w:cs="Arial"/>
        </w:rPr>
      </w:pPr>
      <w:r w:rsidRPr="0020270A">
        <w:rPr>
          <w:rFonts w:ascii="Arial" w:hAnsi="Arial" w:cs="Arial"/>
        </w:rPr>
        <w:t>______</w:t>
      </w:r>
      <w:r w:rsidR="00671D3B">
        <w:rPr>
          <w:rFonts w:ascii="Arial" w:hAnsi="Arial" w:cs="Arial"/>
        </w:rPr>
        <w:t>%</w:t>
      </w:r>
    </w:p>
    <w:p w14:paraId="72CA8CA5" w14:textId="77777777" w:rsidR="008D0F6F" w:rsidRDefault="008D0F6F" w:rsidP="008D0F6F">
      <w:pPr>
        <w:pStyle w:val="Questiontext"/>
        <w:spacing w:after="0" w:line="276" w:lineRule="auto"/>
        <w:rPr>
          <w:rFonts w:ascii="Arial" w:hAnsi="Arial" w:cs="Arial"/>
        </w:rPr>
      </w:pPr>
    </w:p>
    <w:p w14:paraId="4D16FB16" w14:textId="262D1858" w:rsidR="00671D3B" w:rsidRPr="00325A55" w:rsidRDefault="00671D3B" w:rsidP="00671D3B">
      <w:pPr>
        <w:pStyle w:val="Questiontext"/>
        <w:spacing w:after="0" w:line="276" w:lineRule="auto"/>
        <w:rPr>
          <w:rFonts w:ascii="Arial" w:hAnsi="Arial" w:cs="Arial"/>
        </w:rPr>
      </w:pPr>
      <w:r>
        <w:rPr>
          <w:rFonts w:ascii="Arial" w:hAnsi="Arial" w:cs="Arial"/>
        </w:rPr>
        <w:t>17b.  Indicate the employer contribution for spouse/partner life insurance up to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 xml:space="preserve">Employer pays a percentage up to a specific multiple of pay then employee pays a percentage over the breakpoint </w:t>
      </w:r>
      <w:r>
        <w:rPr>
          <w:rFonts w:ascii="Arial" w:hAnsi="Arial" w:cs="Arial"/>
          <w:i/>
          <w:color w:val="7030A0"/>
        </w:rPr>
        <w:t xml:space="preserve">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Pr>
          <w:rFonts w:ascii="Arial" w:hAnsi="Arial" w:cs="Arial"/>
          <w:color w:val="FF0000"/>
        </w:rPr>
        <w:t xml:space="preserve"> Employer cost sharing up to a breakpoint)</w:t>
      </w:r>
    </w:p>
    <w:p w14:paraId="05AB4B18" w14:textId="77777777" w:rsidR="00671D3B" w:rsidRPr="00325A55" w:rsidRDefault="00671D3B" w:rsidP="00671D3B">
      <w:pPr>
        <w:pStyle w:val="Questiontext"/>
        <w:spacing w:after="0" w:line="276" w:lineRule="auto"/>
        <w:rPr>
          <w:rFonts w:ascii="Arial" w:hAnsi="Arial" w:cs="Arial"/>
        </w:rPr>
      </w:pPr>
    </w:p>
    <w:p w14:paraId="176C91DE" w14:textId="48FD1F08" w:rsidR="00671D3B" w:rsidRDefault="00671D3B" w:rsidP="00671D3B">
      <w:pPr>
        <w:pStyle w:val="Questiontext"/>
        <w:spacing w:after="0" w:line="276" w:lineRule="auto"/>
        <w:rPr>
          <w:rFonts w:ascii="Arial" w:hAnsi="Arial" w:cs="Arial"/>
        </w:rPr>
      </w:pPr>
      <w:r w:rsidRPr="0020270A">
        <w:rPr>
          <w:rFonts w:ascii="Arial" w:hAnsi="Arial" w:cs="Arial"/>
        </w:rPr>
        <w:t>______</w:t>
      </w:r>
      <w:r w:rsidR="005A7714">
        <w:rPr>
          <w:rFonts w:ascii="Arial" w:hAnsi="Arial" w:cs="Arial"/>
        </w:rPr>
        <w:t>%</w:t>
      </w:r>
    </w:p>
    <w:p w14:paraId="3B24A354" w14:textId="77777777" w:rsidR="00671D3B" w:rsidRDefault="00671D3B" w:rsidP="00671D3B">
      <w:pPr>
        <w:pStyle w:val="Questiontext"/>
        <w:spacing w:after="0" w:line="276" w:lineRule="auto"/>
        <w:rPr>
          <w:rFonts w:ascii="Arial" w:hAnsi="Arial" w:cs="Arial"/>
        </w:rPr>
      </w:pPr>
    </w:p>
    <w:p w14:paraId="079A9168" w14:textId="7D07307A" w:rsidR="00671D3B" w:rsidRPr="00325A55" w:rsidRDefault="00671D3B" w:rsidP="00671D3B">
      <w:pPr>
        <w:pStyle w:val="Questiontext"/>
        <w:spacing w:after="0" w:line="276" w:lineRule="auto"/>
        <w:rPr>
          <w:rFonts w:ascii="Arial" w:hAnsi="Arial" w:cs="Arial"/>
        </w:rPr>
      </w:pPr>
      <w:r>
        <w:rPr>
          <w:rFonts w:ascii="Arial" w:hAnsi="Arial" w:cs="Arial"/>
        </w:rPr>
        <w:t>17c.  Indicate the employee contribution for spouse/partner life insurance over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Employer pays a percentage up to a specific multiple of pay then employee pays a percentage over the breakpoint</w:t>
      </w:r>
      <w:r>
        <w:rPr>
          <w:rFonts w:ascii="Arial" w:hAnsi="Arial" w:cs="Arial"/>
          <w:i/>
          <w:color w:val="7030A0"/>
        </w:rPr>
        <w:t xml:space="preserve"> 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sidR="00EE5CC5">
        <w:rPr>
          <w:rFonts w:ascii="Arial" w:hAnsi="Arial" w:cs="Arial"/>
          <w:color w:val="FF0000"/>
        </w:rPr>
        <w:t xml:space="preserve"> </w:t>
      </w:r>
      <w:r>
        <w:rPr>
          <w:rFonts w:ascii="Arial" w:hAnsi="Arial" w:cs="Arial"/>
          <w:color w:val="FF0000"/>
        </w:rPr>
        <w:t>Employee cost sharing over a breakpoint)</w:t>
      </w:r>
      <w:r w:rsidRPr="009A69D0">
        <w:rPr>
          <w:rFonts w:ascii="Arial" w:hAnsi="Arial" w:cs="Arial"/>
          <w:i/>
          <w:color w:val="8064A2" w:themeColor="accent4"/>
        </w:rPr>
        <w:t xml:space="preserve"> </w:t>
      </w:r>
    </w:p>
    <w:p w14:paraId="4FC8E59F" w14:textId="77777777" w:rsidR="00671D3B" w:rsidRPr="00325A55" w:rsidRDefault="00671D3B" w:rsidP="00671D3B">
      <w:pPr>
        <w:pStyle w:val="Questiontext"/>
        <w:spacing w:after="0" w:line="276" w:lineRule="auto"/>
        <w:rPr>
          <w:rFonts w:ascii="Arial" w:hAnsi="Arial" w:cs="Arial"/>
        </w:rPr>
      </w:pPr>
    </w:p>
    <w:p w14:paraId="691DF05B" w14:textId="1E0F38A7" w:rsidR="00671D3B" w:rsidRDefault="00671D3B" w:rsidP="00671D3B">
      <w:pPr>
        <w:pStyle w:val="Questiontext"/>
        <w:spacing w:after="0" w:line="276" w:lineRule="auto"/>
        <w:rPr>
          <w:rFonts w:ascii="Arial" w:hAnsi="Arial" w:cs="Arial"/>
        </w:rPr>
      </w:pPr>
      <w:r w:rsidRPr="0020270A">
        <w:rPr>
          <w:rFonts w:ascii="Arial" w:hAnsi="Arial" w:cs="Arial"/>
        </w:rPr>
        <w:lastRenderedPageBreak/>
        <w:t>______</w:t>
      </w:r>
      <w:r w:rsidR="005A7714">
        <w:rPr>
          <w:rFonts w:ascii="Arial" w:hAnsi="Arial" w:cs="Arial"/>
        </w:rPr>
        <w:t>%</w:t>
      </w:r>
    </w:p>
    <w:p w14:paraId="3C9ACCF8" w14:textId="77777777" w:rsidR="00671D3B" w:rsidRDefault="00671D3B" w:rsidP="00671D3B">
      <w:pPr>
        <w:pStyle w:val="Questiontext"/>
        <w:spacing w:after="0" w:line="276" w:lineRule="auto"/>
        <w:rPr>
          <w:rFonts w:ascii="Arial" w:hAnsi="Arial" w:cs="Arial"/>
        </w:rPr>
      </w:pPr>
    </w:p>
    <w:p w14:paraId="19B60DE1" w14:textId="0FC793EB" w:rsidR="00671D3B" w:rsidRPr="00060220" w:rsidRDefault="00671D3B" w:rsidP="00671D3B">
      <w:pPr>
        <w:pStyle w:val="Questiontext"/>
        <w:spacing w:after="0" w:line="276" w:lineRule="auto"/>
        <w:rPr>
          <w:rFonts w:ascii="Arial" w:hAnsi="Arial" w:cs="Arial"/>
          <w:i/>
          <w:color w:val="8064A2" w:themeColor="accent4"/>
        </w:rPr>
      </w:pPr>
      <w:r>
        <w:rPr>
          <w:rFonts w:ascii="Arial" w:hAnsi="Arial" w:cs="Arial"/>
        </w:rPr>
        <w:t xml:space="preserve">17.d Indicate the fixed amount of spouse/partner life insurance coverage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Employer pays a percentage up to a specific fixed amount of coverage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coverage amount)</w:t>
      </w:r>
      <w:r w:rsidRPr="00060220">
        <w:rPr>
          <w:rFonts w:ascii="Arial" w:hAnsi="Arial" w:cs="Arial"/>
          <w:i/>
          <w:color w:val="8064A2" w:themeColor="accent4"/>
        </w:rPr>
        <w:t xml:space="preserve"> </w:t>
      </w:r>
    </w:p>
    <w:p w14:paraId="783F24A9" w14:textId="77777777" w:rsidR="00671D3B" w:rsidRPr="00060220" w:rsidRDefault="00671D3B" w:rsidP="00671D3B">
      <w:pPr>
        <w:pStyle w:val="Questiontext"/>
        <w:spacing w:after="0" w:line="276" w:lineRule="auto"/>
        <w:rPr>
          <w:rFonts w:ascii="Arial" w:hAnsi="Arial" w:cs="Arial"/>
          <w:i/>
          <w:color w:val="8064A2" w:themeColor="accent4"/>
        </w:rPr>
      </w:pPr>
    </w:p>
    <w:p w14:paraId="296E62E1" w14:textId="77777777" w:rsidR="00671D3B" w:rsidRDefault="00671D3B" w:rsidP="00671D3B">
      <w:pPr>
        <w:pStyle w:val="Questiontext"/>
        <w:spacing w:after="0" w:line="276" w:lineRule="auto"/>
        <w:rPr>
          <w:rFonts w:ascii="Arial" w:hAnsi="Arial" w:cs="Arial"/>
        </w:rPr>
      </w:pPr>
      <w:r>
        <w:rPr>
          <w:rFonts w:ascii="Arial" w:hAnsi="Arial" w:cs="Arial"/>
        </w:rPr>
        <w:t xml:space="preserve"> _____</w:t>
      </w:r>
    </w:p>
    <w:p w14:paraId="0AD41268" w14:textId="77777777" w:rsidR="00671D3B" w:rsidRDefault="00671D3B" w:rsidP="00671D3B">
      <w:pPr>
        <w:pStyle w:val="Questiontext"/>
        <w:spacing w:after="0" w:line="276" w:lineRule="auto"/>
        <w:rPr>
          <w:rFonts w:ascii="Arial" w:hAnsi="Arial" w:cs="Arial"/>
        </w:rPr>
      </w:pPr>
    </w:p>
    <w:p w14:paraId="04D2C9E5" w14:textId="02212D3C" w:rsidR="00671D3B" w:rsidRPr="00060220" w:rsidRDefault="00671D3B" w:rsidP="00671D3B">
      <w:pPr>
        <w:pStyle w:val="Questiontext"/>
        <w:spacing w:after="0" w:line="276" w:lineRule="auto"/>
        <w:rPr>
          <w:rFonts w:ascii="Arial" w:hAnsi="Arial" w:cs="Arial"/>
          <w:i/>
          <w:color w:val="8064A2" w:themeColor="accent4"/>
        </w:rPr>
      </w:pPr>
      <w:r>
        <w:rPr>
          <w:rFonts w:ascii="Arial" w:hAnsi="Arial" w:cs="Arial"/>
        </w:rPr>
        <w:t xml:space="preserve">17.e Indicate the multiple of pay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 xml:space="preserve">Employer pays a percentage up to a specific </w:t>
      </w:r>
      <w:r>
        <w:rPr>
          <w:rFonts w:ascii="Arial" w:hAnsi="Arial" w:cs="Arial"/>
          <w:i/>
          <w:color w:val="7030A0"/>
        </w:rPr>
        <w:t>multiple of pay breakpoint</w:t>
      </w:r>
      <w:r w:rsidRPr="008D74BD">
        <w:rPr>
          <w:rFonts w:ascii="Arial" w:hAnsi="Arial" w:cs="Arial"/>
          <w:i/>
          <w:color w:val="7030A0"/>
        </w:rPr>
        <w:t xml:space="preserv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multiple of pay)</w:t>
      </w:r>
      <w:r w:rsidRPr="00060220">
        <w:rPr>
          <w:rFonts w:ascii="Arial" w:hAnsi="Arial" w:cs="Arial"/>
          <w:i/>
          <w:color w:val="8064A2" w:themeColor="accent4"/>
        </w:rPr>
        <w:t xml:space="preserve"> </w:t>
      </w:r>
    </w:p>
    <w:p w14:paraId="25980CD1" w14:textId="77777777" w:rsidR="00671D3B" w:rsidRPr="00060220" w:rsidRDefault="00671D3B" w:rsidP="00671D3B">
      <w:pPr>
        <w:pStyle w:val="Questiontext"/>
        <w:spacing w:after="0" w:line="276" w:lineRule="auto"/>
        <w:rPr>
          <w:rFonts w:ascii="Arial" w:hAnsi="Arial" w:cs="Arial"/>
          <w:i/>
          <w:color w:val="8064A2" w:themeColor="accent4"/>
        </w:rPr>
      </w:pPr>
    </w:p>
    <w:p w14:paraId="5530715C" w14:textId="77777777" w:rsidR="00671D3B" w:rsidRDefault="00671D3B" w:rsidP="00671D3B">
      <w:pPr>
        <w:pStyle w:val="Questiontext"/>
        <w:spacing w:after="0" w:line="276" w:lineRule="auto"/>
        <w:rPr>
          <w:rFonts w:ascii="Arial" w:hAnsi="Arial" w:cs="Arial"/>
        </w:rPr>
      </w:pPr>
      <w:r>
        <w:rPr>
          <w:rFonts w:ascii="Arial" w:hAnsi="Arial" w:cs="Arial"/>
        </w:rPr>
        <w:t xml:space="preserve"> _____</w:t>
      </w:r>
    </w:p>
    <w:p w14:paraId="3E79C28B" w14:textId="77777777" w:rsidR="00671D3B" w:rsidRDefault="00671D3B" w:rsidP="00671D3B">
      <w:pPr>
        <w:pStyle w:val="Questiontext"/>
        <w:spacing w:after="0" w:line="276" w:lineRule="auto"/>
        <w:rPr>
          <w:rFonts w:ascii="Arial" w:hAnsi="Arial" w:cs="Arial"/>
        </w:rPr>
      </w:pPr>
    </w:p>
    <w:p w14:paraId="5F828DD3" w14:textId="655370B0" w:rsidR="008D0F6F" w:rsidRPr="00F3757B" w:rsidRDefault="00671D3B" w:rsidP="008D0F6F">
      <w:pPr>
        <w:spacing w:line="276" w:lineRule="auto"/>
        <w:rPr>
          <w:rFonts w:ascii="Arial" w:hAnsi="Arial" w:cs="Arial"/>
          <w:iCs/>
          <w:color w:val="8064A2" w:themeColor="accent4"/>
          <w:sz w:val="20"/>
          <w:szCs w:val="20"/>
          <w:lang w:val="en-CA"/>
        </w:rPr>
      </w:pPr>
      <w:r>
        <w:rPr>
          <w:rFonts w:ascii="Arial" w:hAnsi="Arial" w:cs="Arial"/>
          <w:iCs/>
          <w:sz w:val="20"/>
          <w:szCs w:val="20"/>
          <w:lang w:val="en-CA"/>
        </w:rPr>
        <w:br/>
      </w:r>
      <w:r>
        <w:rPr>
          <w:rFonts w:ascii="Arial" w:hAnsi="Arial" w:cs="Arial"/>
          <w:iCs/>
          <w:sz w:val="20"/>
          <w:szCs w:val="20"/>
          <w:lang w:val="en-CA"/>
        </w:rPr>
        <w:br/>
      </w:r>
      <w:r w:rsidR="008D0F6F">
        <w:rPr>
          <w:rFonts w:ascii="Arial" w:hAnsi="Arial" w:cs="Arial"/>
          <w:iCs/>
          <w:sz w:val="20"/>
          <w:szCs w:val="20"/>
          <w:lang w:val="en-CA"/>
        </w:rPr>
        <w:t xml:space="preserve">18. Are employee contributions/premums for spouse/partner life insurance waived during periods of disability?  </w:t>
      </w:r>
      <w:r w:rsidR="00D57FE1" w:rsidRPr="00D57FE1">
        <w:rPr>
          <w:rFonts w:ascii="Arial" w:hAnsi="Arial" w:cs="Arial"/>
          <w:iCs/>
          <w:sz w:val="20"/>
          <w:szCs w:val="20"/>
          <w:lang w:val="en-CA"/>
        </w:rPr>
        <w:t xml:space="preserve">(Report Label: </w:t>
      </w:r>
      <w:r w:rsidR="00D57FE1">
        <w:rPr>
          <w:rFonts w:ascii="Arial" w:hAnsi="Arial" w:cs="Arial"/>
          <w:iCs/>
          <w:sz w:val="20"/>
          <w:szCs w:val="20"/>
          <w:lang w:val="en-CA"/>
        </w:rPr>
        <w:t>Premiums waived during disability</w:t>
      </w:r>
      <w:r w:rsidR="00D57FE1" w:rsidRPr="00D57FE1">
        <w:rPr>
          <w:rFonts w:ascii="Arial" w:hAnsi="Arial" w:cs="Arial"/>
          <w:iCs/>
          <w:sz w:val="20"/>
          <w:szCs w:val="20"/>
          <w:lang w:val="en-CA"/>
        </w:rPr>
        <w:t>)</w:t>
      </w:r>
    </w:p>
    <w:p w14:paraId="2E87C978" w14:textId="77777777" w:rsidR="008D0F6F" w:rsidRPr="00E968DC" w:rsidRDefault="008D0F6F" w:rsidP="008D0F6F">
      <w:pPr>
        <w:spacing w:line="276" w:lineRule="auto"/>
        <w:rPr>
          <w:rFonts w:ascii="Arial" w:hAnsi="Arial" w:cs="Arial"/>
          <w:sz w:val="20"/>
          <w:szCs w:val="20"/>
        </w:rPr>
      </w:pPr>
      <w:r w:rsidRPr="00E968DC">
        <w:rPr>
          <w:rFonts w:ascii="Arial" w:hAnsi="Arial" w:cs="Arial"/>
          <w:sz w:val="20"/>
          <w:szCs w:val="20"/>
          <w:lang w:val="en-CA"/>
        </w:rPr>
        <w:t xml:space="preserve">○ </w:t>
      </w:r>
      <w:r w:rsidRPr="00E968DC">
        <w:rPr>
          <w:rStyle w:val="Answertextfont"/>
          <w:rFonts w:ascii="Arial" w:hAnsi="Arial" w:cs="Arial"/>
        </w:rPr>
        <w:t>Yes</w:t>
      </w:r>
    </w:p>
    <w:p w14:paraId="2A48D710" w14:textId="77777777" w:rsidR="008D0F6F" w:rsidRDefault="008D0F6F" w:rsidP="008D0F6F">
      <w:pPr>
        <w:pStyle w:val="Questiontext"/>
        <w:spacing w:line="276" w:lineRule="auto"/>
        <w:rPr>
          <w:rStyle w:val="Answertextfont"/>
          <w:rFonts w:ascii="Arial" w:hAnsi="Arial" w:cs="Arial"/>
        </w:rPr>
      </w:pPr>
      <w:r w:rsidRPr="00E968DC">
        <w:rPr>
          <w:rFonts w:ascii="Arial" w:hAnsi="Arial" w:cs="Arial"/>
          <w:lang w:val="en-CA"/>
        </w:rPr>
        <w:t xml:space="preserve">○ </w:t>
      </w:r>
      <w:r w:rsidRPr="00E968DC">
        <w:rPr>
          <w:rStyle w:val="Answertextfont"/>
          <w:rFonts w:ascii="Arial" w:hAnsi="Arial" w:cs="Arial"/>
        </w:rPr>
        <w:t>No</w:t>
      </w:r>
    </w:p>
    <w:p w14:paraId="43B2BB2B" w14:textId="77777777" w:rsidR="00145A07" w:rsidRPr="00836A02" w:rsidRDefault="00145A07" w:rsidP="00145A07">
      <w:pPr>
        <w:pStyle w:val="Questiontext"/>
        <w:spacing w:line="276" w:lineRule="auto"/>
        <w:rPr>
          <w:rFonts w:ascii="Arial" w:hAnsi="Arial" w:cs="Arial"/>
        </w:rPr>
      </w:pPr>
      <w:r w:rsidRPr="00185A03">
        <w:rPr>
          <w:rFonts w:ascii="Arial" w:hAnsi="Arial" w:cs="Arial"/>
          <w:b/>
          <w:color w:val="FF0000"/>
          <w:sz w:val="24"/>
          <w:szCs w:val="24"/>
        </w:rPr>
        <w:t>[New survey page]</w:t>
      </w:r>
      <w:r>
        <w:rPr>
          <w:rFonts w:ascii="Arial" w:hAnsi="Arial" w:cs="Arial"/>
          <w:b/>
          <w:color w:val="FF0000"/>
          <w:sz w:val="24"/>
          <w:szCs w:val="24"/>
        </w:rPr>
        <w:t xml:space="preserve"> </w:t>
      </w:r>
    </w:p>
    <w:p w14:paraId="476F4BD1" w14:textId="77777777" w:rsidR="008D0F6F" w:rsidRDefault="008D0F6F" w:rsidP="008D0F6F"/>
    <w:p w14:paraId="70115C17" w14:textId="1997EEBC" w:rsidR="00DB5F12" w:rsidRPr="00CB53AB" w:rsidRDefault="00F43E78" w:rsidP="008A6441">
      <w:pPr>
        <w:pStyle w:val="Questiontext"/>
        <w:spacing w:line="276" w:lineRule="auto"/>
        <w:rPr>
          <w:rFonts w:ascii="Arial" w:hAnsi="Arial" w:cs="Arial"/>
          <w:b/>
          <w:u w:val="single"/>
        </w:rPr>
      </w:pPr>
      <w:r w:rsidRPr="00474D69">
        <w:rPr>
          <w:rFonts w:ascii="Arial" w:hAnsi="Arial" w:cs="Arial"/>
          <w:b/>
          <w:sz w:val="24"/>
          <w:szCs w:val="24"/>
        </w:rPr>
        <w:t xml:space="preserve">Dependent </w:t>
      </w:r>
      <w:r w:rsidR="00DB5F12" w:rsidRPr="00474D69">
        <w:rPr>
          <w:rFonts w:ascii="Arial" w:hAnsi="Arial" w:cs="Arial"/>
          <w:b/>
          <w:sz w:val="24"/>
          <w:szCs w:val="24"/>
        </w:rPr>
        <w:t>child coverage</w:t>
      </w:r>
      <w:r w:rsidR="004D4722" w:rsidRPr="00D57FE1">
        <w:rPr>
          <w:rFonts w:ascii="Arial" w:hAnsi="Arial" w:cs="Arial"/>
          <w:b/>
        </w:rPr>
        <w:t xml:space="preserve"> </w:t>
      </w:r>
      <w:r w:rsidR="004D4722" w:rsidRPr="004D4722">
        <w:rPr>
          <w:rFonts w:ascii="Arial" w:hAnsi="Arial" w:cs="Arial"/>
          <w:i/>
          <w:color w:val="7030A0"/>
        </w:rPr>
        <w:t xml:space="preserve"> </w:t>
      </w:r>
      <w:r w:rsidR="00474D69">
        <w:rPr>
          <w:rFonts w:asciiTheme="minorHAnsi" w:hAnsiTheme="minorHAnsi" w:cstheme="minorHAnsi"/>
          <w:i/>
          <w:color w:val="7030A0"/>
        </w:rPr>
        <w:t>Subsection of life insurance plan</w:t>
      </w:r>
      <w:r w:rsidR="00474D69" w:rsidRPr="00283DD0">
        <w:rPr>
          <w:rFonts w:ascii="Arial" w:hAnsi="Arial" w:cs="Arial"/>
          <w:i/>
          <w:color w:val="7030A0"/>
        </w:rPr>
        <w:t xml:space="preserve"> </w:t>
      </w:r>
      <w:r w:rsidR="004D4722" w:rsidRPr="00283DD0">
        <w:rPr>
          <w:rFonts w:ascii="Arial" w:hAnsi="Arial" w:cs="Arial"/>
          <w:i/>
          <w:color w:val="7030A0"/>
        </w:rPr>
        <w:t>Show if</w:t>
      </w:r>
      <w:r w:rsidR="004D4722">
        <w:rPr>
          <w:rFonts w:ascii="Arial" w:hAnsi="Arial" w:cs="Arial"/>
          <w:i/>
          <w:color w:val="7030A0"/>
        </w:rPr>
        <w:t xml:space="preserve"> Dependent Life General Provisions Q1 = Child</w:t>
      </w:r>
      <w:r w:rsidR="00E04164">
        <w:rPr>
          <w:rFonts w:ascii="Arial" w:hAnsi="Arial" w:cs="Arial"/>
          <w:i/>
          <w:color w:val="7030A0"/>
        </w:rPr>
        <w:t xml:space="preserve"> </w:t>
      </w:r>
    </w:p>
    <w:p w14:paraId="6B10A586" w14:textId="3BB2A1E9" w:rsidR="008A6441" w:rsidRPr="000320FD" w:rsidRDefault="008A6441" w:rsidP="000320FD">
      <w:pPr>
        <w:spacing w:line="276" w:lineRule="auto"/>
        <w:rPr>
          <w:rFonts w:ascii="Arial" w:hAnsi="Arial" w:cs="Arial"/>
          <w:color w:val="FFC000"/>
        </w:rPr>
      </w:pPr>
      <w:r w:rsidRPr="00D57FE1">
        <w:rPr>
          <w:rFonts w:ascii="Arial" w:hAnsi="Arial" w:cs="Arial"/>
          <w:sz w:val="20"/>
          <w:szCs w:val="20"/>
        </w:rPr>
        <w:t>12. Indicate the type of child life insurance provided by your organization.</w:t>
      </w:r>
      <w:r w:rsidR="00D57FE1">
        <w:rPr>
          <w:rFonts w:ascii="Arial" w:hAnsi="Arial" w:cs="Arial"/>
        </w:rPr>
        <w:t xml:space="preserve"> </w:t>
      </w:r>
      <w:r w:rsidR="00D57FE1" w:rsidRPr="00266F39">
        <w:rPr>
          <w:rFonts w:ascii="Arial" w:hAnsi="Arial" w:cs="Arial"/>
          <w:color w:val="FF0000"/>
          <w:sz w:val="20"/>
          <w:szCs w:val="20"/>
        </w:rPr>
        <w:t xml:space="preserve">(Report Label: Type of </w:t>
      </w:r>
      <w:r w:rsidR="00D57FE1">
        <w:rPr>
          <w:rFonts w:ascii="Arial" w:hAnsi="Arial" w:cs="Arial"/>
          <w:color w:val="FF0000"/>
          <w:sz w:val="20"/>
          <w:szCs w:val="20"/>
        </w:rPr>
        <w:t>coverage</w:t>
      </w:r>
      <w:r w:rsidR="00D57FE1" w:rsidRPr="00266F39">
        <w:rPr>
          <w:rFonts w:ascii="Arial" w:hAnsi="Arial" w:cs="Arial"/>
          <w:color w:val="FF0000"/>
          <w:sz w:val="20"/>
          <w:szCs w:val="20"/>
        </w:rPr>
        <w:t>)</w:t>
      </w:r>
    </w:p>
    <w:p w14:paraId="5083D8EE" w14:textId="51124C90" w:rsidR="008A6441" w:rsidRDefault="008A6441" w:rsidP="008A6441">
      <w:pPr>
        <w:pStyle w:val="Questiontext"/>
        <w:spacing w:after="0" w:line="276" w:lineRule="auto"/>
        <w:rPr>
          <w:rStyle w:val="Answertextfont"/>
          <w:rFonts w:ascii="Arial" w:hAnsi="Arial" w:cs="Arial"/>
        </w:rPr>
      </w:pPr>
      <w:r w:rsidRPr="00E968DC">
        <w:rPr>
          <w:rFonts w:ascii="Arial" w:hAnsi="Arial" w:cs="Arial"/>
        </w:rPr>
        <w:t xml:space="preserve">○ </w:t>
      </w:r>
      <w:r>
        <w:rPr>
          <w:rStyle w:val="Answertextfont"/>
          <w:rFonts w:ascii="Arial" w:hAnsi="Arial" w:cs="Arial"/>
        </w:rPr>
        <w:t>F</w:t>
      </w:r>
      <w:r w:rsidRPr="00E968DC">
        <w:rPr>
          <w:rStyle w:val="Answertextfont"/>
          <w:rFonts w:ascii="Arial" w:hAnsi="Arial" w:cs="Arial"/>
        </w:rPr>
        <w:t>ixed amount</w:t>
      </w:r>
      <w:r w:rsidR="00F43E78">
        <w:rPr>
          <w:rStyle w:val="Answertextfont"/>
          <w:rFonts w:ascii="Arial" w:hAnsi="Arial" w:cs="Arial"/>
        </w:rPr>
        <w:t>(s)</w:t>
      </w:r>
    </w:p>
    <w:p w14:paraId="379CAF16" w14:textId="729F8B2A" w:rsidR="0042682D" w:rsidRDefault="0042682D" w:rsidP="008A6441">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 xml:space="preserve"> Percentage of other coverage(s)</w:t>
      </w:r>
      <w:r w:rsidR="00776768">
        <w:rPr>
          <w:rFonts w:ascii="Arial" w:hAnsi="Arial" w:cs="Arial"/>
          <w:sz w:val="20"/>
          <w:szCs w:val="20"/>
        </w:rPr>
        <w:t xml:space="preserve"> </w:t>
      </w:r>
    </w:p>
    <w:p w14:paraId="2D8E4674" w14:textId="77777777" w:rsidR="00530C95" w:rsidRDefault="008A6441" w:rsidP="001F1C4E">
      <w:pPr>
        <w:pStyle w:val="Questiontext"/>
        <w:spacing w:after="0" w:line="276" w:lineRule="auto"/>
        <w:rPr>
          <w:rFonts w:ascii="Arial" w:hAnsi="Arial" w:cs="Arial"/>
        </w:rPr>
      </w:pPr>
      <w:r w:rsidRPr="00E968DC">
        <w:rPr>
          <w:rFonts w:ascii="Arial" w:hAnsi="Arial" w:cs="Arial"/>
        </w:rPr>
        <w:t xml:space="preserve">○ </w:t>
      </w:r>
      <w:r w:rsidRPr="007E6E5B">
        <w:rPr>
          <w:rFonts w:ascii="Arial" w:hAnsi="Arial" w:cs="Arial"/>
        </w:rPr>
        <w:t xml:space="preserve">Other </w:t>
      </w:r>
    </w:p>
    <w:p w14:paraId="761A047B" w14:textId="77777777" w:rsidR="00530C95" w:rsidRDefault="00530C95" w:rsidP="001F1C4E">
      <w:pPr>
        <w:pStyle w:val="Questiontext"/>
        <w:spacing w:after="0" w:line="276" w:lineRule="auto"/>
        <w:rPr>
          <w:rFonts w:ascii="Arial" w:hAnsi="Arial" w:cs="Arial"/>
        </w:rPr>
      </w:pPr>
    </w:p>
    <w:p w14:paraId="0FF24C6F" w14:textId="3F8F35B3" w:rsidR="00D57FE1" w:rsidRPr="002359B0" w:rsidRDefault="001F1C4E" w:rsidP="00D57FE1">
      <w:pPr>
        <w:spacing w:line="276" w:lineRule="auto"/>
        <w:rPr>
          <w:rFonts w:ascii="Arial" w:hAnsi="Arial" w:cs="Arial"/>
          <w:color w:val="FFC000"/>
        </w:rPr>
      </w:pPr>
      <w:r w:rsidRPr="000320FD">
        <w:rPr>
          <w:rFonts w:ascii="Arial" w:hAnsi="Arial" w:cs="Arial"/>
          <w:sz w:val="20"/>
          <w:szCs w:val="20"/>
        </w:rPr>
        <w:t xml:space="preserve">13. Provide the </w:t>
      </w:r>
      <w:r w:rsidR="0042682D" w:rsidRPr="000320FD">
        <w:rPr>
          <w:rFonts w:ascii="Arial" w:hAnsi="Arial" w:cs="Arial"/>
          <w:sz w:val="20"/>
          <w:szCs w:val="20"/>
        </w:rPr>
        <w:t xml:space="preserve">dependent </w:t>
      </w:r>
      <w:r w:rsidRPr="000320FD">
        <w:rPr>
          <w:rFonts w:ascii="Arial" w:hAnsi="Arial" w:cs="Arial"/>
          <w:sz w:val="20"/>
          <w:szCs w:val="20"/>
        </w:rPr>
        <w:t xml:space="preserve">child life insurance. Enter the </w:t>
      </w:r>
      <w:r w:rsidR="00776768" w:rsidRPr="000320FD">
        <w:rPr>
          <w:rFonts w:ascii="Arial" w:hAnsi="Arial" w:cs="Arial"/>
          <w:sz w:val="20"/>
          <w:szCs w:val="20"/>
        </w:rPr>
        <w:t xml:space="preserve">highest </w:t>
      </w:r>
      <w:r w:rsidRPr="000320FD">
        <w:rPr>
          <w:rFonts w:ascii="Arial" w:hAnsi="Arial" w:cs="Arial"/>
          <w:sz w:val="20"/>
          <w:szCs w:val="20"/>
        </w:rPr>
        <w:t>fixed amount of coverage available</w:t>
      </w:r>
      <w:r w:rsidR="001826B2">
        <w:rPr>
          <w:rFonts w:ascii="Arial" w:hAnsi="Arial" w:cs="Arial"/>
          <w:sz w:val="20"/>
          <w:szCs w:val="20"/>
        </w:rPr>
        <w:t>.</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w:t>
      </w:r>
      <w:r w:rsidR="00776768">
        <w:rPr>
          <w:rStyle w:val="Answertextfont"/>
          <w:rFonts w:ascii="Arial" w:hAnsi="Arial" w:cs="Arial"/>
          <w:i/>
          <w:color w:val="7030A0"/>
        </w:rPr>
        <w:t>1</w:t>
      </w:r>
      <w:r>
        <w:rPr>
          <w:rStyle w:val="Answertextfont"/>
          <w:rFonts w:ascii="Arial" w:hAnsi="Arial" w:cs="Arial"/>
          <w:i/>
          <w:color w:val="7030A0"/>
        </w:rPr>
        <w:t>2</w:t>
      </w:r>
      <w:r w:rsidRPr="007D17B3">
        <w:rPr>
          <w:rStyle w:val="Answertextfont"/>
          <w:rFonts w:ascii="Arial" w:hAnsi="Arial" w:cs="Arial"/>
          <w:i/>
          <w:color w:val="7030A0"/>
        </w:rPr>
        <w:t xml:space="preserve"> = </w:t>
      </w:r>
      <w:r>
        <w:rPr>
          <w:rStyle w:val="Answertextfont"/>
          <w:rFonts w:ascii="Arial" w:hAnsi="Arial" w:cs="Arial"/>
          <w:i/>
          <w:color w:val="7030A0"/>
        </w:rPr>
        <w:t>Fixed amount</w:t>
      </w:r>
      <w:r w:rsidR="00776768">
        <w:rPr>
          <w:rStyle w:val="Answertextfont"/>
          <w:rFonts w:ascii="Arial" w:hAnsi="Arial" w:cs="Arial"/>
          <w:i/>
          <w:color w:val="7030A0"/>
        </w:rPr>
        <w:t>(s)</w:t>
      </w:r>
      <w:r w:rsidR="00D57FE1" w:rsidRPr="00D57FE1">
        <w:rPr>
          <w:rFonts w:ascii="Arial" w:hAnsi="Arial" w:cs="Arial"/>
          <w:color w:val="FF0000"/>
          <w:sz w:val="20"/>
          <w:szCs w:val="20"/>
        </w:rPr>
        <w:t xml:space="preserve"> </w:t>
      </w:r>
      <w:r w:rsidR="00D57FE1" w:rsidRPr="00266F39">
        <w:rPr>
          <w:rFonts w:ascii="Arial" w:hAnsi="Arial" w:cs="Arial"/>
          <w:color w:val="FF0000"/>
          <w:sz w:val="20"/>
          <w:szCs w:val="20"/>
        </w:rPr>
        <w:t xml:space="preserve">(Report Label: </w:t>
      </w:r>
      <w:r w:rsidR="00D57FE1">
        <w:rPr>
          <w:rFonts w:ascii="Arial" w:hAnsi="Arial" w:cs="Arial"/>
          <w:color w:val="FF0000"/>
          <w:sz w:val="20"/>
          <w:szCs w:val="20"/>
        </w:rPr>
        <w:t>Coverage – highest fixed amount</w:t>
      </w:r>
      <w:r w:rsidR="00D57FE1" w:rsidRPr="00266F39">
        <w:rPr>
          <w:rFonts w:ascii="Arial" w:hAnsi="Arial" w:cs="Arial"/>
          <w:color w:val="FF0000"/>
          <w:sz w:val="20"/>
          <w:szCs w:val="20"/>
        </w:rPr>
        <w:t>)</w:t>
      </w:r>
    </w:p>
    <w:p w14:paraId="7962AABA" w14:textId="46318DCE" w:rsidR="001F1C4E" w:rsidRDefault="001F1C4E" w:rsidP="001F1C4E">
      <w:pPr>
        <w:pStyle w:val="Questiontext"/>
        <w:spacing w:after="0" w:line="276" w:lineRule="auto"/>
        <w:rPr>
          <w:rStyle w:val="Answertextfont"/>
          <w:rFonts w:ascii="Arial" w:hAnsi="Arial" w:cs="Arial"/>
          <w:i/>
          <w:color w:val="7030A0"/>
        </w:rPr>
      </w:pPr>
    </w:p>
    <w:p w14:paraId="4C82532C" w14:textId="5F2ACB0F" w:rsidR="001F1C4E" w:rsidRPr="000320FD" w:rsidRDefault="001F1C4E" w:rsidP="001F1C4E">
      <w:pPr>
        <w:pStyle w:val="Questiontext"/>
        <w:spacing w:after="0" w:line="276" w:lineRule="auto"/>
        <w:rPr>
          <w:rFonts w:ascii="Arial" w:hAnsi="Arial" w:cs="Arial"/>
        </w:rPr>
      </w:pPr>
      <w:r w:rsidRPr="000320FD">
        <w:rPr>
          <w:rStyle w:val="Answertextfont"/>
          <w:rFonts w:ascii="Arial" w:hAnsi="Arial" w:cs="Arial"/>
        </w:rPr>
        <w:t>___________</w:t>
      </w:r>
    </w:p>
    <w:p w14:paraId="6F9044B8" w14:textId="77777777" w:rsidR="00D40AAE" w:rsidRDefault="00D40AAE" w:rsidP="00776768">
      <w:pPr>
        <w:pStyle w:val="Questiontext"/>
        <w:spacing w:after="0" w:line="276" w:lineRule="auto"/>
        <w:rPr>
          <w:rFonts w:ascii="Arial" w:hAnsi="Arial" w:cs="Arial"/>
        </w:rPr>
      </w:pPr>
    </w:p>
    <w:p w14:paraId="7EDF6E47" w14:textId="740BF6DB" w:rsidR="00D57FE1" w:rsidRPr="002359B0" w:rsidRDefault="00776768" w:rsidP="00D57FE1">
      <w:pPr>
        <w:spacing w:line="276" w:lineRule="auto"/>
        <w:rPr>
          <w:rFonts w:ascii="Arial" w:hAnsi="Arial" w:cs="Arial"/>
          <w:color w:val="FFC000"/>
        </w:rPr>
      </w:pPr>
      <w:r w:rsidRPr="000320FD">
        <w:rPr>
          <w:rFonts w:ascii="Arial" w:hAnsi="Arial" w:cs="Arial"/>
          <w:sz w:val="20"/>
          <w:szCs w:val="20"/>
        </w:rPr>
        <w:t xml:space="preserve">14. Provide the dependent child life insurance. Enter the highest amount of coverage available. </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Q12</w:t>
      </w:r>
      <w:r w:rsidRPr="007D17B3">
        <w:rPr>
          <w:rStyle w:val="Answertextfont"/>
          <w:rFonts w:ascii="Arial" w:hAnsi="Arial" w:cs="Arial"/>
          <w:i/>
          <w:color w:val="7030A0"/>
        </w:rPr>
        <w:t xml:space="preserve"> = </w:t>
      </w:r>
      <w:r>
        <w:rPr>
          <w:rStyle w:val="Answertextfont"/>
          <w:rFonts w:ascii="Arial" w:hAnsi="Arial" w:cs="Arial"/>
          <w:i/>
          <w:color w:val="7030A0"/>
        </w:rPr>
        <w:t xml:space="preserve">Percent(s) of other life coverage </w:t>
      </w:r>
      <w:r>
        <w:rPr>
          <w:rStyle w:val="Answertextfont"/>
          <w:rFonts w:ascii="Arial" w:hAnsi="Arial" w:cs="Arial"/>
          <w:color w:val="7030A0"/>
        </w:rPr>
        <w:t>OR Other</w:t>
      </w:r>
      <w:r w:rsidR="00D57FE1">
        <w:rPr>
          <w:rStyle w:val="Answertextfont"/>
          <w:rFonts w:ascii="Arial" w:hAnsi="Arial" w:cs="Arial"/>
          <w:color w:val="7030A0"/>
        </w:rPr>
        <w:t xml:space="preserve"> </w:t>
      </w:r>
      <w:r w:rsidR="00D57FE1" w:rsidRPr="00266F39">
        <w:rPr>
          <w:rFonts w:ascii="Arial" w:hAnsi="Arial" w:cs="Arial"/>
          <w:color w:val="FF0000"/>
          <w:sz w:val="20"/>
          <w:szCs w:val="20"/>
        </w:rPr>
        <w:t xml:space="preserve">(Report Label: </w:t>
      </w:r>
      <w:r w:rsidR="00D57FE1">
        <w:rPr>
          <w:rFonts w:ascii="Arial" w:hAnsi="Arial" w:cs="Arial"/>
          <w:color w:val="FF0000"/>
          <w:sz w:val="20"/>
          <w:szCs w:val="20"/>
        </w:rPr>
        <w:t>Coverage - other</w:t>
      </w:r>
      <w:r w:rsidR="00D57FE1" w:rsidRPr="00266F39">
        <w:rPr>
          <w:rFonts w:ascii="Arial" w:hAnsi="Arial" w:cs="Arial"/>
          <w:color w:val="FF0000"/>
          <w:sz w:val="20"/>
          <w:szCs w:val="20"/>
        </w:rPr>
        <w:t>)</w:t>
      </w:r>
    </w:p>
    <w:p w14:paraId="715CE4FC" w14:textId="523CBB04" w:rsidR="00776768" w:rsidRDefault="00776768" w:rsidP="00776768">
      <w:pPr>
        <w:pStyle w:val="Questiontext"/>
        <w:spacing w:after="0" w:line="276" w:lineRule="auto"/>
        <w:rPr>
          <w:rFonts w:ascii="Arial" w:hAnsi="Arial" w:cs="Arial"/>
        </w:rPr>
      </w:pPr>
    </w:p>
    <w:p w14:paraId="13C98518" w14:textId="77777777" w:rsidR="00776768" w:rsidRPr="00E968DC" w:rsidRDefault="00776768" w:rsidP="00776768">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3503B2C6" w14:textId="77777777" w:rsidR="00776768" w:rsidRDefault="00776768" w:rsidP="00776768">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57CEE080" w14:textId="6BB1C87D" w:rsidR="00EB6B33" w:rsidRDefault="00EB6B33" w:rsidP="00EB6B33">
      <w:pPr>
        <w:pStyle w:val="Questiontext"/>
        <w:spacing w:before="120" w:after="0" w:line="276" w:lineRule="auto"/>
        <w:rPr>
          <w:rFonts w:ascii="Arial" w:hAnsi="Arial" w:cs="Arial"/>
        </w:rPr>
      </w:pPr>
      <w:r w:rsidRPr="009A395A">
        <w:rPr>
          <w:rFonts w:ascii="Arial" w:hAnsi="Arial" w:cs="Arial"/>
        </w:rPr>
        <w:t>1</w:t>
      </w:r>
      <w:r>
        <w:rPr>
          <w:rFonts w:ascii="Arial" w:hAnsi="Arial" w:cs="Arial"/>
        </w:rPr>
        <w:t>5</w:t>
      </w:r>
      <w:r w:rsidRPr="009A395A">
        <w:rPr>
          <w:rFonts w:ascii="Arial" w:hAnsi="Arial" w:cs="Arial"/>
        </w:rPr>
        <w:t>.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dependent child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Pr="000320FD">
        <w:rPr>
          <w:rFonts w:ascii="Arial" w:hAnsi="Arial" w:cs="Arial"/>
          <w:color w:val="FF0000"/>
        </w:rPr>
        <w:t>(</w:t>
      </w:r>
      <w:r w:rsidRPr="008A2608">
        <w:rPr>
          <w:rFonts w:ascii="Arial" w:hAnsi="Arial" w:cs="Arial"/>
          <w:color w:val="FF0000"/>
        </w:rPr>
        <w:t>R</w:t>
      </w:r>
      <w:r>
        <w:rPr>
          <w:rFonts w:ascii="Arial" w:hAnsi="Arial" w:cs="Arial"/>
          <w:color w:val="FF0000"/>
        </w:rPr>
        <w:t>eport Label: Plan portability)</w:t>
      </w:r>
    </w:p>
    <w:p w14:paraId="36876844" w14:textId="77777777" w:rsidR="00EB6B33" w:rsidRPr="00E968DC" w:rsidRDefault="00EB6B33" w:rsidP="00EB6B33">
      <w:pPr>
        <w:spacing w:line="276" w:lineRule="auto"/>
        <w:rPr>
          <w:rStyle w:val="Answertextfont"/>
          <w:rFonts w:ascii="Arial" w:hAnsi="Arial" w:cs="Arial"/>
        </w:rPr>
      </w:pPr>
    </w:p>
    <w:p w14:paraId="03B7C369" w14:textId="77777777" w:rsidR="00EB6B33" w:rsidRPr="00E968DC" w:rsidRDefault="00EB6B33" w:rsidP="00EB6B33">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3BD04A4B" w14:textId="77777777" w:rsidR="00EB6B33" w:rsidRDefault="00EB6B33" w:rsidP="00EB6B33">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6263BA52" w14:textId="77777777" w:rsidR="00776768" w:rsidRDefault="00776768" w:rsidP="008A6441">
      <w:pPr>
        <w:pStyle w:val="Questiontext"/>
        <w:spacing w:after="0" w:line="276" w:lineRule="auto"/>
        <w:rPr>
          <w:rFonts w:ascii="Arial" w:hAnsi="Arial" w:cs="Arial"/>
        </w:rPr>
      </w:pPr>
    </w:p>
    <w:p w14:paraId="26EFC404" w14:textId="77777777" w:rsidR="00776768" w:rsidRDefault="00776768" w:rsidP="008A6441">
      <w:pPr>
        <w:pStyle w:val="Questiontext"/>
        <w:spacing w:after="0" w:line="276" w:lineRule="auto"/>
        <w:rPr>
          <w:rFonts w:ascii="Arial" w:hAnsi="Arial" w:cs="Arial"/>
        </w:rPr>
      </w:pPr>
    </w:p>
    <w:p w14:paraId="1B470CC3" w14:textId="5F511C46" w:rsidR="008A6441" w:rsidRPr="00474D69" w:rsidRDefault="00A96009" w:rsidP="008A6441">
      <w:pPr>
        <w:pStyle w:val="Questiontext"/>
        <w:spacing w:after="0" w:line="276" w:lineRule="auto"/>
        <w:rPr>
          <w:rFonts w:ascii="Arial" w:hAnsi="Arial" w:cs="Arial"/>
          <w:b/>
          <w:sz w:val="24"/>
          <w:szCs w:val="24"/>
        </w:rPr>
      </w:pPr>
      <w:r w:rsidRPr="00474D69">
        <w:rPr>
          <w:rFonts w:ascii="Arial" w:hAnsi="Arial" w:cs="Arial"/>
          <w:b/>
          <w:sz w:val="24"/>
          <w:szCs w:val="24"/>
        </w:rPr>
        <w:t>Dependent child employee contributions</w:t>
      </w:r>
      <w:r w:rsidR="00474D69">
        <w:rPr>
          <w:rFonts w:ascii="Arial" w:hAnsi="Arial" w:cs="Arial"/>
          <w:b/>
          <w:sz w:val="24"/>
          <w:szCs w:val="24"/>
        </w:rPr>
        <w:t xml:space="preserve"> </w:t>
      </w:r>
      <w:r w:rsidR="00474D69">
        <w:rPr>
          <w:rFonts w:asciiTheme="minorHAnsi" w:hAnsiTheme="minorHAnsi" w:cstheme="minorHAnsi"/>
          <w:i/>
          <w:color w:val="7030A0"/>
        </w:rPr>
        <w:t>Subsection of life insurance plan</w:t>
      </w:r>
    </w:p>
    <w:p w14:paraId="0B81B0E3" w14:textId="77777777" w:rsidR="0042682D" w:rsidRDefault="0042682D" w:rsidP="0042682D">
      <w:pPr>
        <w:pStyle w:val="Questiontext"/>
        <w:spacing w:after="0" w:line="276" w:lineRule="auto"/>
        <w:rPr>
          <w:rFonts w:ascii="Arial" w:hAnsi="Arial" w:cs="Arial"/>
        </w:rPr>
      </w:pPr>
    </w:p>
    <w:p w14:paraId="1E7696B8" w14:textId="77777777" w:rsidR="0042682D" w:rsidRDefault="0042682D" w:rsidP="009453F4">
      <w:pPr>
        <w:pStyle w:val="Questiontext"/>
        <w:spacing w:after="0" w:line="276" w:lineRule="auto"/>
        <w:rPr>
          <w:rFonts w:ascii="Arial" w:hAnsi="Arial" w:cs="Arial"/>
        </w:rPr>
      </w:pPr>
    </w:p>
    <w:p w14:paraId="0A640978" w14:textId="4E64E777" w:rsidR="009453F4" w:rsidRPr="00E968DC" w:rsidRDefault="009453F4" w:rsidP="009453F4">
      <w:pPr>
        <w:pStyle w:val="Questiontext"/>
        <w:spacing w:after="0" w:line="276" w:lineRule="auto"/>
        <w:rPr>
          <w:rFonts w:ascii="Arial" w:hAnsi="Arial" w:cs="Arial"/>
        </w:rPr>
      </w:pPr>
      <w:r>
        <w:rPr>
          <w:rFonts w:ascii="Arial" w:hAnsi="Arial" w:cs="Arial"/>
        </w:rPr>
        <w:t>1</w:t>
      </w:r>
      <w:r w:rsidR="001F1C4E">
        <w:rPr>
          <w:rFonts w:ascii="Arial" w:hAnsi="Arial" w:cs="Arial"/>
        </w:rPr>
        <w:t>5</w:t>
      </w:r>
      <w:r>
        <w:rPr>
          <w:rFonts w:ascii="Arial" w:hAnsi="Arial" w:cs="Arial"/>
        </w:rPr>
        <w:t xml:space="preserve">. </w:t>
      </w:r>
      <w:r w:rsidRPr="00E968DC">
        <w:rPr>
          <w:rFonts w:ascii="Arial" w:hAnsi="Arial" w:cs="Arial"/>
        </w:rPr>
        <w:t xml:space="preserve">Does your organization require employees to contribute to the costs/premiums for </w:t>
      </w:r>
      <w:r w:rsidR="00C1494D">
        <w:rPr>
          <w:rFonts w:ascii="Arial" w:hAnsi="Arial" w:cs="Arial"/>
        </w:rPr>
        <w:t xml:space="preserve">dependent </w:t>
      </w:r>
      <w:r w:rsidR="004D4722">
        <w:rPr>
          <w:rFonts w:ascii="Arial" w:hAnsi="Arial" w:cs="Arial"/>
        </w:rPr>
        <w:t>child</w:t>
      </w:r>
      <w:r w:rsidR="001F3866">
        <w:rPr>
          <w:rFonts w:ascii="Arial" w:hAnsi="Arial" w:cs="Arial"/>
        </w:rPr>
        <w:t xml:space="preserve"> life </w:t>
      </w:r>
      <w:r>
        <w:rPr>
          <w:rFonts w:ascii="Arial" w:hAnsi="Arial" w:cs="Arial"/>
        </w:rPr>
        <w:t>insurance</w:t>
      </w:r>
      <w:r w:rsidRPr="00E968DC">
        <w:rPr>
          <w:rFonts w:ascii="Arial" w:hAnsi="Arial" w:cs="Arial"/>
        </w:rPr>
        <w:t xml:space="preserve">? </w:t>
      </w:r>
      <w:r w:rsidR="00D57FE1" w:rsidRPr="00DF53B2">
        <w:rPr>
          <w:rFonts w:ascii="Arial" w:hAnsi="Arial" w:cs="Arial"/>
          <w:color w:val="FF0000"/>
        </w:rPr>
        <w:t xml:space="preserve">(Report label: </w:t>
      </w:r>
      <w:r w:rsidR="00D57FE1">
        <w:rPr>
          <w:rFonts w:ascii="Arial" w:hAnsi="Arial" w:cs="Arial"/>
          <w:color w:val="FF0000"/>
        </w:rPr>
        <w:t>Employee contributions required</w:t>
      </w:r>
      <w:r w:rsidR="00D57FE1" w:rsidRPr="00DF53B2">
        <w:rPr>
          <w:rFonts w:ascii="Arial" w:hAnsi="Arial" w:cs="Arial"/>
          <w:color w:val="FF0000"/>
        </w:rPr>
        <w:t>)</w:t>
      </w:r>
      <w:r w:rsidR="00E04164">
        <w:rPr>
          <w:rFonts w:ascii="Arial" w:hAnsi="Arial" w:cs="Arial"/>
          <w:color w:val="FF0000"/>
        </w:rPr>
        <w:t xml:space="preserve"> </w:t>
      </w:r>
    </w:p>
    <w:p w14:paraId="3ACC0647" w14:textId="77777777" w:rsidR="009453F4" w:rsidRPr="00E968DC" w:rsidRDefault="009453F4" w:rsidP="009453F4">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6492244E" w14:textId="1A66E3E2" w:rsidR="00A96009" w:rsidRDefault="00A96009" w:rsidP="00A96009">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r>
        <w:rPr>
          <w:rStyle w:val="Answertextfont"/>
          <w:rFonts w:ascii="Arial" w:hAnsi="Arial" w:cs="Arial"/>
        </w:rPr>
        <w:t xml:space="preserve"> </w:t>
      </w:r>
      <w:r>
        <w:rPr>
          <w:rFonts w:ascii="Arial" w:hAnsi="Arial" w:cs="Arial"/>
          <w:i/>
          <w:color w:val="8064A2" w:themeColor="accent4"/>
          <w:sz w:val="20"/>
          <w:szCs w:val="20"/>
        </w:rPr>
        <w:t>– if this option is selected, skip remaining questions on Dependent child  EE contributions</w:t>
      </w:r>
    </w:p>
    <w:p w14:paraId="2F74EF1E" w14:textId="77777777" w:rsidR="000320FD" w:rsidRDefault="000320FD" w:rsidP="00D40AAE">
      <w:pPr>
        <w:pStyle w:val="Instruction"/>
        <w:rPr>
          <w:rFonts w:ascii="Arial" w:hAnsi="Arial" w:cs="Arial"/>
          <w:i w:val="0"/>
        </w:rPr>
      </w:pPr>
    </w:p>
    <w:p w14:paraId="01DE967D" w14:textId="7C2D9614" w:rsidR="00D40AAE" w:rsidRPr="000320FD" w:rsidRDefault="00CE0D19" w:rsidP="00D40AAE">
      <w:pPr>
        <w:pStyle w:val="Instruction"/>
        <w:rPr>
          <w:rFonts w:ascii="Arial" w:hAnsi="Arial" w:cs="Arial"/>
          <w:b/>
          <w:i w:val="0"/>
          <w:color w:val="FF0000"/>
        </w:rPr>
      </w:pPr>
      <w:r>
        <w:rPr>
          <w:rFonts w:ascii="Arial" w:hAnsi="Arial" w:cs="Arial"/>
          <w:i w:val="0"/>
        </w:rPr>
        <w:t>1</w:t>
      </w:r>
      <w:r w:rsidR="001F1C4E">
        <w:rPr>
          <w:rFonts w:ascii="Arial" w:hAnsi="Arial" w:cs="Arial"/>
          <w:i w:val="0"/>
        </w:rPr>
        <w:t>6</w:t>
      </w:r>
      <w:r>
        <w:rPr>
          <w:rFonts w:ascii="Arial" w:hAnsi="Arial" w:cs="Arial"/>
          <w:i w:val="0"/>
        </w:rPr>
        <w:t>.</w:t>
      </w:r>
      <w:r w:rsidR="009453F4">
        <w:rPr>
          <w:rFonts w:ascii="Arial" w:hAnsi="Arial" w:cs="Arial"/>
          <w:i w:val="0"/>
        </w:rPr>
        <w:t xml:space="preserve"> </w:t>
      </w:r>
      <w:r w:rsidR="009453F4" w:rsidRPr="008969EC">
        <w:rPr>
          <w:rFonts w:ascii="Arial" w:hAnsi="Arial" w:cs="Arial"/>
          <w:i w:val="0"/>
        </w:rPr>
        <w:t xml:space="preserve">Indicate the type of employee contribution for </w:t>
      </w:r>
      <w:r w:rsidR="00F21115">
        <w:rPr>
          <w:rFonts w:ascii="Arial" w:hAnsi="Arial" w:cs="Arial"/>
          <w:i w:val="0"/>
        </w:rPr>
        <w:t xml:space="preserve">dependent </w:t>
      </w:r>
      <w:r w:rsidR="004D4722">
        <w:rPr>
          <w:rFonts w:ascii="Arial" w:hAnsi="Arial" w:cs="Arial"/>
          <w:i w:val="0"/>
        </w:rPr>
        <w:t>child</w:t>
      </w:r>
      <w:r w:rsidR="009453F4">
        <w:rPr>
          <w:rFonts w:ascii="Arial" w:hAnsi="Arial" w:cs="Arial"/>
          <w:i w:val="0"/>
        </w:rPr>
        <w:t xml:space="preserve"> </w:t>
      </w:r>
      <w:r w:rsidR="009453F4" w:rsidRPr="008969EC">
        <w:rPr>
          <w:rFonts w:ascii="Arial" w:hAnsi="Arial" w:cs="Arial"/>
          <w:i w:val="0"/>
        </w:rPr>
        <w:t xml:space="preserve">life </w:t>
      </w:r>
      <w:r w:rsidR="009453F4">
        <w:rPr>
          <w:rFonts w:ascii="Arial" w:hAnsi="Arial" w:cs="Arial"/>
          <w:i w:val="0"/>
        </w:rPr>
        <w:t>insurance</w:t>
      </w:r>
      <w:r w:rsidR="009453F4" w:rsidRPr="008969EC">
        <w:rPr>
          <w:rFonts w:ascii="Arial" w:hAnsi="Arial" w:cs="Arial"/>
          <w:i w:val="0"/>
        </w:rPr>
        <w:t>.</w:t>
      </w:r>
      <w:r w:rsidR="009453F4">
        <w:rPr>
          <w:rFonts w:ascii="Arial" w:hAnsi="Arial" w:cs="Arial"/>
          <w:i w:val="0"/>
        </w:rPr>
        <w:t xml:space="preserve">  </w:t>
      </w:r>
      <w:r w:rsidR="009453F4" w:rsidRPr="002B3449">
        <w:rPr>
          <w:rFonts w:ascii="Arial" w:hAnsi="Arial" w:cs="Arial"/>
          <w:color w:val="7030A0"/>
        </w:rPr>
        <w:t>Show this question if Q1</w:t>
      </w:r>
      <w:r>
        <w:rPr>
          <w:rFonts w:ascii="Arial" w:hAnsi="Arial" w:cs="Arial"/>
          <w:color w:val="7030A0"/>
        </w:rPr>
        <w:t>2</w:t>
      </w:r>
      <w:r w:rsidR="009453F4" w:rsidRPr="002B3449">
        <w:rPr>
          <w:rFonts w:ascii="Arial" w:hAnsi="Arial" w:cs="Arial"/>
          <w:color w:val="7030A0"/>
        </w:rPr>
        <w:t xml:space="preserve"> = </w:t>
      </w:r>
      <w:r w:rsidR="009453F4">
        <w:rPr>
          <w:rFonts w:ascii="Arial" w:hAnsi="Arial" w:cs="Arial"/>
          <w:color w:val="7030A0"/>
        </w:rPr>
        <w:t>yes</w:t>
      </w:r>
      <w:r w:rsidR="00D40AAE">
        <w:rPr>
          <w:rFonts w:ascii="Arial" w:hAnsi="Arial" w:cs="Arial"/>
          <w:color w:val="7030A0"/>
        </w:rPr>
        <w:t xml:space="preserve"> </w:t>
      </w:r>
      <w:r w:rsidR="00D40AAE" w:rsidRPr="006E2C81">
        <w:rPr>
          <w:rFonts w:ascii="Arial" w:hAnsi="Arial" w:cs="Arial"/>
          <w:i w:val="0"/>
          <w:color w:val="FF0000"/>
        </w:rPr>
        <w:t xml:space="preserve">(Hidden for all </w:t>
      </w:r>
      <w:r w:rsidR="00E82E54" w:rsidRPr="002562E3">
        <w:rPr>
          <w:rFonts w:ascii="Arial" w:hAnsi="Arial" w:cs="Arial"/>
          <w:i w:val="0"/>
          <w:color w:val="FF0000"/>
        </w:rPr>
        <w:t>non Survey level reporting</w:t>
      </w:r>
      <w:r w:rsidR="00D40AAE" w:rsidRPr="006E2C81">
        <w:rPr>
          <w:rFonts w:ascii="Arial" w:hAnsi="Arial" w:cs="Arial"/>
          <w:i w:val="0"/>
          <w:color w:val="FF0000"/>
        </w:rPr>
        <w:t>)</w:t>
      </w:r>
      <w:r w:rsidR="00577D2B">
        <w:rPr>
          <w:rFonts w:ascii="Arial" w:hAnsi="Arial" w:cs="Arial"/>
          <w:i w:val="0"/>
          <w:color w:val="FF0000"/>
        </w:rPr>
        <w:t xml:space="preserve"> </w:t>
      </w:r>
      <w:r w:rsidR="00577D2B" w:rsidRPr="0095250A">
        <w:rPr>
          <w:rFonts w:ascii="Arial" w:hAnsi="Arial" w:cs="Arial"/>
          <w:i w:val="0"/>
          <w:color w:val="FF0000"/>
        </w:rPr>
        <w:t>(Report label: Cost sharing type)</w:t>
      </w:r>
      <w:r w:rsidR="00E04164">
        <w:rPr>
          <w:rFonts w:ascii="Arial" w:hAnsi="Arial" w:cs="Arial"/>
          <w:i w:val="0"/>
          <w:color w:val="FF0000"/>
        </w:rPr>
        <w:t xml:space="preserve"> </w:t>
      </w:r>
      <w:r w:rsidR="00577D2B" w:rsidRPr="0095250A">
        <w:rPr>
          <w:rFonts w:ascii="Arial" w:hAnsi="Arial" w:cs="Arial"/>
          <w:i w:val="0"/>
          <w:color w:val="FF0000"/>
        </w:rPr>
        <w:br/>
      </w:r>
    </w:p>
    <w:p w14:paraId="35F63E0F" w14:textId="33EA0DEA" w:rsidR="009453F4" w:rsidRPr="008969EC" w:rsidRDefault="009453F4" w:rsidP="009453F4">
      <w:pPr>
        <w:spacing w:line="276" w:lineRule="auto"/>
        <w:rPr>
          <w:rFonts w:ascii="Arial" w:hAnsi="Arial" w:cs="Arial"/>
          <w:sz w:val="20"/>
          <w:szCs w:val="20"/>
        </w:rPr>
      </w:pPr>
      <w:r w:rsidRPr="008969EC">
        <w:rPr>
          <w:rFonts w:ascii="Arial" w:hAnsi="Arial" w:cs="Arial"/>
          <w:sz w:val="20"/>
          <w:szCs w:val="20"/>
        </w:rPr>
        <w:t xml:space="preserve">○ Employee pays </w:t>
      </w:r>
      <w:r w:rsidR="00577D2B">
        <w:rPr>
          <w:rFonts w:ascii="Arial" w:hAnsi="Arial" w:cs="Arial"/>
          <w:sz w:val="20"/>
          <w:szCs w:val="20"/>
        </w:rPr>
        <w:t>full cost</w:t>
      </w:r>
    </w:p>
    <w:p w14:paraId="246CECA9" w14:textId="77777777" w:rsidR="000361D3" w:rsidRPr="00FC562E" w:rsidRDefault="009453F4" w:rsidP="000361D3">
      <w:pPr>
        <w:spacing w:line="276" w:lineRule="auto"/>
        <w:rPr>
          <w:rFonts w:ascii="Arial" w:hAnsi="Arial" w:cs="Arial"/>
          <w:sz w:val="20"/>
          <w:szCs w:val="20"/>
        </w:rPr>
      </w:pPr>
      <w:r w:rsidRPr="008969EC">
        <w:rPr>
          <w:rFonts w:ascii="Arial" w:hAnsi="Arial" w:cs="Arial"/>
          <w:sz w:val="20"/>
          <w:szCs w:val="20"/>
        </w:rPr>
        <w:t xml:space="preserve">○ Employee pays a percentage of </w:t>
      </w:r>
      <w:r>
        <w:rPr>
          <w:rFonts w:ascii="Arial" w:hAnsi="Arial" w:cs="Arial"/>
          <w:sz w:val="20"/>
          <w:szCs w:val="20"/>
        </w:rPr>
        <w:t>cost/premium</w:t>
      </w:r>
      <w:r w:rsidR="000361D3">
        <w:rPr>
          <w:rFonts w:ascii="Arial" w:hAnsi="Arial" w:cs="Arial"/>
          <w:sz w:val="20"/>
          <w:szCs w:val="20"/>
        </w:rPr>
        <w:br/>
      </w:r>
      <w:commentRangeStart w:id="194"/>
      <w:r w:rsidR="000361D3" w:rsidRPr="008969EC">
        <w:rPr>
          <w:rFonts w:ascii="Arial" w:hAnsi="Arial" w:cs="Arial"/>
          <w:sz w:val="20"/>
          <w:szCs w:val="20"/>
        </w:rPr>
        <w:t xml:space="preserve">○ </w:t>
      </w:r>
      <w:r w:rsidR="000361D3">
        <w:rPr>
          <w:rFonts w:ascii="Arial" w:hAnsi="Arial" w:cs="Arial"/>
          <w:sz w:val="20"/>
          <w:szCs w:val="20"/>
        </w:rPr>
        <w:t>E</w:t>
      </w:r>
      <w:r w:rsidR="000361D3" w:rsidRPr="008969EC">
        <w:rPr>
          <w:rFonts w:ascii="Arial" w:hAnsi="Arial" w:cs="Arial"/>
          <w:sz w:val="20"/>
          <w:szCs w:val="20"/>
        </w:rPr>
        <w:t>mploye</w:t>
      </w:r>
      <w:r w:rsidR="000361D3">
        <w:rPr>
          <w:rFonts w:ascii="Arial" w:hAnsi="Arial" w:cs="Arial"/>
          <w:sz w:val="20"/>
          <w:szCs w:val="20"/>
        </w:rPr>
        <w:t xml:space="preserve">r pays a percentage up to a specific multiple of pay breakpoint then employee pays a percentage over the breakpoint </w:t>
      </w:r>
    </w:p>
    <w:p w14:paraId="729DAA8B" w14:textId="35952BD2" w:rsidR="00682C45" w:rsidRPr="00E15D15" w:rsidRDefault="000361D3" w:rsidP="002D529D">
      <w:pPr>
        <w:spacing w:line="276" w:lineRule="auto"/>
        <w:rPr>
          <w:rFonts w:ascii="Arial" w:hAnsi="Arial" w:cs="Arial"/>
          <w:i/>
          <w:color w:val="8064A2" w:themeColor="accent4"/>
          <w:sz w:val="20"/>
          <w:szCs w:val="20"/>
        </w:rPr>
      </w:pPr>
      <w:r w:rsidRPr="008969EC">
        <w:rPr>
          <w:rFonts w:ascii="Arial" w:hAnsi="Arial" w:cs="Arial"/>
          <w:sz w:val="20"/>
          <w:szCs w:val="20"/>
        </w:rPr>
        <w:t>○ Employe</w:t>
      </w:r>
      <w:r>
        <w:rPr>
          <w:rFonts w:ascii="Arial" w:hAnsi="Arial" w:cs="Arial"/>
          <w:sz w:val="20"/>
          <w:szCs w:val="20"/>
        </w:rPr>
        <w:t>r</w:t>
      </w:r>
      <w:r w:rsidRPr="008969EC">
        <w:rPr>
          <w:rFonts w:ascii="Arial" w:hAnsi="Arial" w:cs="Arial"/>
          <w:sz w:val="20"/>
          <w:szCs w:val="20"/>
        </w:rPr>
        <w:t xml:space="preserve"> pays </w:t>
      </w:r>
      <w:r>
        <w:rPr>
          <w:rFonts w:ascii="Arial" w:hAnsi="Arial" w:cs="Arial"/>
          <w:sz w:val="20"/>
          <w:szCs w:val="20"/>
        </w:rPr>
        <w:t xml:space="preserve">a percentage up to a specific fixed amount of coverage breakpoint then employee pays a percentage over the breakpoint </w:t>
      </w:r>
      <w:commentRangeEnd w:id="194"/>
      <w:r w:rsidR="004B0760">
        <w:rPr>
          <w:rStyle w:val="CommentReference"/>
        </w:rPr>
        <w:commentReference w:id="194"/>
      </w:r>
    </w:p>
    <w:p w14:paraId="1A1EA348" w14:textId="21DB316C" w:rsidR="009453F4" w:rsidRPr="008969EC" w:rsidRDefault="009453F4" w:rsidP="009453F4">
      <w:pPr>
        <w:pStyle w:val="Questiontext"/>
        <w:spacing w:after="0" w:line="276" w:lineRule="auto"/>
        <w:rPr>
          <w:rFonts w:ascii="Arial" w:hAnsi="Arial" w:cs="Arial"/>
        </w:rPr>
      </w:pPr>
      <w:r w:rsidRPr="008969EC">
        <w:rPr>
          <w:rFonts w:ascii="Arial" w:hAnsi="Arial" w:cs="Arial"/>
        </w:rPr>
        <w:t xml:space="preserve">○ </w:t>
      </w:r>
      <w:r>
        <w:rPr>
          <w:rFonts w:ascii="Arial" w:hAnsi="Arial" w:cs="Arial"/>
        </w:rPr>
        <w:t>Other (___</w:t>
      </w:r>
      <w:r w:rsidRPr="00E968DC">
        <w:rPr>
          <w:rFonts w:ascii="Arial" w:hAnsi="Arial" w:cs="Arial"/>
        </w:rPr>
        <w:t>__________________________________________________________________</w:t>
      </w:r>
      <w:r>
        <w:rPr>
          <w:rFonts w:ascii="Arial" w:hAnsi="Arial" w:cs="Arial"/>
        </w:rPr>
        <w:t xml:space="preserve">) </w:t>
      </w:r>
    </w:p>
    <w:p w14:paraId="033FCF07" w14:textId="77777777" w:rsidR="001F1C4E" w:rsidRDefault="001F1C4E" w:rsidP="009453F4">
      <w:pPr>
        <w:pStyle w:val="Questiontext"/>
        <w:spacing w:after="0" w:line="276" w:lineRule="auto"/>
        <w:rPr>
          <w:rFonts w:ascii="Arial" w:hAnsi="Arial" w:cs="Arial"/>
        </w:rPr>
      </w:pPr>
    </w:p>
    <w:p w14:paraId="0EDBAC9E" w14:textId="718C8545" w:rsidR="00D40AAE" w:rsidRPr="006E2C81" w:rsidRDefault="009453F4" w:rsidP="00D40AAE">
      <w:pPr>
        <w:pStyle w:val="Instruction"/>
        <w:rPr>
          <w:rFonts w:ascii="Arial" w:hAnsi="Arial" w:cs="Arial"/>
          <w:i w:val="0"/>
          <w:color w:val="FF0000"/>
        </w:rPr>
      </w:pPr>
      <w:r w:rsidRPr="00E15D15">
        <w:rPr>
          <w:rFonts w:ascii="Arial" w:hAnsi="Arial" w:cs="Arial"/>
          <w:i w:val="0"/>
        </w:rPr>
        <w:t>1</w:t>
      </w:r>
      <w:r w:rsidR="000361D3" w:rsidRPr="00E15D15">
        <w:rPr>
          <w:rFonts w:ascii="Arial" w:hAnsi="Arial" w:cs="Arial"/>
          <w:i w:val="0"/>
        </w:rPr>
        <w:t>6a</w:t>
      </w:r>
      <w:r w:rsidRPr="00E15D15">
        <w:rPr>
          <w:rFonts w:ascii="Arial" w:hAnsi="Arial" w:cs="Arial"/>
          <w:i w:val="0"/>
        </w:rPr>
        <w:t xml:space="preserve">.  Report the employee contribution for </w:t>
      </w:r>
      <w:r w:rsidR="004D4722" w:rsidRPr="00E15D15">
        <w:rPr>
          <w:rFonts w:ascii="Arial" w:hAnsi="Arial" w:cs="Arial"/>
          <w:i w:val="0"/>
        </w:rPr>
        <w:t>child</w:t>
      </w:r>
      <w:r w:rsidRPr="00E15D15">
        <w:rPr>
          <w:rFonts w:ascii="Arial" w:hAnsi="Arial" w:cs="Arial"/>
          <w:i w:val="0"/>
        </w:rPr>
        <w:t xml:space="preserve"> life insurance as a percentage of </w:t>
      </w:r>
      <w:r w:rsidR="00671D3B" w:rsidRPr="00E15D15">
        <w:rPr>
          <w:rFonts w:ascii="Arial" w:hAnsi="Arial" w:cs="Arial"/>
          <w:i w:val="0"/>
        </w:rPr>
        <w:t>cost/premium</w:t>
      </w:r>
      <w:r w:rsidRPr="00E15D15">
        <w:rPr>
          <w:rFonts w:ascii="Arial" w:hAnsi="Arial" w:cs="Arial"/>
          <w:i w:val="0"/>
        </w:rPr>
        <w:t xml:space="preserve">. </w:t>
      </w:r>
      <w:r>
        <w:rPr>
          <w:rFonts w:ascii="Arial" w:hAnsi="Arial" w:cs="Arial"/>
          <w:color w:val="7030A0"/>
        </w:rPr>
        <w:t>Show this question if Q1</w:t>
      </w:r>
      <w:r w:rsidR="00CE0D19">
        <w:rPr>
          <w:rFonts w:ascii="Arial" w:hAnsi="Arial" w:cs="Arial"/>
          <w:color w:val="7030A0"/>
        </w:rPr>
        <w:t>3</w:t>
      </w:r>
      <w:r w:rsidRPr="005F2C86">
        <w:rPr>
          <w:rFonts w:ascii="Arial" w:hAnsi="Arial" w:cs="Arial"/>
          <w:color w:val="7030A0"/>
        </w:rPr>
        <w:t>=</w:t>
      </w:r>
      <w:r w:rsidRPr="0081005B">
        <w:rPr>
          <w:rFonts w:ascii="Arial" w:hAnsi="Arial" w:cs="Arial"/>
        </w:rPr>
        <w:t xml:space="preserve"> </w:t>
      </w:r>
      <w:r w:rsidRPr="0081005B">
        <w:rPr>
          <w:rFonts w:ascii="Arial" w:hAnsi="Arial" w:cs="Arial"/>
          <w:color w:val="7030A0"/>
        </w:rPr>
        <w:t xml:space="preserve">Employee pays a percentage of </w:t>
      </w:r>
      <w:r>
        <w:rPr>
          <w:rFonts w:ascii="Arial" w:hAnsi="Arial" w:cs="Arial"/>
          <w:color w:val="7030A0"/>
        </w:rPr>
        <w:t>cost/premium</w:t>
      </w:r>
    </w:p>
    <w:p w14:paraId="2D473506" w14:textId="76B17461" w:rsidR="009453F4" w:rsidRPr="00325A55" w:rsidRDefault="00D40AAE" w:rsidP="002D529D">
      <w:pPr>
        <w:pStyle w:val="Instruction"/>
      </w:pPr>
      <w:r w:rsidRPr="006E2C81">
        <w:rPr>
          <w:rFonts w:ascii="Arial" w:hAnsi="Arial" w:cs="Arial"/>
          <w:i w:val="0"/>
          <w:color w:val="FF0000"/>
        </w:rPr>
        <w:t xml:space="preserve">(Hidden for all </w:t>
      </w:r>
      <w:r w:rsidR="00E82E54" w:rsidRPr="002D529D">
        <w:rPr>
          <w:rFonts w:ascii="Arial" w:hAnsi="Arial" w:cs="Arial"/>
          <w:i w:val="0"/>
          <w:iCs w:val="0"/>
          <w:color w:val="FF0000"/>
        </w:rPr>
        <w:t>non Survey level reporting</w:t>
      </w:r>
      <w:r w:rsidRPr="006E2C81">
        <w:rPr>
          <w:rFonts w:ascii="Arial" w:hAnsi="Arial" w:cs="Arial"/>
          <w:i w:val="0"/>
          <w:color w:val="FF0000"/>
        </w:rPr>
        <w:t>)</w:t>
      </w:r>
      <w:r w:rsidR="00577D2B">
        <w:rPr>
          <w:rFonts w:ascii="Arial" w:hAnsi="Arial" w:cs="Arial"/>
          <w:i w:val="0"/>
          <w:color w:val="FF0000"/>
        </w:rPr>
        <w:t xml:space="preserve"> </w:t>
      </w:r>
      <w:r w:rsidR="000320FD">
        <w:rPr>
          <w:rFonts w:ascii="Arial" w:hAnsi="Arial" w:cs="Arial"/>
          <w:i w:val="0"/>
          <w:color w:val="FF0000"/>
        </w:rPr>
        <w:t>(</w:t>
      </w:r>
      <w:r w:rsidR="00577D2B" w:rsidRPr="0095250A">
        <w:rPr>
          <w:rFonts w:ascii="Arial" w:hAnsi="Arial" w:cs="Arial"/>
          <w:i w:val="0"/>
          <w:color w:val="FF0000"/>
        </w:rPr>
        <w:t>Report Label: Contribution amount – percentage of cost</w:t>
      </w:r>
      <w:r w:rsidR="00577D2B" w:rsidRPr="006F4DFD" w:rsidDel="006F4DFD">
        <w:rPr>
          <w:rFonts w:ascii="Arial" w:hAnsi="Arial" w:cs="Arial"/>
          <w:i w:val="0"/>
          <w:color w:val="FF0000"/>
        </w:rPr>
        <w:t xml:space="preserve"> </w:t>
      </w:r>
      <w:r w:rsidR="00577D2B" w:rsidRPr="00BD60DF">
        <w:rPr>
          <w:rFonts w:ascii="Arial" w:hAnsi="Arial" w:cs="Arial"/>
          <w:i w:val="0"/>
          <w:color w:val="FF0000"/>
        </w:rPr>
        <w:t>)</w:t>
      </w:r>
      <w:r w:rsidR="00E04164">
        <w:rPr>
          <w:rFonts w:ascii="Arial" w:hAnsi="Arial" w:cs="Arial"/>
          <w:i w:val="0"/>
          <w:color w:val="FF0000"/>
        </w:rPr>
        <w:t xml:space="preserve"> </w:t>
      </w:r>
    </w:p>
    <w:p w14:paraId="21D992B1" w14:textId="5373BAC5" w:rsidR="000361D3" w:rsidRPr="00325A55" w:rsidRDefault="009453F4" w:rsidP="000361D3">
      <w:pPr>
        <w:pStyle w:val="Questiontext"/>
        <w:spacing w:after="0" w:line="276" w:lineRule="auto"/>
        <w:rPr>
          <w:rFonts w:ascii="Arial" w:hAnsi="Arial" w:cs="Arial"/>
        </w:rPr>
      </w:pPr>
      <w:r w:rsidRPr="0020270A">
        <w:rPr>
          <w:rFonts w:ascii="Arial" w:hAnsi="Arial" w:cs="Arial"/>
        </w:rPr>
        <w:t>______</w:t>
      </w:r>
      <w:r w:rsidR="00671D3B">
        <w:rPr>
          <w:rFonts w:ascii="Arial" w:hAnsi="Arial" w:cs="Arial"/>
        </w:rPr>
        <w:t>%</w:t>
      </w:r>
      <w:r w:rsidR="000361D3">
        <w:rPr>
          <w:rFonts w:ascii="Arial" w:hAnsi="Arial" w:cs="Arial"/>
        </w:rPr>
        <w:br/>
      </w:r>
      <w:r w:rsidR="000361D3">
        <w:rPr>
          <w:rFonts w:ascii="Arial" w:hAnsi="Arial" w:cs="Arial"/>
        </w:rPr>
        <w:br/>
        <w:t>16b.  Indicate the employer contribution for dependent child life insurance up to the breakpoint, as a percentage of the cost/premium.</w:t>
      </w:r>
      <w:r w:rsidR="000361D3" w:rsidRPr="00060220">
        <w:rPr>
          <w:rFonts w:ascii="Arial" w:hAnsi="Arial" w:cs="Arial"/>
          <w:i/>
          <w:color w:val="8064A2" w:themeColor="accent4"/>
        </w:rPr>
        <w:t>Show this question if Q1</w:t>
      </w:r>
      <w:r w:rsidR="000361D3">
        <w:rPr>
          <w:rFonts w:ascii="Arial" w:hAnsi="Arial" w:cs="Arial"/>
          <w:i/>
          <w:color w:val="8064A2" w:themeColor="accent4"/>
        </w:rPr>
        <w:t>6</w:t>
      </w:r>
      <w:r w:rsidR="000361D3" w:rsidRPr="00060220">
        <w:rPr>
          <w:rFonts w:ascii="Arial" w:hAnsi="Arial" w:cs="Arial"/>
          <w:i/>
          <w:color w:val="8064A2" w:themeColor="accent4"/>
        </w:rPr>
        <w:t xml:space="preserve"> = </w:t>
      </w:r>
      <w:r w:rsidR="000361D3" w:rsidRPr="00042D49">
        <w:rPr>
          <w:rFonts w:ascii="Arial" w:hAnsi="Arial" w:cs="Arial"/>
          <w:i/>
          <w:color w:val="7030A0"/>
        </w:rPr>
        <w:t xml:space="preserve">Employer pays a percentage up to a specific multiple of pay then employee pays a percentage over the breakpoint </w:t>
      </w:r>
      <w:r w:rsidR="000361D3">
        <w:rPr>
          <w:rFonts w:ascii="Arial" w:hAnsi="Arial" w:cs="Arial"/>
          <w:i/>
          <w:color w:val="7030A0"/>
        </w:rPr>
        <w:t xml:space="preserve">or </w:t>
      </w:r>
      <w:r w:rsidR="000361D3" w:rsidRPr="008131F4">
        <w:rPr>
          <w:rFonts w:ascii="Arial" w:hAnsi="Arial" w:cs="Arial"/>
          <w:i/>
          <w:color w:val="8064A2" w:themeColor="accent4"/>
        </w:rPr>
        <w:t xml:space="preserve">Employer pays a percentage up to a specific fixed amount of coverage breakpoint then employee pays a percentage over the breakpoint </w:t>
      </w:r>
      <w:r w:rsidR="000361D3">
        <w:rPr>
          <w:rFonts w:ascii="Arial" w:hAnsi="Arial" w:cs="Arial"/>
          <w:i/>
          <w:color w:val="5F497A" w:themeColor="accent4" w:themeShade="BF"/>
        </w:rPr>
        <w:t xml:space="preserve"> (</w:t>
      </w:r>
      <w:r w:rsidR="000361D3" w:rsidRPr="00D628E6">
        <w:rPr>
          <w:rFonts w:ascii="Arial" w:hAnsi="Arial" w:cs="Arial"/>
          <w:color w:val="FF0000"/>
        </w:rPr>
        <w:t>Report Label:</w:t>
      </w:r>
      <w:r w:rsidR="000361D3">
        <w:rPr>
          <w:rFonts w:ascii="Arial" w:hAnsi="Arial" w:cs="Arial"/>
          <w:color w:val="FF0000"/>
        </w:rPr>
        <w:t xml:space="preserve"> Employer cost sharing up to a breakpoint)</w:t>
      </w:r>
    </w:p>
    <w:p w14:paraId="32DD4B7F" w14:textId="77777777" w:rsidR="000361D3" w:rsidRPr="00325A55" w:rsidRDefault="000361D3" w:rsidP="000361D3">
      <w:pPr>
        <w:pStyle w:val="Questiontext"/>
        <w:spacing w:after="0" w:line="276" w:lineRule="auto"/>
        <w:rPr>
          <w:rFonts w:ascii="Arial" w:hAnsi="Arial" w:cs="Arial"/>
        </w:rPr>
      </w:pPr>
    </w:p>
    <w:p w14:paraId="6EA60DA4" w14:textId="343D75BC" w:rsidR="000361D3" w:rsidRDefault="000361D3" w:rsidP="000361D3">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736649DB" w14:textId="77777777" w:rsidR="000361D3" w:rsidRDefault="000361D3" w:rsidP="000361D3">
      <w:pPr>
        <w:pStyle w:val="Questiontext"/>
        <w:spacing w:after="0" w:line="276" w:lineRule="auto"/>
        <w:rPr>
          <w:rFonts w:ascii="Arial" w:hAnsi="Arial" w:cs="Arial"/>
        </w:rPr>
      </w:pPr>
    </w:p>
    <w:p w14:paraId="362C4B5F" w14:textId="5C2AB765" w:rsidR="000361D3" w:rsidRPr="00325A55" w:rsidRDefault="000361D3" w:rsidP="000361D3">
      <w:pPr>
        <w:pStyle w:val="Questiontext"/>
        <w:spacing w:after="0" w:line="276" w:lineRule="auto"/>
        <w:rPr>
          <w:rFonts w:ascii="Arial" w:hAnsi="Arial" w:cs="Arial"/>
        </w:rPr>
      </w:pPr>
      <w:r>
        <w:rPr>
          <w:rFonts w:ascii="Arial" w:hAnsi="Arial" w:cs="Arial"/>
        </w:rPr>
        <w:t>16c.  Indicate the employee contribution for dependent child life insurance over the breakpoint, as a percentage of the cost/premium.</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042D49">
        <w:rPr>
          <w:rFonts w:ascii="Arial" w:hAnsi="Arial" w:cs="Arial"/>
          <w:i/>
          <w:color w:val="7030A0"/>
        </w:rPr>
        <w:t>Employer pays a percentage up to a specific multiple of pay then employee pays a percentage over the breakpoint</w:t>
      </w:r>
      <w:r>
        <w:rPr>
          <w:rFonts w:ascii="Arial" w:hAnsi="Arial" w:cs="Arial"/>
          <w:i/>
          <w:color w:val="7030A0"/>
        </w:rPr>
        <w:t xml:space="preserve"> or </w:t>
      </w:r>
      <w:r w:rsidRPr="008131F4">
        <w:rPr>
          <w:rFonts w:ascii="Arial" w:hAnsi="Arial" w:cs="Arial"/>
          <w:i/>
          <w:color w:val="8064A2" w:themeColor="accent4"/>
        </w:rPr>
        <w:t xml:space="preserve">Employer pays a percentage up to a specific fixed amount of coverage breakpoint then employee pays a percentage over the breakpoint  </w:t>
      </w:r>
      <w:r>
        <w:rPr>
          <w:rFonts w:ascii="Arial" w:hAnsi="Arial" w:cs="Arial"/>
          <w:i/>
          <w:color w:val="5F497A" w:themeColor="accent4" w:themeShade="BF"/>
        </w:rPr>
        <w:t xml:space="preserve"> </w:t>
      </w:r>
      <w:r w:rsidRPr="00D628E6">
        <w:rPr>
          <w:rFonts w:ascii="Arial" w:hAnsi="Arial" w:cs="Arial"/>
          <w:color w:val="FF0000"/>
        </w:rPr>
        <w:t>Report Label:</w:t>
      </w:r>
      <w:r>
        <w:rPr>
          <w:rFonts w:ascii="Arial" w:hAnsi="Arial" w:cs="Arial"/>
          <w:color w:val="FF0000"/>
        </w:rPr>
        <w:t>Employee cost sharing over a breakpoint)</w:t>
      </w:r>
      <w:r w:rsidRPr="009A69D0">
        <w:rPr>
          <w:rFonts w:ascii="Arial" w:hAnsi="Arial" w:cs="Arial"/>
          <w:i/>
          <w:color w:val="8064A2" w:themeColor="accent4"/>
        </w:rPr>
        <w:t xml:space="preserve"> </w:t>
      </w:r>
    </w:p>
    <w:p w14:paraId="5C545C3E" w14:textId="77777777" w:rsidR="000361D3" w:rsidRPr="00325A55" w:rsidRDefault="000361D3" w:rsidP="000361D3">
      <w:pPr>
        <w:pStyle w:val="Questiontext"/>
        <w:spacing w:after="0" w:line="276" w:lineRule="auto"/>
        <w:rPr>
          <w:rFonts w:ascii="Arial" w:hAnsi="Arial" w:cs="Arial"/>
        </w:rPr>
      </w:pPr>
    </w:p>
    <w:p w14:paraId="2B63A379" w14:textId="5DDE4D04" w:rsidR="000361D3" w:rsidRDefault="000361D3" w:rsidP="000361D3">
      <w:pPr>
        <w:pStyle w:val="Questiontext"/>
        <w:spacing w:after="0" w:line="276" w:lineRule="auto"/>
        <w:rPr>
          <w:rFonts w:ascii="Arial" w:hAnsi="Arial" w:cs="Arial"/>
        </w:rPr>
      </w:pPr>
      <w:r w:rsidRPr="0020270A">
        <w:rPr>
          <w:rFonts w:ascii="Arial" w:hAnsi="Arial" w:cs="Arial"/>
        </w:rPr>
        <w:t>______</w:t>
      </w:r>
      <w:r>
        <w:rPr>
          <w:rFonts w:ascii="Arial" w:hAnsi="Arial" w:cs="Arial"/>
        </w:rPr>
        <w:t>%</w:t>
      </w:r>
    </w:p>
    <w:p w14:paraId="2883107B" w14:textId="77777777" w:rsidR="000361D3" w:rsidRDefault="000361D3" w:rsidP="000361D3">
      <w:pPr>
        <w:pStyle w:val="Questiontext"/>
        <w:spacing w:after="0" w:line="276" w:lineRule="auto"/>
        <w:rPr>
          <w:rFonts w:ascii="Arial" w:hAnsi="Arial" w:cs="Arial"/>
        </w:rPr>
      </w:pPr>
    </w:p>
    <w:p w14:paraId="471C0903" w14:textId="5BEE3E71" w:rsidR="000361D3" w:rsidRPr="00060220" w:rsidRDefault="000361D3" w:rsidP="000361D3">
      <w:pPr>
        <w:pStyle w:val="Questiontext"/>
        <w:spacing w:after="0" w:line="276" w:lineRule="auto"/>
        <w:rPr>
          <w:rFonts w:ascii="Arial" w:hAnsi="Arial" w:cs="Arial"/>
          <w:i/>
          <w:color w:val="8064A2" w:themeColor="accent4"/>
        </w:rPr>
      </w:pPr>
      <w:r>
        <w:rPr>
          <w:rFonts w:ascii="Arial" w:hAnsi="Arial" w:cs="Arial"/>
        </w:rPr>
        <w:t xml:space="preserve">16.d Indicate the fixed amount of dependent child life insurance coverage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Employer pays a percentage up to a specific fixed amount of coverage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coverage amount)</w:t>
      </w:r>
      <w:r w:rsidRPr="00060220">
        <w:rPr>
          <w:rFonts w:ascii="Arial" w:hAnsi="Arial" w:cs="Arial"/>
          <w:i/>
          <w:color w:val="8064A2" w:themeColor="accent4"/>
        </w:rPr>
        <w:t xml:space="preserve"> </w:t>
      </w:r>
    </w:p>
    <w:p w14:paraId="19929920" w14:textId="77777777" w:rsidR="000361D3" w:rsidRPr="00060220" w:rsidRDefault="000361D3" w:rsidP="000361D3">
      <w:pPr>
        <w:pStyle w:val="Questiontext"/>
        <w:spacing w:after="0" w:line="276" w:lineRule="auto"/>
        <w:rPr>
          <w:rFonts w:ascii="Arial" w:hAnsi="Arial" w:cs="Arial"/>
          <w:i/>
          <w:color w:val="8064A2" w:themeColor="accent4"/>
        </w:rPr>
      </w:pPr>
    </w:p>
    <w:p w14:paraId="28091CB8" w14:textId="77777777" w:rsidR="000361D3" w:rsidRDefault="000361D3" w:rsidP="000361D3">
      <w:pPr>
        <w:pStyle w:val="Questiontext"/>
        <w:spacing w:after="0" w:line="276" w:lineRule="auto"/>
        <w:rPr>
          <w:rFonts w:ascii="Arial" w:hAnsi="Arial" w:cs="Arial"/>
        </w:rPr>
      </w:pPr>
      <w:r>
        <w:rPr>
          <w:rFonts w:ascii="Arial" w:hAnsi="Arial" w:cs="Arial"/>
        </w:rPr>
        <w:t xml:space="preserve"> _____</w:t>
      </w:r>
    </w:p>
    <w:p w14:paraId="009F8C40" w14:textId="77777777" w:rsidR="000361D3" w:rsidRDefault="000361D3" w:rsidP="000361D3">
      <w:pPr>
        <w:pStyle w:val="Questiontext"/>
        <w:spacing w:after="0" w:line="276" w:lineRule="auto"/>
        <w:rPr>
          <w:rFonts w:ascii="Arial" w:hAnsi="Arial" w:cs="Arial"/>
        </w:rPr>
      </w:pPr>
    </w:p>
    <w:p w14:paraId="03D418B8" w14:textId="77777777" w:rsidR="000361D3" w:rsidRPr="00060220" w:rsidRDefault="000361D3" w:rsidP="000361D3">
      <w:pPr>
        <w:pStyle w:val="Questiontext"/>
        <w:spacing w:after="0" w:line="276" w:lineRule="auto"/>
        <w:rPr>
          <w:rFonts w:ascii="Arial" w:hAnsi="Arial" w:cs="Arial"/>
          <w:i/>
          <w:color w:val="8064A2" w:themeColor="accent4"/>
        </w:rPr>
      </w:pPr>
      <w:r>
        <w:rPr>
          <w:rFonts w:ascii="Arial" w:hAnsi="Arial" w:cs="Arial"/>
        </w:rPr>
        <w:t xml:space="preserve">16.e Indicate the multiple of pay breakpoint for which the employer pays a percentage. </w:t>
      </w:r>
      <w:r w:rsidRPr="00060220">
        <w:rPr>
          <w:rFonts w:ascii="Arial" w:hAnsi="Arial" w:cs="Arial"/>
          <w:i/>
          <w:color w:val="8064A2" w:themeColor="accent4"/>
        </w:rPr>
        <w:t>Show this question if Q1</w:t>
      </w:r>
      <w:r>
        <w:rPr>
          <w:rFonts w:ascii="Arial" w:hAnsi="Arial" w:cs="Arial"/>
          <w:i/>
          <w:color w:val="8064A2" w:themeColor="accent4"/>
        </w:rPr>
        <w:t>6</w:t>
      </w:r>
      <w:r w:rsidRPr="00060220">
        <w:rPr>
          <w:rFonts w:ascii="Arial" w:hAnsi="Arial" w:cs="Arial"/>
          <w:i/>
          <w:color w:val="8064A2" w:themeColor="accent4"/>
        </w:rPr>
        <w:t xml:space="preserve"> = </w:t>
      </w:r>
      <w:r w:rsidRPr="008D74BD">
        <w:rPr>
          <w:rFonts w:ascii="Arial" w:hAnsi="Arial" w:cs="Arial"/>
          <w:i/>
          <w:color w:val="7030A0"/>
        </w:rPr>
        <w:t xml:space="preserve">Employer pays a percentage up to a specific </w:t>
      </w:r>
      <w:r>
        <w:rPr>
          <w:rFonts w:ascii="Arial" w:hAnsi="Arial" w:cs="Arial"/>
          <w:i/>
          <w:color w:val="7030A0"/>
        </w:rPr>
        <w:t>multiple of pay breakpoint</w:t>
      </w:r>
      <w:r w:rsidRPr="008D74BD">
        <w:rPr>
          <w:rFonts w:ascii="Arial" w:hAnsi="Arial" w:cs="Arial"/>
          <w:i/>
          <w:color w:val="7030A0"/>
        </w:rPr>
        <w:t xml:space="preserve"> then employee pays a percentage over the breakpoint</w:t>
      </w:r>
      <w:r>
        <w:rPr>
          <w:rFonts w:ascii="Arial" w:hAnsi="Arial" w:cs="Arial"/>
        </w:rPr>
        <w:t xml:space="preserve"> </w:t>
      </w:r>
      <w:r w:rsidRPr="00D628E6">
        <w:rPr>
          <w:rFonts w:ascii="Arial" w:hAnsi="Arial" w:cs="Arial"/>
          <w:color w:val="FF0000"/>
        </w:rPr>
        <w:t>(Report Label:</w:t>
      </w:r>
      <w:r>
        <w:rPr>
          <w:rFonts w:ascii="Arial" w:hAnsi="Arial" w:cs="Arial"/>
          <w:color w:val="FF0000"/>
        </w:rPr>
        <w:t xml:space="preserve"> Cost sharing breakpoint – multiple of pay)</w:t>
      </w:r>
      <w:r w:rsidRPr="00060220">
        <w:rPr>
          <w:rFonts w:ascii="Arial" w:hAnsi="Arial" w:cs="Arial"/>
          <w:i/>
          <w:color w:val="8064A2" w:themeColor="accent4"/>
        </w:rPr>
        <w:t xml:space="preserve"> </w:t>
      </w:r>
    </w:p>
    <w:p w14:paraId="7AC4F76D" w14:textId="77777777" w:rsidR="000361D3" w:rsidRPr="00060220" w:rsidRDefault="000361D3" w:rsidP="000361D3">
      <w:pPr>
        <w:pStyle w:val="Questiontext"/>
        <w:spacing w:after="0" w:line="276" w:lineRule="auto"/>
        <w:rPr>
          <w:rFonts w:ascii="Arial" w:hAnsi="Arial" w:cs="Arial"/>
          <w:i/>
          <w:color w:val="8064A2" w:themeColor="accent4"/>
        </w:rPr>
      </w:pPr>
    </w:p>
    <w:p w14:paraId="7154F8DA" w14:textId="77777777" w:rsidR="000361D3" w:rsidRDefault="000361D3" w:rsidP="000361D3">
      <w:pPr>
        <w:pStyle w:val="Questiontext"/>
        <w:spacing w:after="0" w:line="276" w:lineRule="auto"/>
        <w:rPr>
          <w:rFonts w:ascii="Arial" w:hAnsi="Arial" w:cs="Arial"/>
        </w:rPr>
      </w:pPr>
      <w:r>
        <w:rPr>
          <w:rFonts w:ascii="Arial" w:hAnsi="Arial" w:cs="Arial"/>
        </w:rPr>
        <w:t xml:space="preserve"> _____</w:t>
      </w:r>
    </w:p>
    <w:p w14:paraId="1FC9F7BB" w14:textId="2DF4C295" w:rsidR="009453F4" w:rsidRDefault="009453F4" w:rsidP="009453F4">
      <w:pPr>
        <w:pStyle w:val="Questiontext"/>
        <w:spacing w:after="0" w:line="276" w:lineRule="auto"/>
        <w:rPr>
          <w:rFonts w:ascii="Arial" w:hAnsi="Arial" w:cs="Arial"/>
        </w:rPr>
      </w:pPr>
    </w:p>
    <w:p w14:paraId="22317E87" w14:textId="77777777" w:rsidR="009453F4" w:rsidRDefault="009453F4" w:rsidP="009453F4">
      <w:pPr>
        <w:pStyle w:val="Questiontext"/>
        <w:spacing w:after="0" w:line="276" w:lineRule="auto"/>
        <w:rPr>
          <w:rFonts w:ascii="Arial" w:hAnsi="Arial" w:cs="Arial"/>
        </w:rPr>
      </w:pPr>
    </w:p>
    <w:p w14:paraId="51B9CEC4" w14:textId="05D9A0AB" w:rsidR="00577D2B" w:rsidRPr="00F3757B" w:rsidRDefault="00D40AAE" w:rsidP="00577D2B">
      <w:pPr>
        <w:spacing w:line="276" w:lineRule="auto"/>
        <w:rPr>
          <w:rFonts w:ascii="Arial" w:hAnsi="Arial" w:cs="Arial"/>
          <w:iCs/>
          <w:color w:val="8064A2" w:themeColor="accent4"/>
          <w:sz w:val="20"/>
          <w:szCs w:val="20"/>
          <w:lang w:val="en-CA"/>
        </w:rPr>
      </w:pPr>
      <w:r>
        <w:rPr>
          <w:rFonts w:ascii="Arial" w:hAnsi="Arial" w:cs="Arial"/>
          <w:sz w:val="20"/>
          <w:szCs w:val="20"/>
        </w:rPr>
        <w:t>1</w:t>
      </w:r>
      <w:r w:rsidR="000361D3">
        <w:rPr>
          <w:rFonts w:ascii="Arial" w:hAnsi="Arial" w:cs="Arial"/>
          <w:sz w:val="20"/>
          <w:szCs w:val="20"/>
        </w:rPr>
        <w:t>7</w:t>
      </w:r>
      <w:r w:rsidRPr="00B345DA">
        <w:rPr>
          <w:rFonts w:ascii="Arial" w:hAnsi="Arial" w:cs="Arial"/>
          <w:sz w:val="20"/>
          <w:szCs w:val="20"/>
        </w:rPr>
        <w:t>.  Does your organization offer a premium waiver during periods of disability?</w:t>
      </w:r>
      <w:r w:rsidRPr="00B345DA">
        <w:rPr>
          <w:rFonts w:ascii="Arial" w:hAnsi="Arial" w:cs="Arial"/>
          <w:i/>
          <w:sz w:val="20"/>
          <w:szCs w:val="20"/>
        </w:rPr>
        <w:t xml:space="preserve"> </w:t>
      </w:r>
      <w:r w:rsidRPr="00B345DA">
        <w:rPr>
          <w:rFonts w:ascii="Arial" w:hAnsi="Arial" w:cs="Arial"/>
          <w:i/>
          <w:color w:val="7030A0"/>
          <w:sz w:val="20"/>
          <w:szCs w:val="20"/>
        </w:rPr>
        <w:t xml:space="preserve">Show this </w:t>
      </w:r>
      <w:r w:rsidRPr="000318E3">
        <w:rPr>
          <w:rFonts w:ascii="Arial" w:hAnsi="Arial" w:cs="Arial"/>
          <w:i/>
          <w:color w:val="7030A0"/>
          <w:sz w:val="20"/>
          <w:szCs w:val="20"/>
        </w:rPr>
        <w:t>question if Q15 = yes</w:t>
      </w:r>
      <w:r w:rsidR="00577D2B">
        <w:rPr>
          <w:rFonts w:ascii="Arial" w:hAnsi="Arial" w:cs="Arial"/>
          <w:i/>
          <w:color w:val="7030A0"/>
          <w:sz w:val="20"/>
          <w:szCs w:val="20"/>
        </w:rPr>
        <w:t xml:space="preserve"> </w:t>
      </w:r>
      <w:r w:rsidR="00577D2B" w:rsidRPr="00D57FE1">
        <w:rPr>
          <w:rFonts w:ascii="Arial" w:hAnsi="Arial" w:cs="Arial"/>
          <w:iCs/>
          <w:sz w:val="20"/>
          <w:szCs w:val="20"/>
          <w:lang w:val="en-CA"/>
        </w:rPr>
        <w:t xml:space="preserve">(Report Label: </w:t>
      </w:r>
      <w:r w:rsidR="00577D2B">
        <w:rPr>
          <w:rFonts w:ascii="Arial" w:hAnsi="Arial" w:cs="Arial"/>
          <w:iCs/>
          <w:sz w:val="20"/>
          <w:szCs w:val="20"/>
          <w:lang w:val="en-CA"/>
        </w:rPr>
        <w:t>Premiums waived during disability</w:t>
      </w:r>
      <w:r w:rsidR="00577D2B" w:rsidRPr="00D57FE1">
        <w:rPr>
          <w:rFonts w:ascii="Arial" w:hAnsi="Arial" w:cs="Arial"/>
          <w:iCs/>
          <w:sz w:val="20"/>
          <w:szCs w:val="20"/>
          <w:lang w:val="en-CA"/>
        </w:rPr>
        <w:t>)</w:t>
      </w:r>
    </w:p>
    <w:p w14:paraId="1D1B3425" w14:textId="5B75D002" w:rsidR="00D40AAE" w:rsidRPr="00B345DA" w:rsidRDefault="00D40AAE" w:rsidP="00D40AAE">
      <w:pPr>
        <w:spacing w:line="276" w:lineRule="auto"/>
        <w:rPr>
          <w:rFonts w:ascii="Arial" w:hAnsi="Arial" w:cs="Arial"/>
          <w:sz w:val="20"/>
          <w:szCs w:val="20"/>
        </w:rPr>
      </w:pPr>
      <w:r w:rsidRPr="000318E3">
        <w:rPr>
          <w:rFonts w:ascii="Arial" w:hAnsi="Arial" w:cs="Arial"/>
          <w:i/>
          <w:color w:val="7030A0"/>
          <w:sz w:val="20"/>
          <w:szCs w:val="20"/>
        </w:rPr>
        <w:br/>
      </w:r>
      <w:r w:rsidRPr="00B345DA">
        <w:rPr>
          <w:rFonts w:ascii="Arial" w:hAnsi="Arial" w:cs="Arial"/>
          <w:sz w:val="20"/>
          <w:szCs w:val="20"/>
        </w:rPr>
        <w:t xml:space="preserve">○ </w:t>
      </w:r>
      <w:r w:rsidRPr="00B345DA">
        <w:rPr>
          <w:rStyle w:val="Answertextfont"/>
          <w:rFonts w:ascii="Arial" w:hAnsi="Arial" w:cs="Arial"/>
        </w:rPr>
        <w:t>Yes</w:t>
      </w:r>
    </w:p>
    <w:p w14:paraId="37AC3055" w14:textId="77777777" w:rsidR="00D40AAE" w:rsidRPr="00B345DA" w:rsidRDefault="00D40AAE" w:rsidP="00D40AAE">
      <w:pPr>
        <w:spacing w:line="276" w:lineRule="auto"/>
        <w:rPr>
          <w:rFonts w:ascii="Arial" w:hAnsi="Arial" w:cs="Arial"/>
          <w:sz w:val="20"/>
          <w:szCs w:val="20"/>
        </w:rPr>
      </w:pPr>
      <w:r w:rsidRPr="00B345DA">
        <w:rPr>
          <w:rFonts w:ascii="Arial" w:hAnsi="Arial" w:cs="Arial"/>
          <w:sz w:val="20"/>
          <w:szCs w:val="20"/>
        </w:rPr>
        <w:t xml:space="preserve">○ </w:t>
      </w:r>
      <w:r w:rsidRPr="00B345DA">
        <w:rPr>
          <w:rStyle w:val="Answertextfont"/>
          <w:rFonts w:ascii="Arial" w:hAnsi="Arial" w:cs="Arial"/>
        </w:rPr>
        <w:t>No</w:t>
      </w:r>
    </w:p>
    <w:p w14:paraId="7F1C4A98" w14:textId="77777777" w:rsidR="001E3F9B" w:rsidRPr="00836A02" w:rsidRDefault="003854C0" w:rsidP="001E3F9B">
      <w:pPr>
        <w:pStyle w:val="Questiontext"/>
        <w:spacing w:line="276" w:lineRule="auto"/>
        <w:rPr>
          <w:rFonts w:ascii="Arial" w:hAnsi="Arial" w:cs="Arial"/>
        </w:rPr>
      </w:pPr>
      <w:r>
        <w:rPr>
          <w:rFonts w:ascii="Arial" w:hAnsi="Arial" w:cs="Arial"/>
        </w:rPr>
        <w:br/>
      </w:r>
      <w:r w:rsidR="001E3F9B" w:rsidRPr="00185A03">
        <w:rPr>
          <w:rFonts w:ascii="Arial" w:hAnsi="Arial" w:cs="Arial"/>
          <w:b/>
          <w:color w:val="FF0000"/>
          <w:sz w:val="24"/>
          <w:szCs w:val="24"/>
        </w:rPr>
        <w:t>New survey page]</w:t>
      </w:r>
      <w:r w:rsidR="001E3F9B">
        <w:rPr>
          <w:rFonts w:ascii="Arial" w:hAnsi="Arial" w:cs="Arial"/>
          <w:b/>
          <w:color w:val="FF0000"/>
          <w:sz w:val="24"/>
          <w:szCs w:val="24"/>
        </w:rPr>
        <w:t xml:space="preserve"> </w:t>
      </w:r>
    </w:p>
    <w:p w14:paraId="7B669856" w14:textId="06273C1F" w:rsidR="001E3F9B" w:rsidRPr="00060220" w:rsidRDefault="001E3F9B" w:rsidP="001E3F9B">
      <w:pPr>
        <w:pStyle w:val="Questiontext"/>
        <w:rPr>
          <w:rFonts w:ascii="Arial" w:hAnsi="Arial" w:cs="Arial"/>
          <w:sz w:val="24"/>
          <w:szCs w:val="24"/>
        </w:rPr>
      </w:pPr>
      <w:r>
        <w:rPr>
          <w:rFonts w:ascii="Arial" w:hAnsi="Arial" w:cs="Arial"/>
          <w:b/>
          <w:sz w:val="24"/>
          <w:szCs w:val="24"/>
        </w:rPr>
        <w:t xml:space="preserve">Dependent group universal life general provisions </w:t>
      </w:r>
      <w:r w:rsidR="00474D69">
        <w:rPr>
          <w:rFonts w:asciiTheme="minorHAnsi" w:hAnsiTheme="minorHAnsi" w:cstheme="minorHAnsi"/>
          <w:i/>
          <w:color w:val="7030A0"/>
        </w:rPr>
        <w:t>Subsection of life insurance plan</w:t>
      </w:r>
      <w:r w:rsidR="00474D69" w:rsidRPr="00EC6CB0">
        <w:rPr>
          <w:rFonts w:ascii="Arial" w:hAnsi="Arial" w:cs="Arial"/>
          <w:i/>
          <w:color w:val="7030A0"/>
        </w:rPr>
        <w:t xml:space="preserve"> </w:t>
      </w:r>
      <w:r w:rsidRPr="00EC6CB0">
        <w:rPr>
          <w:rFonts w:ascii="Arial" w:hAnsi="Arial" w:cs="Arial"/>
          <w:i/>
          <w:color w:val="7030A0"/>
        </w:rPr>
        <w:t xml:space="preserve">Show if </w:t>
      </w:r>
      <w:r>
        <w:rPr>
          <w:rFonts w:ascii="Arial" w:hAnsi="Arial" w:cs="Arial"/>
          <w:i/>
          <w:color w:val="7030A0"/>
        </w:rPr>
        <w:t>Eligibility</w:t>
      </w:r>
      <w:r w:rsidRPr="00EC6CB0">
        <w:rPr>
          <w:rFonts w:ascii="Arial" w:hAnsi="Arial" w:cs="Arial"/>
          <w:i/>
          <w:color w:val="7030A0"/>
        </w:rPr>
        <w:t xml:space="preserve"> Q</w:t>
      </w:r>
      <w:r>
        <w:rPr>
          <w:rFonts w:ascii="Arial" w:hAnsi="Arial" w:cs="Arial"/>
          <w:i/>
          <w:color w:val="7030A0"/>
        </w:rPr>
        <w:t>3</w:t>
      </w:r>
      <w:r w:rsidRPr="0076032E">
        <w:rPr>
          <w:rFonts w:ascii="Arial" w:hAnsi="Arial" w:cs="Arial"/>
          <w:i/>
          <w:color w:val="7030A0"/>
        </w:rPr>
        <w:t xml:space="preserve"> </w:t>
      </w:r>
      <w:r>
        <w:rPr>
          <w:rFonts w:ascii="Arial" w:hAnsi="Arial" w:cs="Arial"/>
          <w:i/>
          <w:color w:val="7030A0"/>
        </w:rPr>
        <w:t>= Dependent group universal dependent</w:t>
      </w:r>
      <w:r w:rsidRPr="00283DD0">
        <w:rPr>
          <w:rFonts w:ascii="Arial" w:hAnsi="Arial" w:cs="Arial"/>
          <w:i/>
          <w:color w:val="7030A0"/>
        </w:rPr>
        <w:t xml:space="preserve"> L</w:t>
      </w:r>
      <w:r>
        <w:rPr>
          <w:rFonts w:ascii="Arial" w:hAnsi="Arial" w:cs="Arial"/>
          <w:i/>
          <w:color w:val="7030A0"/>
        </w:rPr>
        <w:t>ll</w:t>
      </w:r>
      <w:r w:rsidRPr="00283DD0">
        <w:rPr>
          <w:rFonts w:ascii="Arial" w:hAnsi="Arial" w:cs="Arial"/>
          <w:i/>
          <w:color w:val="7030A0"/>
        </w:rPr>
        <w:t>e</w:t>
      </w:r>
    </w:p>
    <w:p w14:paraId="29EF0378" w14:textId="77777777" w:rsidR="001E3F9B" w:rsidRPr="00E968DC" w:rsidRDefault="001E3F9B" w:rsidP="001E3F9B">
      <w:pPr>
        <w:pStyle w:val="Questiontext"/>
        <w:spacing w:line="276" w:lineRule="auto"/>
      </w:pPr>
    </w:p>
    <w:p w14:paraId="5164DF8B" w14:textId="04C42948" w:rsidR="001E3F9B" w:rsidRPr="0095250A" w:rsidRDefault="001E3F9B" w:rsidP="001E3F9B">
      <w:pPr>
        <w:spacing w:line="276" w:lineRule="auto"/>
        <w:rPr>
          <w:rFonts w:ascii="Arial" w:hAnsi="Arial" w:cs="Arial"/>
          <w:i/>
          <w:iCs/>
          <w:color w:val="FF0000"/>
          <w:sz w:val="20"/>
          <w:szCs w:val="20"/>
          <w:lang w:val="en-CA"/>
        </w:rPr>
      </w:pPr>
      <w:r w:rsidRPr="00B7300E">
        <w:rPr>
          <w:rFonts w:ascii="Arial" w:hAnsi="Arial" w:cs="Arial"/>
          <w:sz w:val="20"/>
          <w:szCs w:val="20"/>
        </w:rPr>
        <w:t xml:space="preserve">1. Indicate the dependents eligible for dependent </w:t>
      </w:r>
      <w:r>
        <w:rPr>
          <w:rFonts w:ascii="Arial" w:hAnsi="Arial" w:cs="Arial"/>
          <w:sz w:val="20"/>
          <w:szCs w:val="20"/>
        </w:rPr>
        <w:t xml:space="preserve">group universal </w:t>
      </w:r>
      <w:r w:rsidRPr="00B7300E">
        <w:rPr>
          <w:rFonts w:ascii="Arial" w:hAnsi="Arial" w:cs="Arial"/>
          <w:sz w:val="20"/>
          <w:szCs w:val="20"/>
        </w:rPr>
        <w:t xml:space="preserve">life insurance. </w:t>
      </w:r>
      <w:r>
        <w:rPr>
          <w:rFonts w:ascii="Arial" w:hAnsi="Arial" w:cs="Arial"/>
          <w:color w:val="7030A0"/>
        </w:rPr>
        <w:t xml:space="preserve"> </w:t>
      </w:r>
      <w:r w:rsidRPr="0095250A">
        <w:rPr>
          <w:rFonts w:ascii="Arial" w:hAnsi="Arial" w:cs="Arial"/>
          <w:iCs/>
          <w:color w:val="FF0000"/>
          <w:sz w:val="20"/>
          <w:szCs w:val="20"/>
          <w:lang w:val="en-CA"/>
        </w:rPr>
        <w:t xml:space="preserve">(Report Label: </w:t>
      </w:r>
      <w:r>
        <w:rPr>
          <w:rFonts w:ascii="Arial" w:hAnsi="Arial" w:cs="Arial"/>
          <w:iCs/>
          <w:color w:val="FF0000"/>
          <w:sz w:val="20"/>
          <w:szCs w:val="20"/>
          <w:lang w:val="en-CA"/>
        </w:rPr>
        <w:t>Dependents covered</w:t>
      </w:r>
      <w:r w:rsidRPr="0095250A">
        <w:rPr>
          <w:rFonts w:ascii="Arial" w:hAnsi="Arial" w:cs="Arial"/>
          <w:iCs/>
          <w:color w:val="FF0000"/>
          <w:sz w:val="20"/>
          <w:szCs w:val="20"/>
          <w:lang w:val="en-CA"/>
        </w:rPr>
        <w:t>)</w:t>
      </w:r>
    </w:p>
    <w:p w14:paraId="25E0C63E" w14:textId="77777777" w:rsidR="001E3F9B" w:rsidRDefault="001E3F9B" w:rsidP="001E3F9B">
      <w:pPr>
        <w:spacing w:line="276" w:lineRule="auto"/>
        <w:rPr>
          <w:rFonts w:ascii="Arial" w:hAnsi="Arial" w:cs="Arial"/>
          <w:sz w:val="20"/>
          <w:szCs w:val="20"/>
        </w:rPr>
      </w:pPr>
      <w:r w:rsidRPr="00E968DC">
        <w:rPr>
          <w:rFonts w:ascii="Arial" w:hAnsi="Arial" w:cs="Arial"/>
          <w:sz w:val="20"/>
          <w:szCs w:val="20"/>
        </w:rPr>
        <w:t>□ Spouse</w:t>
      </w:r>
      <w:r>
        <w:rPr>
          <w:rFonts w:ascii="Arial" w:hAnsi="Arial" w:cs="Arial"/>
          <w:sz w:val="20"/>
          <w:szCs w:val="20"/>
        </w:rPr>
        <w:t>/partner</w:t>
      </w:r>
    </w:p>
    <w:p w14:paraId="3B21FDD5"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rPr>
        <w:t>□ Child</w:t>
      </w:r>
      <w:r>
        <w:rPr>
          <w:rFonts w:ascii="Arial" w:hAnsi="Arial" w:cs="Arial"/>
          <w:sz w:val="20"/>
          <w:szCs w:val="20"/>
        </w:rPr>
        <w:t>(ren)</w:t>
      </w:r>
      <w:r w:rsidRPr="00E968DC">
        <w:rPr>
          <w:rFonts w:ascii="Arial" w:hAnsi="Arial" w:cs="Arial"/>
          <w:sz w:val="20"/>
          <w:szCs w:val="20"/>
        </w:rPr>
        <w:t xml:space="preserve"> </w:t>
      </w:r>
    </w:p>
    <w:p w14:paraId="2213AEE5"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Other (____________)</w:t>
      </w:r>
    </w:p>
    <w:p w14:paraId="68294AD9" w14:textId="77777777" w:rsidR="001E3F9B" w:rsidRDefault="001E3F9B" w:rsidP="001E3F9B">
      <w:pPr>
        <w:spacing w:line="276" w:lineRule="auto"/>
        <w:rPr>
          <w:rStyle w:val="Answertextfont"/>
          <w:rFonts w:ascii="Arial" w:hAnsi="Arial" w:cs="Arial"/>
        </w:rPr>
      </w:pPr>
    </w:p>
    <w:p w14:paraId="132967DD" w14:textId="082BF4A7" w:rsidR="001E3F9B" w:rsidRPr="004804AB" w:rsidRDefault="001E3F9B" w:rsidP="001E3F9B">
      <w:pPr>
        <w:pStyle w:val="Questiontext"/>
        <w:spacing w:line="276" w:lineRule="auto"/>
        <w:rPr>
          <w:rStyle w:val="Answertextfont"/>
          <w:rFonts w:ascii="Arial" w:hAnsi="Arial" w:cs="Arial"/>
        </w:rPr>
      </w:pPr>
      <w:r>
        <w:rPr>
          <w:rFonts w:ascii="Arial" w:hAnsi="Arial" w:cs="Arial"/>
        </w:rPr>
        <w:t xml:space="preserve">2. </w:t>
      </w:r>
      <w:r w:rsidRPr="00E968DC">
        <w:rPr>
          <w:rFonts w:ascii="Arial" w:hAnsi="Arial" w:cs="Arial"/>
        </w:rPr>
        <w:t xml:space="preserve">Indicate the eligibility </w:t>
      </w:r>
      <w:r>
        <w:rPr>
          <w:rFonts w:ascii="Arial" w:hAnsi="Arial" w:cs="Arial"/>
        </w:rPr>
        <w:t>requirement for dependent group universal</w:t>
      </w:r>
      <w:r w:rsidRPr="00E968DC">
        <w:rPr>
          <w:rFonts w:ascii="Arial" w:hAnsi="Arial" w:cs="Arial"/>
        </w:rPr>
        <w:t xml:space="preserve"> life</w:t>
      </w:r>
      <w:r>
        <w:rPr>
          <w:rFonts w:ascii="Arial" w:hAnsi="Arial" w:cs="Arial"/>
        </w:rPr>
        <w:t xml:space="preserve"> insurance</w:t>
      </w:r>
      <w:r w:rsidRPr="00E968DC">
        <w:rPr>
          <w:rFonts w:ascii="Arial" w:hAnsi="Arial" w:cs="Arial"/>
        </w:rPr>
        <w:t>.</w:t>
      </w:r>
      <w:r>
        <w:rPr>
          <w:rFonts w:ascii="Arial" w:hAnsi="Arial" w:cs="Arial"/>
        </w:rPr>
        <w:t xml:space="preserve">  </w:t>
      </w:r>
      <w:r w:rsidRPr="00366811">
        <w:rPr>
          <w:rFonts w:ascii="Arial" w:hAnsi="Arial" w:cs="Arial"/>
          <w:i/>
          <w:color w:val="7030A0"/>
        </w:rPr>
        <w:t xml:space="preserve"> </w:t>
      </w:r>
      <w:r w:rsidRPr="00B7300E">
        <w:rPr>
          <w:rFonts w:ascii="Arial" w:hAnsi="Arial" w:cs="Arial"/>
          <w:color w:val="FF0000"/>
        </w:rPr>
        <w:t>(Report</w:t>
      </w:r>
      <w:r>
        <w:rPr>
          <w:rFonts w:ascii="Arial" w:hAnsi="Arial" w:cs="Arial"/>
          <w:color w:val="FF0000"/>
        </w:rPr>
        <w:t xml:space="preserve"> Label: </w:t>
      </w:r>
      <w:del w:id="195" w:author="Boland, Elizabeth (RIC - Washington)" w:date="2019-06-25T09:45:00Z">
        <w:r w:rsidDel="00AD17A7">
          <w:rPr>
            <w:rFonts w:ascii="Arial" w:hAnsi="Arial" w:cs="Arial"/>
            <w:color w:val="FF0000"/>
          </w:rPr>
          <w:delText xml:space="preserve">General </w:delText>
        </w:r>
      </w:del>
      <w:ins w:id="196" w:author="Boland, Elizabeth (RIC - Washington)" w:date="2019-06-25T09:45:00Z">
        <w:r w:rsidR="00AD17A7">
          <w:rPr>
            <w:rFonts w:ascii="Arial" w:hAnsi="Arial" w:cs="Arial"/>
            <w:color w:val="FF0000"/>
          </w:rPr>
          <w:t>E</w:t>
        </w:r>
      </w:ins>
      <w:del w:id="197" w:author="Boland, Elizabeth (RIC - Washington)" w:date="2019-06-25T09:45:00Z">
        <w:r w:rsidDel="00AD17A7">
          <w:rPr>
            <w:rFonts w:ascii="Arial" w:hAnsi="Arial" w:cs="Arial"/>
            <w:color w:val="FF0000"/>
          </w:rPr>
          <w:delText>e</w:delText>
        </w:r>
      </w:del>
      <w:r>
        <w:rPr>
          <w:rFonts w:ascii="Arial" w:hAnsi="Arial" w:cs="Arial"/>
          <w:color w:val="FF0000"/>
        </w:rPr>
        <w:t>ligibility</w:t>
      </w:r>
      <w:ins w:id="198" w:author="Boland, Elizabeth (RIC - Washington)" w:date="2019-06-25T09:45:00Z">
        <w:r w:rsidR="00AD17A7">
          <w:rPr>
            <w:rFonts w:ascii="Arial" w:hAnsi="Arial" w:cs="Arial"/>
            <w:color w:val="FF0000"/>
          </w:rPr>
          <w:t xml:space="preserve"> requirement</w:t>
        </w:r>
      </w:ins>
      <w:r>
        <w:rPr>
          <w:rFonts w:ascii="Arial" w:hAnsi="Arial" w:cs="Arial"/>
          <w:color w:val="FF0000"/>
        </w:rPr>
        <w:t>)</w:t>
      </w:r>
    </w:p>
    <w:p w14:paraId="36823485" w14:textId="77777777" w:rsidR="001E3F9B" w:rsidRPr="00E968DC" w:rsidRDefault="001E3F9B" w:rsidP="001E3F9B">
      <w:pPr>
        <w:spacing w:line="276" w:lineRule="auto"/>
        <w:rPr>
          <w:rFonts w:ascii="Arial" w:hAnsi="Arial" w:cs="Arial"/>
          <w:sz w:val="20"/>
          <w:szCs w:val="20"/>
        </w:rPr>
      </w:pPr>
      <w:r w:rsidRPr="00DC366B">
        <w:rPr>
          <w:rFonts w:ascii="Arial" w:hAnsi="Arial" w:cs="Arial"/>
          <w:sz w:val="20"/>
          <w:szCs w:val="20"/>
        </w:rPr>
        <w:t>□ Enrolled in medical</w:t>
      </w:r>
      <w:r>
        <w:rPr>
          <w:rFonts w:ascii="Arial" w:hAnsi="Arial" w:cs="Arial"/>
          <w:sz w:val="20"/>
          <w:szCs w:val="20"/>
        </w:rPr>
        <w:br/>
      </w:r>
      <w:r w:rsidRPr="00DC366B">
        <w:rPr>
          <w:rFonts w:ascii="Arial" w:hAnsi="Arial" w:cs="Arial"/>
          <w:sz w:val="20"/>
          <w:szCs w:val="20"/>
        </w:rPr>
        <w:t>□</w:t>
      </w:r>
      <w:r w:rsidRPr="00E968DC">
        <w:rPr>
          <w:rFonts w:ascii="Arial" w:hAnsi="Arial" w:cs="Arial"/>
          <w:sz w:val="20"/>
          <w:szCs w:val="20"/>
        </w:rPr>
        <w:t xml:space="preserve"> </w:t>
      </w:r>
      <w:r w:rsidRPr="00F94C67">
        <w:rPr>
          <w:rStyle w:val="Answertextfont"/>
          <w:rFonts w:ascii="Arial" w:hAnsi="Arial" w:cs="Arial"/>
          <w:lang w:val="en-CA"/>
        </w:rPr>
        <w:t>Upon hiring (on first day of joining the organization)</w:t>
      </w:r>
    </w:p>
    <w:p w14:paraId="3C25A4BD" w14:textId="77777777" w:rsidR="001E3F9B" w:rsidRPr="00E968DC" w:rsidRDefault="001E3F9B" w:rsidP="001E3F9B">
      <w:pPr>
        <w:spacing w:line="276" w:lineRule="auto"/>
        <w:rPr>
          <w:rStyle w:val="Answertextfont"/>
          <w:rFonts w:ascii="Arial" w:hAnsi="Arial" w:cs="Arial"/>
          <w:lang w:val="en-CA"/>
        </w:rPr>
      </w:pPr>
      <w:r w:rsidRPr="00DC366B">
        <w:rPr>
          <w:rFonts w:ascii="Arial" w:hAnsi="Arial" w:cs="Arial"/>
          <w:sz w:val="20"/>
          <w:szCs w:val="20"/>
        </w:rPr>
        <w:t>□</w:t>
      </w:r>
      <w:r w:rsidRPr="00E968DC">
        <w:rPr>
          <w:rFonts w:ascii="Arial" w:hAnsi="Arial" w:cs="Arial"/>
          <w:sz w:val="20"/>
          <w:szCs w:val="20"/>
        </w:rPr>
        <w:t xml:space="preserve"> </w:t>
      </w:r>
      <w:r w:rsidRPr="00BE4A90">
        <w:rPr>
          <w:rStyle w:val="Answertextfont"/>
          <w:rFonts w:ascii="Arial" w:hAnsi="Arial" w:cs="Arial"/>
        </w:rPr>
        <w:t xml:space="preserve">First </w:t>
      </w:r>
      <w:r>
        <w:rPr>
          <w:rStyle w:val="Answertextfont"/>
          <w:rFonts w:ascii="Arial" w:hAnsi="Arial" w:cs="Arial"/>
        </w:rPr>
        <w:t>of month following date of hire</w:t>
      </w:r>
    </w:p>
    <w:p w14:paraId="0B2DB903" w14:textId="77777777" w:rsidR="001E3F9B" w:rsidRPr="00E968DC" w:rsidRDefault="001E3F9B" w:rsidP="001E3F9B">
      <w:pPr>
        <w:spacing w:line="276" w:lineRule="auto"/>
        <w:rPr>
          <w:rStyle w:val="Answertextfont"/>
          <w:rFonts w:ascii="Arial" w:hAnsi="Arial" w:cs="Arial"/>
          <w:lang w:val="en-CA"/>
        </w:rPr>
      </w:pPr>
      <w:r w:rsidRPr="00DC366B">
        <w:rPr>
          <w:rFonts w:ascii="Arial" w:hAnsi="Arial" w:cs="Arial"/>
          <w:sz w:val="20"/>
          <w:szCs w:val="20"/>
        </w:rPr>
        <w:t>□</w:t>
      </w:r>
      <w:r w:rsidRPr="00E968DC">
        <w:rPr>
          <w:rFonts w:ascii="Arial" w:hAnsi="Arial" w:cs="Arial"/>
          <w:sz w:val="20"/>
          <w:szCs w:val="20"/>
        </w:rPr>
        <w:t xml:space="preserve"> </w:t>
      </w:r>
      <w:r w:rsidRPr="00E968DC">
        <w:rPr>
          <w:rStyle w:val="Answertextfont"/>
          <w:rFonts w:ascii="Arial" w:hAnsi="Arial" w:cs="Arial"/>
          <w:lang w:val="en-CA"/>
        </w:rPr>
        <w:t xml:space="preserve">After </w:t>
      </w:r>
      <w:r>
        <w:rPr>
          <w:rStyle w:val="Answertextfont"/>
          <w:rFonts w:ascii="Arial" w:hAnsi="Arial" w:cs="Arial"/>
          <w:lang w:val="en-CA"/>
        </w:rPr>
        <w:t>probation/waiting period</w:t>
      </w:r>
    </w:p>
    <w:p w14:paraId="741F4D1A" w14:textId="77777777" w:rsidR="001E3F9B" w:rsidRPr="00E968DC" w:rsidRDefault="001E3F9B" w:rsidP="001E3F9B">
      <w:pPr>
        <w:spacing w:line="276" w:lineRule="auto"/>
        <w:rPr>
          <w:rStyle w:val="Answertextfont"/>
          <w:rFonts w:ascii="Arial" w:hAnsi="Arial" w:cs="Arial"/>
        </w:rPr>
      </w:pPr>
      <w:r w:rsidRPr="00DC366B">
        <w:rPr>
          <w:rFonts w:ascii="Arial" w:hAnsi="Arial" w:cs="Arial"/>
          <w:sz w:val="20"/>
          <w:szCs w:val="20"/>
        </w:rPr>
        <w:t>□</w:t>
      </w:r>
      <w:r w:rsidRPr="00E968DC">
        <w:rPr>
          <w:rFonts w:ascii="Arial" w:hAnsi="Arial" w:cs="Arial"/>
          <w:sz w:val="20"/>
          <w:szCs w:val="20"/>
        </w:rPr>
        <w:t xml:space="preserve"> </w:t>
      </w:r>
      <w:r w:rsidRPr="00E968DC">
        <w:rPr>
          <w:rStyle w:val="Answertextfont"/>
          <w:rFonts w:ascii="Arial" w:hAnsi="Arial" w:cs="Arial"/>
        </w:rPr>
        <w:t xml:space="preserve">Other </w:t>
      </w:r>
      <w:r w:rsidRPr="00E968DC">
        <w:rPr>
          <w:rFonts w:ascii="Arial" w:hAnsi="Arial" w:cs="Arial"/>
          <w:sz w:val="20"/>
          <w:szCs w:val="20"/>
        </w:rPr>
        <w:t>(____________)</w:t>
      </w:r>
    </w:p>
    <w:p w14:paraId="6FDDD44E" w14:textId="77777777" w:rsidR="001E3F9B" w:rsidRDefault="001E3F9B" w:rsidP="001E3F9B">
      <w:pPr>
        <w:pStyle w:val="Questiontext"/>
        <w:spacing w:line="276" w:lineRule="auto"/>
        <w:rPr>
          <w:rFonts w:ascii="Arial" w:hAnsi="Arial" w:cs="Arial"/>
        </w:rPr>
      </w:pPr>
    </w:p>
    <w:p w14:paraId="2C26A9E6" w14:textId="19556471" w:rsidR="001E3F9B" w:rsidRPr="00E968DC" w:rsidRDefault="001E3F9B" w:rsidP="001E3F9B">
      <w:pPr>
        <w:pStyle w:val="Questiontext"/>
        <w:spacing w:line="276" w:lineRule="auto"/>
        <w:rPr>
          <w:rFonts w:ascii="Arial" w:hAnsi="Arial" w:cs="Arial"/>
        </w:rPr>
      </w:pPr>
      <w:r>
        <w:rPr>
          <w:rFonts w:ascii="Arial" w:hAnsi="Arial" w:cs="Arial"/>
        </w:rPr>
        <w:t xml:space="preserve">3. </w:t>
      </w:r>
      <w:r w:rsidRPr="00E968DC">
        <w:rPr>
          <w:rFonts w:ascii="Arial" w:hAnsi="Arial" w:cs="Arial"/>
        </w:rPr>
        <w:t xml:space="preserve">Provide the </w:t>
      </w:r>
      <w:r>
        <w:rPr>
          <w:rFonts w:ascii="Arial" w:hAnsi="Arial" w:cs="Arial"/>
        </w:rPr>
        <w:t>number of months</w:t>
      </w:r>
      <w:r w:rsidRPr="00E968DC">
        <w:rPr>
          <w:rFonts w:ascii="Arial" w:hAnsi="Arial" w:cs="Arial"/>
        </w:rPr>
        <w:t xml:space="preserve"> to be eligible for </w:t>
      </w:r>
      <w:r>
        <w:rPr>
          <w:rFonts w:ascii="Arial" w:hAnsi="Arial" w:cs="Arial"/>
        </w:rPr>
        <w:t xml:space="preserve">dependent group universal </w:t>
      </w:r>
      <w:r w:rsidRPr="00E968DC">
        <w:rPr>
          <w:rFonts w:ascii="Arial" w:hAnsi="Arial" w:cs="Arial"/>
        </w:rPr>
        <w:t xml:space="preserve">life </w:t>
      </w:r>
      <w:r>
        <w:rPr>
          <w:rFonts w:ascii="Arial" w:hAnsi="Arial" w:cs="Arial"/>
        </w:rPr>
        <w:t>insurance</w:t>
      </w:r>
      <w:r w:rsidRPr="00E968DC">
        <w:rPr>
          <w:rFonts w:ascii="Arial" w:hAnsi="Arial" w:cs="Arial"/>
        </w:rPr>
        <w:t>.</w:t>
      </w:r>
      <w:r>
        <w:rPr>
          <w:rStyle w:val="Answertextfont"/>
          <w:rFonts w:ascii="Arial" w:hAnsi="Arial" w:cs="Arial"/>
          <w:b/>
          <w:color w:val="7030A0"/>
        </w:rPr>
        <w:t xml:space="preserve"> </w:t>
      </w:r>
      <w:r>
        <w:rPr>
          <w:rFonts w:ascii="Arial" w:hAnsi="Arial" w:cs="Arial"/>
          <w:i/>
          <w:color w:val="7030A0"/>
        </w:rPr>
        <w:t xml:space="preserve">Show this question if the preceding question = </w:t>
      </w:r>
      <w:r w:rsidRPr="009862F3">
        <w:rPr>
          <w:rFonts w:ascii="Arial" w:hAnsi="Arial" w:cs="Arial"/>
          <w:i/>
          <w:color w:val="7030A0"/>
        </w:rPr>
        <w:t>After probation/waiting period</w:t>
      </w:r>
      <w:r>
        <w:rPr>
          <w:rFonts w:ascii="Arial" w:hAnsi="Arial" w:cs="Arial"/>
          <w:i/>
          <w:color w:val="7030A0"/>
        </w:rPr>
        <w:t xml:space="preserve"> </w:t>
      </w:r>
      <w:r w:rsidRPr="00B7300E">
        <w:rPr>
          <w:rFonts w:ascii="Arial" w:hAnsi="Arial" w:cs="Arial"/>
          <w:color w:val="FF0000"/>
        </w:rPr>
        <w:t>(R</w:t>
      </w:r>
      <w:r w:rsidRPr="00F84E85">
        <w:rPr>
          <w:rFonts w:ascii="Arial" w:hAnsi="Arial" w:cs="Arial"/>
          <w:color w:val="FF0000"/>
        </w:rPr>
        <w:t xml:space="preserve">eport Label: </w:t>
      </w:r>
      <w:r>
        <w:rPr>
          <w:rFonts w:ascii="Arial" w:hAnsi="Arial" w:cs="Arial"/>
          <w:color w:val="FF0000"/>
        </w:rPr>
        <w:t>Eligibility requirement</w:t>
      </w:r>
      <w:del w:id="199" w:author="Boland, Elizabeth (RIC - Washington)" w:date="2019-06-25T09:45:00Z">
        <w:r w:rsidDel="00AD17A7">
          <w:rPr>
            <w:rFonts w:ascii="Arial" w:hAnsi="Arial" w:cs="Arial"/>
            <w:color w:val="FF0000"/>
          </w:rPr>
          <w:delText xml:space="preserve"> for dependent group universal life </w:delText>
        </w:r>
      </w:del>
      <w:r>
        <w:rPr>
          <w:rFonts w:ascii="Arial" w:hAnsi="Arial" w:cs="Arial"/>
          <w:color w:val="FF0000"/>
        </w:rPr>
        <w:t>– number of months)</w:t>
      </w:r>
    </w:p>
    <w:p w14:paraId="6250B63E" w14:textId="77777777" w:rsidR="001E3F9B" w:rsidRPr="002B3449" w:rsidRDefault="001E3F9B" w:rsidP="001E3F9B">
      <w:pPr>
        <w:rPr>
          <w:rFonts w:ascii="Arial" w:hAnsi="Arial" w:cs="Arial"/>
          <w:b/>
          <w:sz w:val="20"/>
          <w:szCs w:val="20"/>
        </w:rPr>
      </w:pPr>
      <w:r w:rsidRPr="002B3449">
        <w:rPr>
          <w:rFonts w:ascii="Arial" w:hAnsi="Arial" w:cs="Arial"/>
          <w:sz w:val="20"/>
          <w:szCs w:val="20"/>
        </w:rPr>
        <w:t>_____</w:t>
      </w:r>
    </w:p>
    <w:p w14:paraId="4D6C529F" w14:textId="77777777" w:rsidR="001E3F9B" w:rsidRDefault="001E3F9B" w:rsidP="001E3F9B">
      <w:pPr>
        <w:pStyle w:val="Questiontext"/>
        <w:spacing w:line="276" w:lineRule="auto"/>
        <w:rPr>
          <w:rFonts w:ascii="Arial" w:hAnsi="Arial" w:cs="Arial"/>
        </w:rPr>
      </w:pPr>
    </w:p>
    <w:p w14:paraId="4FAA7F65" w14:textId="35DDCB5D" w:rsidR="001E3F9B" w:rsidRDefault="00362A91" w:rsidP="001E3F9B">
      <w:pPr>
        <w:pStyle w:val="Questiontext"/>
        <w:spacing w:line="276" w:lineRule="auto"/>
        <w:rPr>
          <w:rFonts w:ascii="Arial" w:hAnsi="Arial" w:cs="Arial"/>
          <w:b/>
        </w:rPr>
      </w:pPr>
      <w:r>
        <w:rPr>
          <w:rFonts w:ascii="Arial" w:hAnsi="Arial" w:cs="Arial"/>
          <w:b/>
          <w:sz w:val="24"/>
          <w:szCs w:val="24"/>
        </w:rPr>
        <w:t>Group universal life s</w:t>
      </w:r>
      <w:r w:rsidR="001E3F9B" w:rsidRPr="00923127">
        <w:rPr>
          <w:rFonts w:ascii="Arial" w:hAnsi="Arial" w:cs="Arial"/>
          <w:b/>
          <w:sz w:val="24"/>
          <w:szCs w:val="24"/>
        </w:rPr>
        <w:t>pouse/</w:t>
      </w:r>
      <w:r>
        <w:rPr>
          <w:rFonts w:ascii="Arial" w:hAnsi="Arial" w:cs="Arial"/>
          <w:b/>
          <w:sz w:val="24"/>
          <w:szCs w:val="24"/>
        </w:rPr>
        <w:t>p</w:t>
      </w:r>
      <w:r w:rsidRPr="00923127">
        <w:rPr>
          <w:rFonts w:ascii="Arial" w:hAnsi="Arial" w:cs="Arial"/>
          <w:b/>
          <w:sz w:val="24"/>
          <w:szCs w:val="24"/>
        </w:rPr>
        <w:t xml:space="preserve">artner </w:t>
      </w:r>
      <w:r>
        <w:rPr>
          <w:rFonts w:ascii="Arial" w:hAnsi="Arial" w:cs="Arial"/>
          <w:b/>
          <w:sz w:val="24"/>
          <w:szCs w:val="24"/>
        </w:rPr>
        <w:t>c</w:t>
      </w:r>
      <w:r w:rsidRPr="00923127">
        <w:rPr>
          <w:rFonts w:ascii="Arial" w:hAnsi="Arial" w:cs="Arial"/>
          <w:b/>
          <w:sz w:val="24"/>
          <w:szCs w:val="24"/>
        </w:rPr>
        <w:t xml:space="preserve">overage </w:t>
      </w:r>
      <w:r>
        <w:rPr>
          <w:rFonts w:ascii="Arial" w:hAnsi="Arial" w:cs="Arial"/>
          <w:b/>
          <w:sz w:val="24"/>
          <w:szCs w:val="24"/>
        </w:rPr>
        <w:t>d</w:t>
      </w:r>
      <w:r w:rsidRPr="00923127">
        <w:rPr>
          <w:rFonts w:ascii="Arial" w:hAnsi="Arial" w:cs="Arial"/>
          <w:b/>
          <w:sz w:val="24"/>
          <w:szCs w:val="24"/>
        </w:rPr>
        <w:t xml:space="preserve">etails </w:t>
      </w:r>
      <w:r w:rsidR="00474D69">
        <w:rPr>
          <w:rFonts w:asciiTheme="minorHAnsi" w:hAnsiTheme="minorHAnsi" w:cstheme="minorHAnsi"/>
          <w:i/>
          <w:color w:val="7030A0"/>
        </w:rPr>
        <w:t>Subsection of life insurance plan</w:t>
      </w:r>
      <w:r w:rsidR="00474D69" w:rsidRPr="00283DD0">
        <w:rPr>
          <w:rFonts w:ascii="Arial" w:hAnsi="Arial" w:cs="Arial"/>
          <w:i/>
          <w:color w:val="7030A0"/>
        </w:rPr>
        <w:t xml:space="preserve"> </w:t>
      </w:r>
      <w:r w:rsidR="001E3F9B" w:rsidRPr="00283DD0">
        <w:rPr>
          <w:rFonts w:ascii="Arial" w:hAnsi="Arial" w:cs="Arial"/>
          <w:i/>
          <w:color w:val="7030A0"/>
        </w:rPr>
        <w:t>Show if</w:t>
      </w:r>
      <w:r w:rsidR="001E3F9B">
        <w:rPr>
          <w:rFonts w:ascii="Arial" w:hAnsi="Arial" w:cs="Arial"/>
          <w:i/>
          <w:color w:val="7030A0"/>
        </w:rPr>
        <w:t xml:space="preserve"> Dependent group universal life General Provisions Q1 = Spouse/Partner</w:t>
      </w:r>
    </w:p>
    <w:p w14:paraId="34E076B2" w14:textId="77777777" w:rsidR="001E3F9B" w:rsidRPr="00E968DC" w:rsidRDefault="001E3F9B" w:rsidP="001E3F9B">
      <w:pPr>
        <w:pStyle w:val="Questiontext"/>
        <w:spacing w:line="276" w:lineRule="auto"/>
        <w:rPr>
          <w:rFonts w:ascii="Arial" w:hAnsi="Arial" w:cs="Arial"/>
        </w:rPr>
      </w:pPr>
      <w:r>
        <w:rPr>
          <w:rFonts w:ascii="Arial" w:hAnsi="Arial" w:cs="Arial"/>
        </w:rPr>
        <w:t xml:space="preserve">2. </w:t>
      </w:r>
      <w:r w:rsidRPr="00E968DC">
        <w:rPr>
          <w:rFonts w:ascii="Arial" w:hAnsi="Arial" w:cs="Arial"/>
        </w:rPr>
        <w:t>Indicate the type</w:t>
      </w:r>
      <w:r>
        <w:rPr>
          <w:rFonts w:ascii="Arial" w:hAnsi="Arial" w:cs="Arial"/>
        </w:rPr>
        <w:t xml:space="preserve"> of spouse/partner life insurance</w:t>
      </w:r>
      <w:r w:rsidRPr="00E968DC">
        <w:rPr>
          <w:rFonts w:ascii="Arial" w:hAnsi="Arial" w:cs="Arial"/>
        </w:rPr>
        <w:t xml:space="preserve"> provided</w:t>
      </w:r>
      <w:r>
        <w:rPr>
          <w:rFonts w:ascii="Arial" w:hAnsi="Arial" w:cs="Arial"/>
        </w:rPr>
        <w:t xml:space="preserve">. </w:t>
      </w:r>
      <w:r>
        <w:rPr>
          <w:color w:val="FF0000"/>
        </w:rPr>
        <w:t>(</w:t>
      </w:r>
      <w:r w:rsidRPr="00F84E85">
        <w:rPr>
          <w:rFonts w:ascii="Arial" w:hAnsi="Arial" w:cs="Arial"/>
          <w:color w:val="FF0000"/>
        </w:rPr>
        <w:t xml:space="preserve">Report Label: </w:t>
      </w:r>
      <w:r>
        <w:rPr>
          <w:rFonts w:ascii="Arial" w:hAnsi="Arial" w:cs="Arial"/>
          <w:color w:val="FF0000"/>
        </w:rPr>
        <w:t>Type of coverage)</w:t>
      </w:r>
    </w:p>
    <w:p w14:paraId="1C38F4D9" w14:textId="77777777" w:rsidR="001E3F9B" w:rsidRPr="0018360E" w:rsidRDefault="001E3F9B" w:rsidP="001E3F9B">
      <w:pPr>
        <w:pStyle w:val="Questiontext"/>
        <w:spacing w:line="276" w:lineRule="auto"/>
        <w:rPr>
          <w:rStyle w:val="Answertextfont"/>
          <w:rFonts w:ascii="Arial" w:hAnsi="Arial" w:cs="Arial"/>
          <w:color w:val="5F497A" w:themeColor="accent4" w:themeShade="BF"/>
        </w:rPr>
      </w:pPr>
      <w:r w:rsidRPr="00E968DC">
        <w:rPr>
          <w:rFonts w:ascii="Arial" w:hAnsi="Arial" w:cs="Arial"/>
        </w:rPr>
        <w:t xml:space="preserve">○ </w:t>
      </w:r>
      <w:r>
        <w:rPr>
          <w:rFonts w:ascii="Arial" w:hAnsi="Arial" w:cs="Arial"/>
        </w:rPr>
        <w:t>M</w:t>
      </w:r>
      <w:r>
        <w:rPr>
          <w:rStyle w:val="Answertextfont"/>
          <w:rFonts w:ascii="Arial" w:hAnsi="Arial" w:cs="Arial"/>
        </w:rPr>
        <w:t>ultiple(s) of pay</w:t>
      </w:r>
    </w:p>
    <w:p w14:paraId="5015E659"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Pr>
          <w:rStyle w:val="Answertextfont"/>
          <w:rFonts w:ascii="Arial" w:hAnsi="Arial" w:cs="Arial"/>
        </w:rPr>
        <w:t>(s)</w:t>
      </w:r>
    </w:p>
    <w:p w14:paraId="7332C30A" w14:textId="77777777" w:rsidR="001E3F9B" w:rsidRPr="00F17CD4" w:rsidRDefault="001E3F9B" w:rsidP="001E3F9B">
      <w:pPr>
        <w:spacing w:line="276" w:lineRule="auto"/>
        <w:rPr>
          <w:rFonts w:ascii="Arial" w:hAnsi="Arial" w:cs="Arial"/>
          <w:color w:val="5F497A" w:themeColor="accent4" w:themeShade="BF"/>
          <w:sz w:val="20"/>
          <w:szCs w:val="20"/>
        </w:rPr>
      </w:pPr>
      <w:r w:rsidRPr="00E968DC">
        <w:rPr>
          <w:rFonts w:ascii="Arial" w:hAnsi="Arial" w:cs="Arial"/>
          <w:sz w:val="20"/>
          <w:szCs w:val="20"/>
        </w:rPr>
        <w:t xml:space="preserve">○ </w:t>
      </w:r>
      <w:r>
        <w:rPr>
          <w:rStyle w:val="Answertextfont"/>
          <w:rFonts w:ascii="Arial" w:hAnsi="Arial" w:cs="Arial"/>
        </w:rPr>
        <w:t xml:space="preserve">Percent(s) of other life coverage </w:t>
      </w:r>
    </w:p>
    <w:p w14:paraId="7D71473F"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rPr>
        <w:t xml:space="preserve">○ </w:t>
      </w:r>
      <w:r w:rsidRPr="007E6E5B">
        <w:rPr>
          <w:rFonts w:ascii="Arial" w:hAnsi="Arial" w:cs="Arial"/>
          <w:sz w:val="20"/>
          <w:szCs w:val="20"/>
        </w:rPr>
        <w:t xml:space="preserve">Other </w:t>
      </w:r>
    </w:p>
    <w:p w14:paraId="7DC73C63" w14:textId="77777777" w:rsidR="001E3F9B" w:rsidRDefault="001E3F9B" w:rsidP="001E3F9B"/>
    <w:p w14:paraId="5F648F95" w14:textId="0A0A1FCE" w:rsidR="001E3F9B" w:rsidRDefault="001E3F9B" w:rsidP="001E3F9B">
      <w:pPr>
        <w:pStyle w:val="Questiontext"/>
        <w:spacing w:after="0" w:line="276" w:lineRule="auto"/>
        <w:rPr>
          <w:rFonts w:ascii="Arial" w:hAnsi="Arial" w:cs="Arial"/>
        </w:rPr>
      </w:pPr>
      <w:r>
        <w:rPr>
          <w:rFonts w:ascii="Arial" w:hAnsi="Arial" w:cs="Arial"/>
        </w:rPr>
        <w:t xml:space="preserve">3. Provide the spouse/partner life insurance. Enter the highest multiple of pay available.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 xml:space="preserve">Multiple(s) of pay </w:t>
      </w:r>
      <w:r>
        <w:rPr>
          <w:color w:val="FF0000"/>
        </w:rPr>
        <w:t>(</w:t>
      </w:r>
      <w:r w:rsidRPr="00F84E85">
        <w:rPr>
          <w:rFonts w:ascii="Arial" w:hAnsi="Arial" w:cs="Arial"/>
          <w:color w:val="FF0000"/>
        </w:rPr>
        <w:t xml:space="preserve">Report Label: </w:t>
      </w:r>
      <w:r>
        <w:rPr>
          <w:rFonts w:ascii="Arial" w:hAnsi="Arial" w:cs="Arial"/>
          <w:color w:val="FF0000"/>
        </w:rPr>
        <w:t>Coverage – highest multiple of pay)</w:t>
      </w:r>
    </w:p>
    <w:p w14:paraId="2FE53D71" w14:textId="77777777" w:rsidR="001E3F9B" w:rsidRDefault="001E3F9B" w:rsidP="001E3F9B">
      <w:pPr>
        <w:pStyle w:val="Questiontext"/>
        <w:spacing w:after="0" w:line="276" w:lineRule="auto"/>
        <w:rPr>
          <w:rFonts w:ascii="Arial" w:hAnsi="Arial" w:cs="Arial"/>
        </w:rPr>
      </w:pPr>
      <w:r>
        <w:rPr>
          <w:rFonts w:ascii="Arial" w:hAnsi="Arial" w:cs="Arial"/>
        </w:rPr>
        <w:t>________</w:t>
      </w:r>
    </w:p>
    <w:p w14:paraId="0872EAA0" w14:textId="77777777" w:rsidR="001E3F9B" w:rsidRDefault="001E3F9B" w:rsidP="001E3F9B">
      <w:pPr>
        <w:pStyle w:val="Questiontext"/>
        <w:spacing w:after="0" w:line="276" w:lineRule="auto"/>
        <w:rPr>
          <w:rFonts w:ascii="Arial" w:hAnsi="Arial" w:cs="Arial"/>
        </w:rPr>
      </w:pPr>
    </w:p>
    <w:p w14:paraId="3B9FB60C" w14:textId="4172D935" w:rsidR="001E3F9B" w:rsidRDefault="001E3F9B" w:rsidP="001E3F9B">
      <w:pPr>
        <w:pStyle w:val="Questiontext"/>
        <w:spacing w:after="0" w:line="276" w:lineRule="auto"/>
        <w:rPr>
          <w:rFonts w:ascii="Arial" w:hAnsi="Arial" w:cs="Arial"/>
        </w:rPr>
      </w:pPr>
      <w:r>
        <w:rPr>
          <w:rFonts w:ascii="Arial" w:hAnsi="Arial" w:cs="Arial"/>
        </w:rPr>
        <w:t>4. Provide the spouse/partner life insurance. Enter the highest fixed amount of coverage available</w:t>
      </w:r>
      <w:r w:rsidR="001826B2">
        <w:rPr>
          <w:rFonts w:ascii="Arial" w:hAnsi="Arial" w:cs="Arial"/>
        </w:rPr>
        <w:t>.</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 xml:space="preserve">Fixed amount(s) </w:t>
      </w:r>
      <w:r>
        <w:rPr>
          <w:color w:val="FF0000"/>
        </w:rPr>
        <w:t>(</w:t>
      </w:r>
      <w:r w:rsidRPr="00F84E85">
        <w:rPr>
          <w:rFonts w:ascii="Arial" w:hAnsi="Arial" w:cs="Arial"/>
          <w:color w:val="FF0000"/>
        </w:rPr>
        <w:t xml:space="preserve">Report Label: </w:t>
      </w:r>
      <w:r>
        <w:rPr>
          <w:rFonts w:ascii="Arial" w:hAnsi="Arial" w:cs="Arial"/>
          <w:color w:val="FF0000"/>
        </w:rPr>
        <w:t>Coverage – highest fixed amount)</w:t>
      </w:r>
    </w:p>
    <w:p w14:paraId="7917AD7E" w14:textId="77777777" w:rsidR="001E3F9B" w:rsidRDefault="001E3F9B" w:rsidP="001E3F9B">
      <w:pPr>
        <w:pStyle w:val="Questiontext"/>
        <w:spacing w:after="0" w:line="276" w:lineRule="auto"/>
        <w:rPr>
          <w:rFonts w:ascii="Arial" w:hAnsi="Arial" w:cs="Arial"/>
        </w:rPr>
      </w:pPr>
      <w:r>
        <w:rPr>
          <w:rFonts w:ascii="Arial" w:hAnsi="Arial" w:cs="Arial"/>
        </w:rPr>
        <w:t>________</w:t>
      </w:r>
    </w:p>
    <w:p w14:paraId="1C67B163" w14:textId="77777777" w:rsidR="001E3F9B" w:rsidRDefault="001E3F9B" w:rsidP="001E3F9B">
      <w:pPr>
        <w:pStyle w:val="Questiontext"/>
        <w:spacing w:after="0" w:line="276" w:lineRule="auto"/>
        <w:rPr>
          <w:rFonts w:ascii="Arial" w:hAnsi="Arial" w:cs="Arial"/>
        </w:rPr>
      </w:pPr>
    </w:p>
    <w:p w14:paraId="510CEB1F" w14:textId="77777777" w:rsidR="001E3F9B" w:rsidRDefault="001E3F9B" w:rsidP="001E3F9B">
      <w:pPr>
        <w:pStyle w:val="Questiontext"/>
        <w:spacing w:after="0" w:line="276" w:lineRule="auto"/>
        <w:rPr>
          <w:rFonts w:ascii="Arial" w:hAnsi="Arial" w:cs="Arial"/>
        </w:rPr>
      </w:pPr>
      <w:r>
        <w:rPr>
          <w:rFonts w:ascii="Arial" w:hAnsi="Arial" w:cs="Arial"/>
        </w:rPr>
        <w:t xml:space="preserve">5. Provide the spouse/partner life insurance.  Enter the highest amount of coverage available.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Percent(s) of other life coverage</w:t>
      </w:r>
      <w:r>
        <w:rPr>
          <w:rStyle w:val="Answertextfont"/>
          <w:rFonts w:ascii="Arial" w:hAnsi="Arial" w:cs="Arial"/>
          <w:color w:val="7030A0"/>
        </w:rPr>
        <w:t xml:space="preserve">OR Other </w:t>
      </w:r>
      <w:r>
        <w:rPr>
          <w:color w:val="FF0000"/>
        </w:rPr>
        <w:t>(</w:t>
      </w:r>
      <w:r w:rsidRPr="00F84E85">
        <w:rPr>
          <w:rFonts w:ascii="Arial" w:hAnsi="Arial" w:cs="Arial"/>
          <w:color w:val="FF0000"/>
        </w:rPr>
        <w:t xml:space="preserve">Report Label: </w:t>
      </w:r>
      <w:r>
        <w:rPr>
          <w:rFonts w:ascii="Arial" w:hAnsi="Arial" w:cs="Arial"/>
          <w:color w:val="FF0000"/>
        </w:rPr>
        <w:t>Coverage – other</w:t>
      </w:r>
    </w:p>
    <w:p w14:paraId="77A4DB07" w14:textId="77777777" w:rsidR="001E3F9B" w:rsidRPr="00E968DC"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0A73826C" w14:textId="77777777" w:rsidR="001E3F9B"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0C5F2BD9" w14:textId="77777777" w:rsidR="001E3F9B" w:rsidRDefault="001E3F9B" w:rsidP="001E3F9B">
      <w:pPr>
        <w:pStyle w:val="Questiontext"/>
        <w:spacing w:after="0" w:line="276" w:lineRule="auto"/>
        <w:rPr>
          <w:rFonts w:ascii="Arial" w:hAnsi="Arial" w:cs="Arial"/>
        </w:rPr>
      </w:pPr>
    </w:p>
    <w:p w14:paraId="3A21E9AA" w14:textId="77777777" w:rsidR="001E3F9B" w:rsidRDefault="001E3F9B" w:rsidP="001E3F9B">
      <w:pPr>
        <w:pStyle w:val="Questiontext"/>
        <w:spacing w:after="0" w:line="276" w:lineRule="auto"/>
        <w:rPr>
          <w:rFonts w:ascii="Arial" w:hAnsi="Arial" w:cs="Arial"/>
        </w:rPr>
      </w:pPr>
      <w:r>
        <w:rPr>
          <w:rFonts w:ascii="Arial" w:hAnsi="Arial" w:cs="Arial"/>
        </w:rPr>
        <w:t xml:space="preserve">7. Indicate the type of maximum benefit for spouse/partner life insurance. </w:t>
      </w:r>
      <w:r w:rsidRPr="007D17B3">
        <w:rPr>
          <w:rStyle w:val="Answertextfont"/>
          <w:rFonts w:ascii="Arial" w:hAnsi="Arial" w:cs="Arial"/>
          <w:i/>
          <w:color w:val="7030A0"/>
        </w:rPr>
        <w:t xml:space="preserve">Show this question if </w:t>
      </w:r>
      <w:r>
        <w:rPr>
          <w:rStyle w:val="Answertextfont"/>
          <w:rFonts w:ascii="Arial" w:hAnsi="Arial" w:cs="Arial"/>
          <w:i/>
          <w:color w:val="7030A0"/>
        </w:rPr>
        <w:t>Q2</w:t>
      </w:r>
      <w:r w:rsidRPr="007D17B3">
        <w:rPr>
          <w:rStyle w:val="Answertextfont"/>
          <w:rFonts w:ascii="Arial" w:hAnsi="Arial" w:cs="Arial"/>
          <w:i/>
          <w:color w:val="7030A0"/>
        </w:rPr>
        <w:t xml:space="preserve"> = </w:t>
      </w:r>
      <w:r>
        <w:rPr>
          <w:rStyle w:val="Answertextfont"/>
          <w:rFonts w:ascii="Arial" w:hAnsi="Arial" w:cs="Arial"/>
          <w:i/>
          <w:color w:val="7030A0"/>
        </w:rPr>
        <w:t xml:space="preserve">Multiple(s) of pay </w:t>
      </w:r>
      <w:r w:rsidDel="00DE417F">
        <w:rPr>
          <w:rFonts w:ascii="Arial" w:hAnsi="Arial" w:cs="Arial"/>
        </w:rPr>
        <w:t xml:space="preserve"> </w:t>
      </w:r>
      <w:r w:rsidRPr="00B7300E">
        <w:rPr>
          <w:rFonts w:ascii="Arial" w:hAnsi="Arial" w:cs="Arial"/>
          <w:color w:val="FF0000"/>
        </w:rPr>
        <w:t>(</w:t>
      </w:r>
      <w:r>
        <w:rPr>
          <w:rFonts w:ascii="Arial" w:hAnsi="Arial" w:cs="Arial"/>
          <w:color w:val="FF0000"/>
        </w:rPr>
        <w:t>Report Label: Type of maximum benefit)</w:t>
      </w:r>
    </w:p>
    <w:p w14:paraId="420E03B0" w14:textId="77777777" w:rsidR="001E3F9B" w:rsidRDefault="001E3F9B" w:rsidP="001E3F9B">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No maximum </w:t>
      </w:r>
    </w:p>
    <w:p w14:paraId="2EB0441D" w14:textId="77777777" w:rsidR="001E3F9B" w:rsidRDefault="001E3F9B" w:rsidP="001E3F9B">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Fixed maximum amount </w:t>
      </w:r>
    </w:p>
    <w:p w14:paraId="3B31E9D2" w14:textId="77777777" w:rsidR="001E3F9B" w:rsidRDefault="001E3F9B" w:rsidP="001E3F9B">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Fixed maximum amount combined with other coverage </w:t>
      </w:r>
    </w:p>
    <w:p w14:paraId="04E3FC9A" w14:textId="77777777" w:rsidR="001E3F9B" w:rsidRDefault="001E3F9B" w:rsidP="001E3F9B">
      <w:pPr>
        <w:pStyle w:val="Questiontext"/>
        <w:spacing w:after="0" w:line="276" w:lineRule="auto"/>
        <w:rPr>
          <w:rFonts w:ascii="Arial" w:hAnsi="Arial" w:cs="Arial"/>
        </w:rPr>
      </w:pPr>
      <w:r w:rsidRPr="00E968DC">
        <w:rPr>
          <w:rFonts w:ascii="Arial" w:hAnsi="Arial" w:cs="Arial"/>
        </w:rPr>
        <w:t>○</w:t>
      </w:r>
      <w:r>
        <w:rPr>
          <w:rFonts w:ascii="Arial" w:hAnsi="Arial" w:cs="Arial"/>
        </w:rPr>
        <w:t xml:space="preserve"> Other </w:t>
      </w:r>
      <w:r w:rsidRPr="00E968DC">
        <w:rPr>
          <w:rFonts w:ascii="Arial" w:hAnsi="Arial" w:cs="Arial"/>
        </w:rPr>
        <w:t>( ____________)</w:t>
      </w:r>
    </w:p>
    <w:p w14:paraId="395E5538" w14:textId="77777777" w:rsidR="001E3F9B" w:rsidRDefault="001E3F9B" w:rsidP="001E3F9B">
      <w:pPr>
        <w:pStyle w:val="Questiontext"/>
        <w:spacing w:after="0" w:line="276" w:lineRule="auto"/>
        <w:rPr>
          <w:rFonts w:ascii="Arial" w:hAnsi="Arial" w:cs="Arial"/>
        </w:rPr>
      </w:pPr>
    </w:p>
    <w:p w14:paraId="72F824CD" w14:textId="77777777" w:rsidR="001E3F9B" w:rsidRPr="00A43B81" w:rsidRDefault="001E3F9B" w:rsidP="001E3F9B">
      <w:pPr>
        <w:pStyle w:val="Questiontext"/>
        <w:spacing w:after="0" w:line="276" w:lineRule="auto"/>
        <w:rPr>
          <w:rFonts w:ascii="Arial" w:hAnsi="Arial" w:cs="Arial"/>
          <w:i/>
          <w:color w:val="7030A0"/>
        </w:rPr>
      </w:pPr>
      <w:r>
        <w:rPr>
          <w:rFonts w:ascii="Arial" w:hAnsi="Arial" w:cs="Arial"/>
        </w:rPr>
        <w:t xml:space="preserve">8. Provide the fixed maximum benefit amount with evidence of insurability for spouse/partner life insurance. </w:t>
      </w:r>
      <w:r w:rsidRPr="00A43B81">
        <w:rPr>
          <w:rFonts w:ascii="Arial" w:hAnsi="Arial" w:cs="Arial"/>
          <w:i/>
          <w:color w:val="7030A0"/>
        </w:rPr>
        <w:t xml:space="preserve">Show this question if Q7 = Fixed maximum amount OR Fixed maximum amount </w:t>
      </w:r>
      <w:r>
        <w:rPr>
          <w:rFonts w:ascii="Arial" w:hAnsi="Arial" w:cs="Arial"/>
          <w:i/>
          <w:color w:val="7030A0"/>
        </w:rPr>
        <w:t>combined with other</w:t>
      </w:r>
      <w:r w:rsidRPr="00A43B81">
        <w:rPr>
          <w:rFonts w:ascii="Arial" w:hAnsi="Arial" w:cs="Arial"/>
          <w:i/>
          <w:color w:val="7030A0"/>
        </w:rPr>
        <w:t xml:space="preserve"> coverage </w:t>
      </w:r>
      <w:r>
        <w:rPr>
          <w:rFonts w:ascii="Arial" w:hAnsi="Arial" w:cs="Arial"/>
          <w:i/>
          <w:color w:val="7030A0"/>
        </w:rPr>
        <w:t>(</w:t>
      </w:r>
      <w:r>
        <w:rPr>
          <w:rFonts w:ascii="Arial" w:hAnsi="Arial" w:cs="Arial"/>
          <w:color w:val="FF0000"/>
        </w:rPr>
        <w:t xml:space="preserve">Report Label: Fixed maximum benefit with EOI) </w:t>
      </w:r>
    </w:p>
    <w:p w14:paraId="34A8B60C" w14:textId="77777777" w:rsidR="001E3F9B" w:rsidRDefault="001E3F9B" w:rsidP="001E3F9B">
      <w:pPr>
        <w:pStyle w:val="Questiontext"/>
        <w:spacing w:after="0" w:line="276" w:lineRule="auto"/>
        <w:rPr>
          <w:rFonts w:ascii="Arial" w:hAnsi="Arial" w:cs="Arial"/>
        </w:rPr>
      </w:pPr>
      <w:r>
        <w:rPr>
          <w:rFonts w:ascii="Arial" w:hAnsi="Arial" w:cs="Arial"/>
        </w:rPr>
        <w:t>___________</w:t>
      </w:r>
    </w:p>
    <w:p w14:paraId="475CC1A7" w14:textId="77777777" w:rsidR="001E3F9B" w:rsidRDefault="001E3F9B" w:rsidP="001E3F9B">
      <w:pPr>
        <w:pStyle w:val="Questiontext"/>
        <w:spacing w:after="0" w:line="276" w:lineRule="auto"/>
        <w:rPr>
          <w:rFonts w:ascii="Arial" w:hAnsi="Arial" w:cs="Arial"/>
        </w:rPr>
      </w:pPr>
    </w:p>
    <w:p w14:paraId="4C7DEE99" w14:textId="77777777" w:rsidR="001E3F9B" w:rsidRDefault="001E3F9B" w:rsidP="001E3F9B">
      <w:pPr>
        <w:pStyle w:val="Questiontext"/>
        <w:spacing w:before="120" w:after="0" w:line="276" w:lineRule="auto"/>
        <w:rPr>
          <w:rFonts w:ascii="Arial" w:hAnsi="Arial" w:cs="Arial"/>
        </w:rPr>
      </w:pPr>
      <w:r>
        <w:rPr>
          <w:rFonts w:ascii="Arial" w:hAnsi="Arial" w:cs="Arial"/>
        </w:rPr>
        <w:t xml:space="preserve">9.  Indicate with which life coverage(s) the fixed maximum amount for spouse/partner life insurance is combined. </w:t>
      </w:r>
      <w:r w:rsidRPr="007D17B3">
        <w:rPr>
          <w:rStyle w:val="Answertextfont"/>
          <w:rFonts w:ascii="Arial" w:hAnsi="Arial" w:cs="Arial"/>
          <w:i/>
          <w:color w:val="7030A0"/>
        </w:rPr>
        <w:t xml:space="preserve">Show this question if </w:t>
      </w:r>
      <w:r>
        <w:rPr>
          <w:rStyle w:val="Answertextfont"/>
          <w:rFonts w:ascii="Arial" w:hAnsi="Arial" w:cs="Arial"/>
          <w:i/>
          <w:color w:val="7030A0"/>
        </w:rPr>
        <w:t>Q7</w:t>
      </w:r>
      <w:r w:rsidRPr="007D17B3">
        <w:rPr>
          <w:rStyle w:val="Answertextfont"/>
          <w:rFonts w:ascii="Arial" w:hAnsi="Arial" w:cs="Arial"/>
          <w:i/>
          <w:color w:val="7030A0"/>
        </w:rPr>
        <w:t xml:space="preserve"> = </w:t>
      </w:r>
      <w:r>
        <w:rPr>
          <w:rStyle w:val="Answertextfont"/>
          <w:rFonts w:ascii="Arial" w:hAnsi="Arial" w:cs="Arial"/>
          <w:i/>
          <w:color w:val="7030A0"/>
        </w:rPr>
        <w:t xml:space="preserve">Fixed maximum amount combined with other coverage </w:t>
      </w:r>
      <w:r w:rsidRPr="00026181">
        <w:rPr>
          <w:rFonts w:ascii="Arial" w:hAnsi="Arial" w:cs="Arial"/>
          <w:i/>
          <w:color w:val="FF0000"/>
        </w:rPr>
        <w:t>(</w:t>
      </w:r>
      <w:r w:rsidRPr="008A2608">
        <w:rPr>
          <w:rFonts w:ascii="Arial" w:hAnsi="Arial" w:cs="Arial"/>
          <w:color w:val="FF0000"/>
        </w:rPr>
        <w:t>R</w:t>
      </w:r>
      <w:r>
        <w:rPr>
          <w:rFonts w:ascii="Arial" w:hAnsi="Arial" w:cs="Arial"/>
          <w:color w:val="FF0000"/>
        </w:rPr>
        <w:t>eport Label: Coverages with which maximum amount is combined)</w:t>
      </w:r>
    </w:p>
    <w:p w14:paraId="5E2B41B3" w14:textId="263A9C2E" w:rsidR="001E3F9B" w:rsidRDefault="001E3F9B" w:rsidP="001E3F9B">
      <w:pPr>
        <w:pStyle w:val="Questiontext"/>
        <w:spacing w:before="120" w:after="0" w:line="276" w:lineRule="auto"/>
        <w:rPr>
          <w:rFonts w:ascii="Arial" w:hAnsi="Arial" w:cs="Arial"/>
        </w:rPr>
      </w:pPr>
      <w:r w:rsidRPr="005249CB">
        <w:rPr>
          <w:rFonts w:ascii="Arial" w:hAnsi="Arial" w:cs="Arial"/>
        </w:rPr>
        <w:t>□</w:t>
      </w:r>
      <w:r>
        <w:rPr>
          <w:rFonts w:ascii="Arial" w:hAnsi="Arial" w:cs="Arial"/>
        </w:rPr>
        <w:t xml:space="preserve"> Basic life </w:t>
      </w:r>
      <w:r>
        <w:rPr>
          <w:rFonts w:ascii="Arial" w:hAnsi="Arial" w:cs="Arial"/>
        </w:rPr>
        <w:br/>
      </w:r>
      <w:r w:rsidRPr="005249CB">
        <w:rPr>
          <w:rFonts w:ascii="Arial" w:hAnsi="Arial" w:cs="Arial"/>
        </w:rPr>
        <w:t xml:space="preserve">□ </w:t>
      </w:r>
      <w:r>
        <w:rPr>
          <w:rFonts w:ascii="Arial" w:hAnsi="Arial" w:cs="Arial"/>
        </w:rPr>
        <w:t xml:space="preserve">Supplemental life </w:t>
      </w:r>
    </w:p>
    <w:p w14:paraId="3C8466CA" w14:textId="77777777" w:rsidR="001E3F9B" w:rsidRDefault="001E3F9B" w:rsidP="001E3F9B">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Basic AD&amp;D</w:t>
      </w:r>
    </w:p>
    <w:p w14:paraId="3E682967" w14:textId="705FD97F" w:rsidR="001E3F9B" w:rsidRDefault="001E3F9B" w:rsidP="001E3F9B">
      <w:pPr>
        <w:pStyle w:val="Questiontext"/>
        <w:spacing w:after="0" w:line="276" w:lineRule="auto"/>
        <w:rPr>
          <w:rFonts w:ascii="Arial" w:hAnsi="Arial" w:cs="Arial"/>
        </w:rPr>
      </w:pPr>
      <w:r w:rsidRPr="005249CB">
        <w:rPr>
          <w:rFonts w:ascii="Arial" w:hAnsi="Arial" w:cs="Arial"/>
        </w:rPr>
        <w:t xml:space="preserve">□ </w:t>
      </w:r>
      <w:r>
        <w:rPr>
          <w:rFonts w:ascii="Arial" w:hAnsi="Arial" w:cs="Arial"/>
        </w:rPr>
        <w:t>Optional AD&amp;D</w:t>
      </w:r>
      <w:r>
        <w:rPr>
          <w:rFonts w:ascii="Arial" w:hAnsi="Arial" w:cs="Arial"/>
        </w:rPr>
        <w:br/>
      </w:r>
      <w:r w:rsidRPr="005249CB">
        <w:rPr>
          <w:rFonts w:ascii="Arial" w:hAnsi="Arial" w:cs="Arial"/>
        </w:rPr>
        <w:t>□</w:t>
      </w:r>
      <w:r>
        <w:rPr>
          <w:rFonts w:ascii="Arial" w:hAnsi="Arial" w:cs="Arial"/>
        </w:rPr>
        <w:t xml:space="preserve"> Group universal life</w:t>
      </w:r>
    </w:p>
    <w:p w14:paraId="3D091BFA" w14:textId="77777777" w:rsidR="001E3F9B" w:rsidRDefault="001E3F9B" w:rsidP="001E3F9B">
      <w:pPr>
        <w:pStyle w:val="Questiontext"/>
        <w:spacing w:after="0" w:line="276" w:lineRule="auto"/>
        <w:rPr>
          <w:rFonts w:ascii="Arial" w:hAnsi="Arial" w:cs="Arial"/>
        </w:rPr>
      </w:pPr>
    </w:p>
    <w:p w14:paraId="3B51AB5F" w14:textId="622A9171" w:rsidR="001E3F9B" w:rsidRPr="00E968DC" w:rsidRDefault="001E3F9B" w:rsidP="001826B2">
      <w:pPr>
        <w:pStyle w:val="Questiontext"/>
        <w:spacing w:before="120" w:after="0" w:line="276" w:lineRule="auto"/>
        <w:rPr>
          <w:rStyle w:val="Answertextfont"/>
          <w:rFonts w:ascii="Arial" w:hAnsi="Arial" w:cs="Arial"/>
        </w:rPr>
      </w:pPr>
      <w:r w:rsidRPr="009A395A">
        <w:rPr>
          <w:rFonts w:ascii="Arial" w:hAnsi="Arial" w:cs="Arial"/>
        </w:rPr>
        <w:t>1</w:t>
      </w:r>
      <w:r>
        <w:rPr>
          <w:rFonts w:ascii="Arial" w:hAnsi="Arial" w:cs="Arial"/>
        </w:rPr>
        <w:t>1</w:t>
      </w:r>
      <w:r w:rsidRPr="009A395A">
        <w:rPr>
          <w:rFonts w:ascii="Arial" w:hAnsi="Arial" w:cs="Arial"/>
        </w:rPr>
        <w:t>.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w:t>
      </w:r>
      <w:r w:rsidRPr="00E47AA1">
        <w:rPr>
          <w:rStyle w:val="Answertextfont"/>
          <w:rFonts w:ascii="Arial" w:hAnsi="Arial" w:cs="Arial"/>
        </w:rPr>
        <w:t>spouse/partner</w:t>
      </w:r>
      <w:r>
        <w:rPr>
          <w:rStyle w:val="Answertextfont"/>
          <w:rFonts w:ascii="Arial" w:hAnsi="Arial" w:cs="Arial"/>
        </w:rPr>
        <w:t xml:space="preserve">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Pr="000320FD">
        <w:rPr>
          <w:rFonts w:ascii="Arial" w:hAnsi="Arial" w:cs="Arial"/>
          <w:color w:val="FF0000"/>
        </w:rPr>
        <w:t>(</w:t>
      </w:r>
      <w:r w:rsidRPr="008A2608">
        <w:rPr>
          <w:rFonts w:ascii="Arial" w:hAnsi="Arial" w:cs="Arial"/>
          <w:color w:val="FF0000"/>
        </w:rPr>
        <w:t>R</w:t>
      </w:r>
      <w:r>
        <w:rPr>
          <w:rFonts w:ascii="Arial" w:hAnsi="Arial" w:cs="Arial"/>
          <w:color w:val="FF0000"/>
        </w:rPr>
        <w:t>eport Label: Plan portability)</w:t>
      </w:r>
    </w:p>
    <w:p w14:paraId="4728416A"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6E625A8B"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4E387AEF" w14:textId="77777777" w:rsidR="001E3F9B" w:rsidRDefault="001E3F9B" w:rsidP="001E3F9B">
      <w:pPr>
        <w:spacing w:line="276" w:lineRule="auto"/>
        <w:rPr>
          <w:rFonts w:ascii="Arial" w:hAnsi="Arial" w:cs="Arial"/>
          <w:sz w:val="20"/>
          <w:szCs w:val="20"/>
        </w:rPr>
      </w:pPr>
    </w:p>
    <w:p w14:paraId="590C4553" w14:textId="161A8CAC" w:rsidR="001E3F9B" w:rsidRPr="00E968DC" w:rsidRDefault="001E3F9B" w:rsidP="001826B2">
      <w:pPr>
        <w:pStyle w:val="Questiontext"/>
        <w:spacing w:before="120" w:after="0" w:line="276" w:lineRule="auto"/>
        <w:rPr>
          <w:rFonts w:ascii="Arial" w:hAnsi="Arial" w:cs="Arial"/>
        </w:rPr>
      </w:pPr>
      <w:r>
        <w:rPr>
          <w:rFonts w:ascii="Arial" w:hAnsi="Arial" w:cs="Arial"/>
        </w:rPr>
        <w:t>13.1.  Does spouse/partner</w:t>
      </w:r>
      <w:r w:rsidR="00362A91">
        <w:rPr>
          <w:rFonts w:ascii="Arial" w:hAnsi="Arial" w:cs="Arial"/>
        </w:rPr>
        <w:t xml:space="preserve"> </w:t>
      </w:r>
      <w:r>
        <w:rPr>
          <w:rFonts w:ascii="Arial" w:hAnsi="Arial" w:cs="Arial"/>
        </w:rPr>
        <w:t xml:space="preserve">life insurance have a guaranteed issue amount? </w:t>
      </w:r>
      <w:r>
        <w:rPr>
          <w:rStyle w:val="Answertextfont"/>
          <w:rFonts w:ascii="Arial" w:hAnsi="Arial" w:cs="Arial"/>
          <w:b/>
          <w:color w:val="7030A0"/>
        </w:rPr>
        <w:t xml:space="preserve"> </w:t>
      </w:r>
      <w:r w:rsidRPr="000320FD">
        <w:rPr>
          <w:rFonts w:ascii="Arial" w:hAnsi="Arial" w:cs="Arial"/>
          <w:color w:val="FF0000"/>
        </w:rPr>
        <w:t>(</w:t>
      </w:r>
      <w:r w:rsidRPr="008A2608">
        <w:rPr>
          <w:rFonts w:ascii="Arial" w:hAnsi="Arial" w:cs="Arial"/>
          <w:color w:val="FF0000"/>
        </w:rPr>
        <w:t>R</w:t>
      </w:r>
      <w:r>
        <w:rPr>
          <w:rFonts w:ascii="Arial" w:hAnsi="Arial" w:cs="Arial"/>
          <w:color w:val="FF0000"/>
        </w:rPr>
        <w:t>eport Label: Guaranteed issue amount exists)</w:t>
      </w:r>
      <w:r>
        <w:rPr>
          <w:rFonts w:ascii="Arial" w:hAnsi="Arial" w:cs="Arial"/>
        </w:rPr>
        <w:br/>
      </w:r>
      <w:r w:rsidRPr="00E968DC">
        <w:rPr>
          <w:rFonts w:ascii="Arial" w:hAnsi="Arial" w:cs="Arial"/>
        </w:rPr>
        <w:t xml:space="preserve">○ </w:t>
      </w:r>
      <w:r w:rsidRPr="00E968DC">
        <w:rPr>
          <w:rStyle w:val="Answertextfont"/>
          <w:rFonts w:ascii="Arial" w:hAnsi="Arial" w:cs="Arial"/>
        </w:rPr>
        <w:t>Yes</w:t>
      </w:r>
    </w:p>
    <w:p w14:paraId="46CC590B"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2880D74F" w14:textId="77777777" w:rsidR="001E3F9B" w:rsidRDefault="001E3F9B" w:rsidP="001E3F9B">
      <w:pPr>
        <w:spacing w:line="276" w:lineRule="auto"/>
        <w:rPr>
          <w:rFonts w:ascii="Arial" w:hAnsi="Arial" w:cs="Arial"/>
          <w:sz w:val="20"/>
          <w:szCs w:val="20"/>
        </w:rPr>
      </w:pPr>
    </w:p>
    <w:p w14:paraId="71D0C325" w14:textId="680A8B04" w:rsidR="001E3F9B" w:rsidRDefault="001E3F9B" w:rsidP="001E3F9B">
      <w:pPr>
        <w:pStyle w:val="Questiontext"/>
        <w:spacing w:line="276" w:lineRule="auto"/>
        <w:rPr>
          <w:rFonts w:ascii="Arial" w:hAnsi="Arial" w:cs="Arial"/>
        </w:rPr>
      </w:pPr>
      <w:r>
        <w:rPr>
          <w:rFonts w:ascii="Arial" w:hAnsi="Arial" w:cs="Arial"/>
        </w:rPr>
        <w:t xml:space="preserve">13.2.  </w:t>
      </w:r>
      <w:r w:rsidRPr="00E968DC">
        <w:rPr>
          <w:rFonts w:ascii="Arial" w:hAnsi="Arial" w:cs="Arial"/>
        </w:rPr>
        <w:t>Indicate the type</w:t>
      </w:r>
      <w:r>
        <w:rPr>
          <w:rFonts w:ascii="Arial" w:hAnsi="Arial" w:cs="Arial"/>
        </w:rPr>
        <w:t xml:space="preserve"> of guaranteed issue amount for spouse/partner life insurance. </w:t>
      </w:r>
      <w:r w:rsidRPr="007D17B3">
        <w:rPr>
          <w:rStyle w:val="Answertextfont"/>
          <w:rFonts w:ascii="Arial" w:hAnsi="Arial" w:cs="Arial"/>
          <w:i/>
          <w:color w:val="7030A0"/>
        </w:rPr>
        <w:t xml:space="preserve">Show this question if </w:t>
      </w:r>
      <w:r>
        <w:rPr>
          <w:rStyle w:val="Answertextfont"/>
          <w:rFonts w:ascii="Arial" w:hAnsi="Arial" w:cs="Arial"/>
          <w:i/>
          <w:color w:val="7030A0"/>
        </w:rPr>
        <w:t xml:space="preserve">Q13.1 = yes </w:t>
      </w:r>
      <w:r w:rsidRPr="0095250A">
        <w:rPr>
          <w:rFonts w:ascii="Arial" w:hAnsi="Arial" w:cs="Arial"/>
          <w:color w:val="FF0000"/>
        </w:rPr>
        <w:t>(</w:t>
      </w:r>
      <w:r>
        <w:rPr>
          <w:rFonts w:ascii="Arial" w:hAnsi="Arial" w:cs="Arial"/>
          <w:color w:val="FF0000"/>
        </w:rPr>
        <w:t>Report Label: Type of guaranteed issue amount)</w:t>
      </w:r>
    </w:p>
    <w:p w14:paraId="70DB4D49" w14:textId="77777777" w:rsidR="001E3F9B" w:rsidRPr="00D856C8" w:rsidRDefault="001E3F9B" w:rsidP="001E3F9B">
      <w:pPr>
        <w:pStyle w:val="Questiontext"/>
        <w:rPr>
          <w:rFonts w:ascii="Arial" w:hAnsi="Arial" w:cs="Arial"/>
          <w:b/>
          <w:vanish/>
        </w:rPr>
      </w:pPr>
      <w:r w:rsidRPr="00E968DC">
        <w:rPr>
          <w:rFonts w:ascii="Arial" w:hAnsi="Arial" w:cs="Arial"/>
        </w:rPr>
        <w:lastRenderedPageBreak/>
        <w:t xml:space="preserve">○ </w:t>
      </w:r>
      <w:r>
        <w:rPr>
          <w:rFonts w:ascii="Arial" w:hAnsi="Arial" w:cs="Arial"/>
        </w:rPr>
        <w:t>M</w:t>
      </w:r>
      <w:r>
        <w:rPr>
          <w:rStyle w:val="Answertextfont"/>
          <w:rFonts w:ascii="Arial" w:hAnsi="Arial" w:cs="Arial"/>
        </w:rPr>
        <w:t>ultiple of pay</w:t>
      </w:r>
      <w:r w:rsidDel="002373B5">
        <w:rPr>
          <w:rStyle w:val="Answertextfont"/>
          <w:rFonts w:ascii="Arial" w:hAnsi="Arial" w:cs="Arial"/>
        </w:rPr>
        <w:t xml:space="preserve"> </w:t>
      </w:r>
      <w:r>
        <w:rPr>
          <w:rFonts w:ascii="Arial" w:hAnsi="Arial" w:cs="Arial"/>
        </w:rPr>
        <w:br/>
      </w:r>
      <w:r w:rsidRPr="00E968DC">
        <w:rPr>
          <w:rFonts w:ascii="Arial" w:hAnsi="Arial" w:cs="Arial"/>
        </w:rPr>
        <w:t xml:space="preserve">○ </w:t>
      </w:r>
      <w:r>
        <w:rPr>
          <w:rStyle w:val="Answertextfont"/>
          <w:rFonts w:ascii="Arial" w:hAnsi="Arial" w:cs="Arial"/>
        </w:rPr>
        <w:t>F</w:t>
      </w:r>
      <w:r w:rsidRPr="00E968DC">
        <w:rPr>
          <w:rStyle w:val="Answertextfont"/>
          <w:rFonts w:ascii="Arial" w:hAnsi="Arial" w:cs="Arial"/>
        </w:rPr>
        <w:t>ixed</w:t>
      </w:r>
      <w:r>
        <w:rPr>
          <w:rStyle w:val="Answertextfont"/>
          <w:rFonts w:ascii="Arial" w:hAnsi="Arial" w:cs="Arial"/>
        </w:rPr>
        <w:t xml:space="preserve"> </w:t>
      </w:r>
      <w:r w:rsidRPr="00E968DC">
        <w:rPr>
          <w:rStyle w:val="Answertextfont"/>
          <w:rFonts w:ascii="Arial" w:hAnsi="Arial" w:cs="Arial"/>
        </w:rPr>
        <w:t>amount</w:t>
      </w:r>
    </w:p>
    <w:p w14:paraId="2830EA9F" w14:textId="77777777" w:rsidR="001E3F9B" w:rsidRDefault="001E3F9B" w:rsidP="001E3F9B">
      <w:pPr>
        <w:pStyle w:val="Questiontext"/>
        <w:spacing w:after="0" w:line="276" w:lineRule="auto"/>
        <w:rPr>
          <w:rFonts w:ascii="Arial" w:hAnsi="Arial" w:cs="Arial"/>
        </w:rPr>
      </w:pPr>
      <w:r>
        <w:rPr>
          <w:rFonts w:ascii="Arial" w:hAnsi="Arial" w:cs="Arial"/>
          <w:b/>
        </w:rPr>
        <w:br/>
      </w:r>
      <w:r w:rsidRPr="00D856C8">
        <w:rPr>
          <w:rFonts w:ascii="Arial" w:hAnsi="Arial" w:cs="Arial"/>
        </w:rPr>
        <w:t xml:space="preserve">○ Other </w:t>
      </w:r>
      <w:r>
        <w:rPr>
          <w:rStyle w:val="Answertextfont"/>
          <w:rFonts w:ascii="Arial" w:hAnsi="Arial" w:cs="Arial"/>
        </w:rPr>
        <w:br/>
      </w:r>
    </w:p>
    <w:p w14:paraId="77A5AE66" w14:textId="77777777" w:rsidR="001E3F9B" w:rsidRDefault="001E3F9B" w:rsidP="001E3F9B">
      <w:pPr>
        <w:pStyle w:val="Questiontext"/>
        <w:spacing w:after="0" w:line="276" w:lineRule="auto"/>
        <w:rPr>
          <w:rFonts w:ascii="Arial" w:hAnsi="Arial" w:cs="Arial"/>
        </w:rPr>
      </w:pPr>
      <w:r>
        <w:rPr>
          <w:rFonts w:ascii="Arial" w:hAnsi="Arial" w:cs="Arial"/>
        </w:rPr>
        <w:t xml:space="preserve">13.3. </w:t>
      </w:r>
      <w:commentRangeStart w:id="200"/>
      <w:commentRangeStart w:id="201"/>
      <w:r>
        <w:rPr>
          <w:rFonts w:ascii="Arial" w:hAnsi="Arial" w:cs="Arial"/>
        </w:rPr>
        <w:t>Provide the guaranteed issue amount</w:t>
      </w:r>
      <w:commentRangeEnd w:id="200"/>
      <w:r w:rsidR="00CA2242">
        <w:rPr>
          <w:rStyle w:val="CommentReference"/>
        </w:rPr>
        <w:commentReference w:id="200"/>
      </w:r>
      <w:commentRangeEnd w:id="201"/>
      <w:r w:rsidR="00A559FB">
        <w:rPr>
          <w:rStyle w:val="CommentReference"/>
        </w:rPr>
        <w:commentReference w:id="201"/>
      </w:r>
      <w:r>
        <w:rPr>
          <w:rFonts w:ascii="Arial" w:hAnsi="Arial" w:cs="Arial"/>
        </w:rPr>
        <w:t xml:space="preserve"> for spouse/partner life insurance.</w:t>
      </w:r>
      <w:r w:rsidRPr="00C82C56">
        <w:rPr>
          <w:rStyle w:val="Answertextfont"/>
          <w:rFonts w:ascii="Arial" w:hAnsi="Arial" w:cs="Arial"/>
          <w:i/>
          <w:color w:val="7030A0"/>
        </w:rPr>
        <w:t xml:space="preserve"> </w:t>
      </w:r>
      <w:r w:rsidRPr="007D17B3">
        <w:rPr>
          <w:rStyle w:val="Answertextfont"/>
          <w:rFonts w:ascii="Arial" w:hAnsi="Arial" w:cs="Arial"/>
          <w:i/>
          <w:color w:val="7030A0"/>
        </w:rPr>
        <w:t xml:space="preserve">Show this question </w:t>
      </w:r>
      <w:r>
        <w:rPr>
          <w:rStyle w:val="Answertextfont"/>
          <w:rFonts w:ascii="Arial" w:hAnsi="Arial" w:cs="Arial"/>
          <w:i/>
          <w:color w:val="7030A0"/>
        </w:rPr>
        <w:t xml:space="preserve">Q13.1 = yes </w:t>
      </w:r>
      <w:r>
        <w:rPr>
          <w:rStyle w:val="Answertextfont"/>
          <w:rFonts w:ascii="Arial" w:hAnsi="Arial" w:cs="Arial"/>
          <w:b/>
          <w:color w:val="7030A0"/>
        </w:rPr>
        <w:t xml:space="preserve"> </w:t>
      </w:r>
      <w:r w:rsidRPr="0095250A">
        <w:rPr>
          <w:rFonts w:ascii="Arial" w:hAnsi="Arial" w:cs="Arial"/>
          <w:color w:val="FF0000"/>
        </w:rPr>
        <w:t>(</w:t>
      </w:r>
      <w:r>
        <w:rPr>
          <w:rFonts w:ascii="Arial" w:hAnsi="Arial" w:cs="Arial"/>
          <w:color w:val="FF0000"/>
        </w:rPr>
        <w:t>Report Label: Amount for guaranteed issue)</w:t>
      </w:r>
      <w:r>
        <w:rPr>
          <w:rFonts w:ascii="Arial" w:hAnsi="Arial" w:cs="Arial"/>
        </w:rPr>
        <w:br/>
      </w:r>
    </w:p>
    <w:p w14:paraId="2A207AB0" w14:textId="77777777" w:rsidR="001E3F9B" w:rsidRPr="00E968DC"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3B0F80B0" w14:textId="77777777" w:rsidR="001E3F9B"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5CC8B61B" w14:textId="77777777" w:rsidR="001E3F9B" w:rsidRDefault="001E3F9B" w:rsidP="001E3F9B">
      <w:pPr>
        <w:pStyle w:val="Questiontext"/>
        <w:spacing w:line="276" w:lineRule="auto"/>
        <w:rPr>
          <w:rFonts w:ascii="Arial" w:hAnsi="Arial" w:cs="Arial"/>
          <w:u w:val="single"/>
        </w:rPr>
      </w:pPr>
    </w:p>
    <w:p w14:paraId="1AFEFF4E" w14:textId="40AF5D76" w:rsidR="001E3F9B" w:rsidRPr="004D4722" w:rsidRDefault="00362A91" w:rsidP="001E3F9B">
      <w:pPr>
        <w:spacing w:line="276" w:lineRule="auto"/>
        <w:rPr>
          <w:rStyle w:val="Answertextfont"/>
          <w:rFonts w:ascii="Arial" w:hAnsi="Arial" w:cs="Arial"/>
          <w:b/>
        </w:rPr>
      </w:pPr>
      <w:r w:rsidRPr="00362A91">
        <w:rPr>
          <w:rStyle w:val="Answertextfont"/>
          <w:rFonts w:ascii="Arial" w:hAnsi="Arial" w:cs="Arial"/>
          <w:b/>
          <w:sz w:val="24"/>
          <w:szCs w:val="24"/>
        </w:rPr>
        <w:t>Group universal life s</w:t>
      </w:r>
      <w:r w:rsidR="001E3F9B" w:rsidRPr="00362A91">
        <w:rPr>
          <w:rStyle w:val="Answertextfont"/>
          <w:rFonts w:ascii="Arial" w:hAnsi="Arial" w:cs="Arial"/>
          <w:b/>
          <w:sz w:val="24"/>
          <w:szCs w:val="24"/>
        </w:rPr>
        <w:t>pouse/</w:t>
      </w:r>
      <w:r w:rsidRPr="00362A91">
        <w:rPr>
          <w:rStyle w:val="Answertextfont"/>
          <w:rFonts w:ascii="Arial" w:hAnsi="Arial" w:cs="Arial"/>
          <w:b/>
          <w:sz w:val="24"/>
          <w:szCs w:val="24"/>
        </w:rPr>
        <w:t xml:space="preserve">partner employee </w:t>
      </w:r>
      <w:r w:rsidRPr="00DD5FF4">
        <w:rPr>
          <w:rStyle w:val="Answertextfont"/>
          <w:rFonts w:ascii="Arial" w:hAnsi="Arial" w:cs="Arial"/>
          <w:b/>
          <w:sz w:val="24"/>
          <w:szCs w:val="24"/>
        </w:rPr>
        <w:t>c</w:t>
      </w:r>
      <w:r w:rsidRPr="000A6426">
        <w:rPr>
          <w:rStyle w:val="Answertextfont"/>
          <w:rFonts w:ascii="Arial" w:hAnsi="Arial" w:cs="Arial"/>
          <w:b/>
          <w:sz w:val="24"/>
          <w:szCs w:val="24"/>
        </w:rPr>
        <w:t>ontributions</w:t>
      </w:r>
      <w:r>
        <w:rPr>
          <w:rStyle w:val="Answertextfont"/>
          <w:rFonts w:ascii="Arial" w:hAnsi="Arial" w:cs="Arial"/>
          <w:b/>
        </w:rPr>
        <w:t xml:space="preserve"> </w:t>
      </w:r>
      <w:r w:rsidR="00474D69">
        <w:rPr>
          <w:rFonts w:asciiTheme="minorHAnsi" w:hAnsiTheme="minorHAnsi" w:cstheme="minorHAnsi"/>
          <w:i/>
          <w:color w:val="7030A0"/>
        </w:rPr>
        <w:t>Subsection of life insurance plan</w:t>
      </w:r>
      <w:r w:rsidR="00474D69" w:rsidRPr="004D4722">
        <w:rPr>
          <w:rFonts w:ascii="Arial" w:hAnsi="Arial" w:cs="Arial"/>
          <w:i/>
          <w:color w:val="7030A0"/>
          <w:sz w:val="20"/>
          <w:szCs w:val="20"/>
        </w:rPr>
        <w:t xml:space="preserve"> </w:t>
      </w:r>
      <w:r w:rsidR="001E3F9B" w:rsidRPr="004D4722">
        <w:rPr>
          <w:rFonts w:ascii="Arial" w:hAnsi="Arial" w:cs="Arial"/>
          <w:i/>
          <w:color w:val="7030A0"/>
          <w:sz w:val="20"/>
          <w:szCs w:val="20"/>
        </w:rPr>
        <w:t>Show if</w:t>
      </w:r>
      <w:r w:rsidR="001E3F9B" w:rsidRPr="00F43E78">
        <w:rPr>
          <w:rFonts w:ascii="Arial" w:hAnsi="Arial" w:cs="Arial"/>
          <w:i/>
          <w:color w:val="7030A0"/>
          <w:sz w:val="20"/>
          <w:szCs w:val="20"/>
        </w:rPr>
        <w:t xml:space="preserve"> </w:t>
      </w:r>
      <w:r w:rsidR="001E3F9B">
        <w:rPr>
          <w:rFonts w:ascii="Arial" w:hAnsi="Arial" w:cs="Arial"/>
          <w:i/>
          <w:color w:val="7030A0"/>
          <w:sz w:val="20"/>
          <w:szCs w:val="20"/>
        </w:rPr>
        <w:t>Group universal dependent life general p</w:t>
      </w:r>
      <w:r w:rsidR="001E3F9B" w:rsidRPr="00F43E78">
        <w:rPr>
          <w:rFonts w:ascii="Arial" w:hAnsi="Arial" w:cs="Arial"/>
          <w:i/>
          <w:color w:val="7030A0"/>
          <w:sz w:val="20"/>
          <w:szCs w:val="20"/>
        </w:rPr>
        <w:t>rovisions Q1 = Spouse/Partner</w:t>
      </w:r>
    </w:p>
    <w:p w14:paraId="4395107A" w14:textId="77777777" w:rsidR="001E3F9B" w:rsidRDefault="001E3F9B" w:rsidP="001E3F9B">
      <w:pPr>
        <w:pStyle w:val="Questiontext"/>
        <w:spacing w:after="0" w:line="276" w:lineRule="auto"/>
        <w:rPr>
          <w:rFonts w:ascii="Arial" w:hAnsi="Arial" w:cs="Arial"/>
        </w:rPr>
      </w:pPr>
    </w:p>
    <w:p w14:paraId="48A5FA8D" w14:textId="77777777" w:rsidR="001E3F9B" w:rsidRPr="00E968DC" w:rsidRDefault="001E3F9B" w:rsidP="001E3F9B">
      <w:pPr>
        <w:pStyle w:val="Questiontext"/>
        <w:spacing w:after="0" w:line="276" w:lineRule="auto"/>
        <w:rPr>
          <w:rFonts w:ascii="Arial" w:hAnsi="Arial" w:cs="Arial"/>
        </w:rPr>
      </w:pPr>
      <w:r>
        <w:rPr>
          <w:rFonts w:ascii="Arial" w:hAnsi="Arial" w:cs="Arial"/>
        </w:rPr>
        <w:t xml:space="preserve">15. </w:t>
      </w:r>
      <w:r w:rsidRPr="00E968DC">
        <w:rPr>
          <w:rFonts w:ascii="Arial" w:hAnsi="Arial" w:cs="Arial"/>
        </w:rPr>
        <w:t xml:space="preserve">Does your organization require employees to contribute to the costs/premiums for </w:t>
      </w:r>
      <w:r>
        <w:rPr>
          <w:rFonts w:ascii="Arial" w:hAnsi="Arial" w:cs="Arial"/>
        </w:rPr>
        <w:t>spouse/partner life insurance</w:t>
      </w:r>
      <w:r w:rsidRPr="00E968DC">
        <w:rPr>
          <w:rFonts w:ascii="Arial" w:hAnsi="Arial" w:cs="Arial"/>
        </w:rPr>
        <w:t xml:space="preserve">? </w:t>
      </w:r>
      <w:r w:rsidRPr="00DF53B2">
        <w:rPr>
          <w:rFonts w:ascii="Arial" w:hAnsi="Arial" w:cs="Arial"/>
          <w:color w:val="FF0000"/>
        </w:rPr>
        <w:t xml:space="preserve">(Report label: </w:t>
      </w:r>
      <w:r>
        <w:rPr>
          <w:rFonts w:ascii="Arial" w:hAnsi="Arial" w:cs="Arial"/>
          <w:color w:val="FF0000"/>
        </w:rPr>
        <w:t>Employee contributions required</w:t>
      </w:r>
      <w:r w:rsidRPr="00DF53B2">
        <w:rPr>
          <w:rFonts w:ascii="Arial" w:hAnsi="Arial" w:cs="Arial"/>
          <w:color w:val="FF0000"/>
        </w:rPr>
        <w:t>)</w:t>
      </w:r>
    </w:p>
    <w:p w14:paraId="2289D216"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Yes</w:t>
      </w:r>
      <w:r>
        <w:rPr>
          <w:rStyle w:val="Answertextfont"/>
          <w:rFonts w:ascii="Arial" w:hAnsi="Arial" w:cs="Arial"/>
        </w:rPr>
        <w:br/>
      </w:r>
      <w:r w:rsidRPr="00E968DC">
        <w:rPr>
          <w:rFonts w:ascii="Arial" w:hAnsi="Arial" w:cs="Arial"/>
          <w:sz w:val="20"/>
          <w:szCs w:val="20"/>
        </w:rPr>
        <w:t xml:space="preserve">○ </w:t>
      </w:r>
      <w:r w:rsidRPr="00E968DC">
        <w:rPr>
          <w:rStyle w:val="Answertextfont"/>
          <w:rFonts w:ascii="Arial" w:hAnsi="Arial" w:cs="Arial"/>
        </w:rPr>
        <w:t>No</w:t>
      </w:r>
      <w:r>
        <w:rPr>
          <w:rStyle w:val="Answertextfont"/>
          <w:rFonts w:ascii="Arial" w:hAnsi="Arial" w:cs="Arial"/>
        </w:rPr>
        <w:t xml:space="preserve"> </w:t>
      </w:r>
      <w:r>
        <w:rPr>
          <w:rFonts w:ascii="Arial" w:hAnsi="Arial" w:cs="Arial"/>
          <w:i/>
          <w:color w:val="8064A2" w:themeColor="accent4"/>
          <w:sz w:val="20"/>
          <w:szCs w:val="20"/>
        </w:rPr>
        <w:t>– if this option is selected, skip remaining questions on Spouse/Partner EE contributions</w:t>
      </w:r>
    </w:p>
    <w:p w14:paraId="1C4D47D2" w14:textId="77777777" w:rsidR="001E3F9B" w:rsidRPr="002B3449" w:rsidRDefault="001E3F9B" w:rsidP="001E3F9B">
      <w:pPr>
        <w:spacing w:line="276" w:lineRule="auto"/>
        <w:rPr>
          <w:rFonts w:ascii="Arial" w:hAnsi="Arial" w:cs="Arial"/>
          <w:i/>
        </w:rPr>
      </w:pPr>
    </w:p>
    <w:p w14:paraId="5BC9151C" w14:textId="77777777" w:rsidR="001E3F9B" w:rsidRPr="007857F4" w:rsidRDefault="001E3F9B" w:rsidP="001E3F9B">
      <w:pPr>
        <w:pStyle w:val="Instruction"/>
        <w:rPr>
          <w:rFonts w:ascii="Arial" w:hAnsi="Arial" w:cs="Arial"/>
          <w:b/>
          <w:i w:val="0"/>
          <w:color w:val="FF0000"/>
        </w:rPr>
      </w:pPr>
      <w:r>
        <w:rPr>
          <w:rFonts w:ascii="Arial" w:hAnsi="Arial" w:cs="Arial"/>
          <w:i w:val="0"/>
        </w:rPr>
        <w:t xml:space="preserve">16. </w:t>
      </w:r>
      <w:r w:rsidRPr="008969EC">
        <w:rPr>
          <w:rFonts w:ascii="Arial" w:hAnsi="Arial" w:cs="Arial"/>
          <w:i w:val="0"/>
        </w:rPr>
        <w:t xml:space="preserve">Indicate the type of employee contribution for </w:t>
      </w:r>
      <w:r>
        <w:rPr>
          <w:rFonts w:ascii="Arial" w:hAnsi="Arial" w:cs="Arial"/>
          <w:i w:val="0"/>
        </w:rPr>
        <w:t xml:space="preserve">spouse/partner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Pr>
          <w:rFonts w:ascii="Arial" w:hAnsi="Arial" w:cs="Arial"/>
          <w:i w:val="0"/>
        </w:rPr>
        <w:t xml:space="preserve">  </w:t>
      </w:r>
      <w:r w:rsidRPr="007857F4">
        <w:rPr>
          <w:rFonts w:ascii="Arial" w:hAnsi="Arial" w:cs="Arial"/>
          <w:i w:val="0"/>
          <w:color w:val="FF0000"/>
        </w:rPr>
        <w:t>(Hidden for all non Survey level reporting)</w:t>
      </w:r>
      <w:r>
        <w:rPr>
          <w:rFonts w:ascii="Arial" w:hAnsi="Arial" w:cs="Arial"/>
          <w:i w:val="0"/>
          <w:color w:val="FF0000"/>
        </w:rPr>
        <w:t xml:space="preserve"> </w:t>
      </w:r>
      <w:r w:rsidRPr="0095250A">
        <w:rPr>
          <w:rFonts w:ascii="Arial" w:hAnsi="Arial" w:cs="Arial"/>
          <w:i w:val="0"/>
          <w:color w:val="FF0000"/>
        </w:rPr>
        <w:t>(Report label: Cost sharing type)</w:t>
      </w:r>
      <w:r>
        <w:rPr>
          <w:rFonts w:ascii="Arial" w:hAnsi="Arial" w:cs="Arial"/>
          <w:i w:val="0"/>
          <w:color w:val="FF0000"/>
        </w:rPr>
        <w:t xml:space="preserve">  </w:t>
      </w:r>
    </w:p>
    <w:p w14:paraId="4C3BBA7F" w14:textId="77777777" w:rsidR="001E3F9B" w:rsidRPr="008969EC" w:rsidRDefault="001E3F9B" w:rsidP="001E3F9B">
      <w:pPr>
        <w:spacing w:line="276" w:lineRule="auto"/>
        <w:rPr>
          <w:rFonts w:ascii="Arial" w:hAnsi="Arial" w:cs="Arial"/>
          <w:sz w:val="20"/>
          <w:szCs w:val="20"/>
        </w:rPr>
      </w:pPr>
      <w:r w:rsidRPr="008969EC">
        <w:rPr>
          <w:rFonts w:ascii="Arial" w:hAnsi="Arial" w:cs="Arial"/>
          <w:sz w:val="20"/>
          <w:szCs w:val="20"/>
        </w:rPr>
        <w:t>○ Employee pays entire amount</w:t>
      </w:r>
    </w:p>
    <w:p w14:paraId="2A6E867C" w14:textId="77777777" w:rsidR="001E3F9B" w:rsidRDefault="001E3F9B" w:rsidP="001E3F9B">
      <w:pPr>
        <w:spacing w:line="276" w:lineRule="auto"/>
        <w:rPr>
          <w:rFonts w:ascii="Arial" w:hAnsi="Arial" w:cs="Arial"/>
          <w:sz w:val="20"/>
          <w:szCs w:val="20"/>
        </w:rPr>
      </w:pPr>
      <w:r w:rsidRPr="008969EC">
        <w:rPr>
          <w:rFonts w:ascii="Arial" w:hAnsi="Arial" w:cs="Arial"/>
          <w:sz w:val="20"/>
          <w:szCs w:val="20"/>
        </w:rPr>
        <w:t xml:space="preserve">○ Employee pays a percentage of </w:t>
      </w:r>
      <w:r>
        <w:rPr>
          <w:rFonts w:ascii="Arial" w:hAnsi="Arial" w:cs="Arial"/>
          <w:sz w:val="20"/>
          <w:szCs w:val="20"/>
        </w:rPr>
        <w:t>cost/premium</w:t>
      </w:r>
    </w:p>
    <w:p w14:paraId="6D2A0F8C" w14:textId="77777777" w:rsidR="001E3F9B" w:rsidRPr="00F3757B" w:rsidRDefault="001E3F9B" w:rsidP="001E3F9B">
      <w:pPr>
        <w:spacing w:line="276" w:lineRule="auto"/>
        <w:rPr>
          <w:rFonts w:ascii="Arial" w:hAnsi="Arial" w:cs="Arial"/>
        </w:rPr>
      </w:pPr>
      <w:r w:rsidRPr="00F3757B">
        <w:rPr>
          <w:rFonts w:ascii="Arial" w:hAnsi="Arial" w:cs="Arial" w:hint="eastAsia"/>
          <w:sz w:val="20"/>
          <w:szCs w:val="20"/>
        </w:rPr>
        <w:t>○</w:t>
      </w:r>
      <w:r w:rsidRPr="00F3757B">
        <w:rPr>
          <w:rFonts w:ascii="Arial" w:hAnsi="Arial" w:cs="Arial"/>
          <w:sz w:val="20"/>
          <w:szCs w:val="20"/>
        </w:rPr>
        <w:t xml:space="preserve"> Other (_____________________________________________________________________) </w:t>
      </w:r>
    </w:p>
    <w:p w14:paraId="01A35929" w14:textId="77777777" w:rsidR="001E3F9B" w:rsidRPr="002562E3" w:rsidRDefault="001E3F9B" w:rsidP="001E3F9B">
      <w:pPr>
        <w:pStyle w:val="Instruction"/>
        <w:rPr>
          <w:rFonts w:ascii="Arial" w:hAnsi="Arial" w:cs="Arial"/>
          <w:b/>
          <w:i w:val="0"/>
          <w:color w:val="FF0000"/>
        </w:rPr>
      </w:pPr>
      <w:r>
        <w:rPr>
          <w:rFonts w:ascii="Arial" w:hAnsi="Arial" w:cs="Arial"/>
        </w:rPr>
        <w:br/>
      </w:r>
      <w:r>
        <w:rPr>
          <w:rFonts w:ascii="Arial" w:hAnsi="Arial" w:cs="Arial"/>
        </w:rPr>
        <w:br/>
      </w:r>
      <w:r w:rsidRPr="000320FD">
        <w:rPr>
          <w:rFonts w:ascii="Arial" w:hAnsi="Arial" w:cs="Arial"/>
          <w:i w:val="0"/>
        </w:rPr>
        <w:t>17.  Report the employee contribution for spouse/partner life insurance as a percentage of percentage of cost/premium</w:t>
      </w:r>
      <w:r>
        <w:rPr>
          <w:rFonts w:ascii="Arial" w:hAnsi="Arial" w:cs="Arial"/>
        </w:rPr>
        <w:t xml:space="preserve"> </w:t>
      </w:r>
      <w:r w:rsidRPr="00F3757B">
        <w:rPr>
          <w:rFonts w:ascii="Arial" w:hAnsi="Arial" w:cs="Arial"/>
          <w:color w:val="8064A2" w:themeColor="accent4"/>
        </w:rPr>
        <w:t>Show if Q16</w:t>
      </w:r>
      <w:r w:rsidRPr="005F2C86">
        <w:rPr>
          <w:rFonts w:ascii="Arial" w:hAnsi="Arial" w:cs="Arial"/>
          <w:color w:val="7030A0"/>
        </w:rPr>
        <w:t>=</w:t>
      </w:r>
      <w:r w:rsidRPr="0081005B">
        <w:rPr>
          <w:rFonts w:ascii="Arial" w:hAnsi="Arial" w:cs="Arial"/>
        </w:rPr>
        <w:t xml:space="preserve"> </w:t>
      </w:r>
      <w:r w:rsidRPr="0081005B">
        <w:rPr>
          <w:rFonts w:ascii="Arial" w:hAnsi="Arial" w:cs="Arial"/>
          <w:color w:val="7030A0"/>
        </w:rPr>
        <w:t xml:space="preserve">Employee pays a percentage of </w:t>
      </w:r>
      <w:r>
        <w:rPr>
          <w:rFonts w:ascii="Arial" w:hAnsi="Arial" w:cs="Arial"/>
          <w:color w:val="7030A0"/>
        </w:rPr>
        <w:t>cost/premium</w:t>
      </w:r>
      <w:r>
        <w:rPr>
          <w:rFonts w:ascii="Arial" w:hAnsi="Arial" w:cs="Arial"/>
          <w:i w:val="0"/>
          <w:color w:val="7030A0"/>
        </w:rPr>
        <w:t xml:space="preserve"> </w:t>
      </w:r>
      <w:r w:rsidRPr="0095250A">
        <w:rPr>
          <w:rFonts w:ascii="Arial" w:hAnsi="Arial" w:cs="Arial"/>
          <w:i w:val="0"/>
          <w:color w:val="FF0000"/>
        </w:rPr>
        <w:t>(Report Label: Contribution amount – percentage of cost</w:t>
      </w:r>
      <w:r w:rsidRPr="006F4DFD" w:rsidDel="006F4DFD">
        <w:rPr>
          <w:rFonts w:ascii="Arial" w:hAnsi="Arial" w:cs="Arial"/>
          <w:i w:val="0"/>
          <w:color w:val="FF0000"/>
        </w:rPr>
        <w:t xml:space="preserve"> </w:t>
      </w:r>
      <w:r w:rsidRPr="00BD60DF">
        <w:rPr>
          <w:rFonts w:ascii="Arial" w:hAnsi="Arial" w:cs="Arial"/>
          <w:i w:val="0"/>
          <w:color w:val="FF0000"/>
        </w:rPr>
        <w:t>)</w:t>
      </w:r>
      <w:r w:rsidRPr="006E2C81">
        <w:rPr>
          <w:rFonts w:ascii="Arial" w:hAnsi="Arial" w:cs="Arial"/>
          <w:i w:val="0"/>
          <w:color w:val="FF0000"/>
        </w:rPr>
        <w:t xml:space="preserve"> (Hidden for all </w:t>
      </w:r>
      <w:r w:rsidRPr="002562E3">
        <w:rPr>
          <w:rFonts w:ascii="Arial" w:hAnsi="Arial" w:cs="Arial"/>
          <w:i w:val="0"/>
          <w:color w:val="FF0000"/>
        </w:rPr>
        <w:t>non Survey level reporting – US only)</w:t>
      </w:r>
    </w:p>
    <w:p w14:paraId="72A03190" w14:textId="77777777" w:rsidR="001E3F9B" w:rsidRDefault="001E3F9B" w:rsidP="001E3F9B">
      <w:pPr>
        <w:pStyle w:val="Questiontext"/>
        <w:spacing w:after="0" w:line="276" w:lineRule="auto"/>
        <w:rPr>
          <w:rFonts w:ascii="Arial" w:hAnsi="Arial" w:cs="Arial"/>
        </w:rPr>
      </w:pPr>
      <w:r w:rsidRPr="0020270A">
        <w:rPr>
          <w:rFonts w:ascii="Arial" w:hAnsi="Arial" w:cs="Arial"/>
        </w:rPr>
        <w:t>______</w:t>
      </w:r>
    </w:p>
    <w:p w14:paraId="069A5FF2" w14:textId="77777777" w:rsidR="001E3F9B" w:rsidRDefault="001E3F9B" w:rsidP="001E3F9B">
      <w:pPr>
        <w:pStyle w:val="Questiontext"/>
        <w:spacing w:after="0" w:line="276" w:lineRule="auto"/>
        <w:rPr>
          <w:rFonts w:ascii="Arial" w:hAnsi="Arial" w:cs="Arial"/>
        </w:rPr>
      </w:pPr>
    </w:p>
    <w:p w14:paraId="6B5F84E1" w14:textId="77777777" w:rsidR="001E3F9B" w:rsidRPr="00F3757B" w:rsidRDefault="001E3F9B" w:rsidP="001E3F9B">
      <w:pPr>
        <w:spacing w:line="276" w:lineRule="auto"/>
        <w:rPr>
          <w:rFonts w:ascii="Arial" w:hAnsi="Arial" w:cs="Arial"/>
          <w:iCs/>
          <w:color w:val="8064A2" w:themeColor="accent4"/>
          <w:sz w:val="20"/>
          <w:szCs w:val="20"/>
          <w:lang w:val="en-CA"/>
        </w:rPr>
      </w:pPr>
      <w:r>
        <w:rPr>
          <w:rFonts w:ascii="Arial" w:hAnsi="Arial" w:cs="Arial"/>
          <w:iCs/>
          <w:sz w:val="20"/>
          <w:szCs w:val="20"/>
          <w:lang w:val="en-CA"/>
        </w:rPr>
        <w:t xml:space="preserve">18. Are employee contributions/premums for spouse/partner life insurance waived during periods of disability?  </w:t>
      </w:r>
      <w:r w:rsidRPr="00D57FE1">
        <w:rPr>
          <w:rFonts w:ascii="Arial" w:hAnsi="Arial" w:cs="Arial"/>
          <w:iCs/>
          <w:sz w:val="20"/>
          <w:szCs w:val="20"/>
          <w:lang w:val="en-CA"/>
        </w:rPr>
        <w:t xml:space="preserve">(Report Label: </w:t>
      </w:r>
      <w:r>
        <w:rPr>
          <w:rFonts w:ascii="Arial" w:hAnsi="Arial" w:cs="Arial"/>
          <w:iCs/>
          <w:sz w:val="20"/>
          <w:szCs w:val="20"/>
          <w:lang w:val="en-CA"/>
        </w:rPr>
        <w:t>Premiums waived during disability</w:t>
      </w:r>
      <w:r w:rsidRPr="00D57FE1">
        <w:rPr>
          <w:rFonts w:ascii="Arial" w:hAnsi="Arial" w:cs="Arial"/>
          <w:iCs/>
          <w:sz w:val="20"/>
          <w:szCs w:val="20"/>
          <w:lang w:val="en-CA"/>
        </w:rPr>
        <w:t>)</w:t>
      </w:r>
    </w:p>
    <w:p w14:paraId="4A798DE5"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lang w:val="en-CA"/>
        </w:rPr>
        <w:t xml:space="preserve">○ </w:t>
      </w:r>
      <w:r w:rsidRPr="00E968DC">
        <w:rPr>
          <w:rStyle w:val="Answertextfont"/>
          <w:rFonts w:ascii="Arial" w:hAnsi="Arial" w:cs="Arial"/>
        </w:rPr>
        <w:t>Yes</w:t>
      </w:r>
    </w:p>
    <w:p w14:paraId="3445623C" w14:textId="77777777" w:rsidR="001E3F9B" w:rsidRDefault="001E3F9B" w:rsidP="001E3F9B">
      <w:pPr>
        <w:pStyle w:val="Questiontext"/>
        <w:spacing w:line="276" w:lineRule="auto"/>
        <w:rPr>
          <w:rStyle w:val="Answertextfont"/>
          <w:rFonts w:ascii="Arial" w:hAnsi="Arial" w:cs="Arial"/>
        </w:rPr>
      </w:pPr>
      <w:r w:rsidRPr="00E968DC">
        <w:rPr>
          <w:rFonts w:ascii="Arial" w:hAnsi="Arial" w:cs="Arial"/>
          <w:lang w:val="en-CA"/>
        </w:rPr>
        <w:t xml:space="preserve">○ </w:t>
      </w:r>
      <w:r w:rsidRPr="00E968DC">
        <w:rPr>
          <w:rStyle w:val="Answertextfont"/>
          <w:rFonts w:ascii="Arial" w:hAnsi="Arial" w:cs="Arial"/>
        </w:rPr>
        <w:t>No</w:t>
      </w:r>
    </w:p>
    <w:p w14:paraId="64D65BAE" w14:textId="77777777" w:rsidR="001E3F9B" w:rsidRPr="00836A02" w:rsidRDefault="001E3F9B" w:rsidP="001E3F9B">
      <w:pPr>
        <w:pStyle w:val="Questiontext"/>
        <w:spacing w:line="276" w:lineRule="auto"/>
        <w:rPr>
          <w:rFonts w:ascii="Arial" w:hAnsi="Arial" w:cs="Arial"/>
        </w:rPr>
      </w:pPr>
      <w:r w:rsidRPr="00185A03">
        <w:rPr>
          <w:rFonts w:ascii="Arial" w:hAnsi="Arial" w:cs="Arial"/>
          <w:b/>
          <w:color w:val="FF0000"/>
          <w:sz w:val="24"/>
          <w:szCs w:val="24"/>
        </w:rPr>
        <w:t>[New survey page]</w:t>
      </w:r>
      <w:r>
        <w:rPr>
          <w:rFonts w:ascii="Arial" w:hAnsi="Arial" w:cs="Arial"/>
          <w:b/>
          <w:color w:val="FF0000"/>
          <w:sz w:val="24"/>
          <w:szCs w:val="24"/>
        </w:rPr>
        <w:t xml:space="preserve"> </w:t>
      </w:r>
    </w:p>
    <w:p w14:paraId="0E8811C8" w14:textId="77777777" w:rsidR="001E3F9B" w:rsidRDefault="001E3F9B" w:rsidP="001E3F9B"/>
    <w:p w14:paraId="151EEAE5" w14:textId="48B8CE6E" w:rsidR="001E3F9B" w:rsidRPr="00CB53AB" w:rsidRDefault="00362A91" w:rsidP="001E3F9B">
      <w:pPr>
        <w:pStyle w:val="Questiontext"/>
        <w:spacing w:line="276" w:lineRule="auto"/>
        <w:rPr>
          <w:rFonts w:ascii="Arial" w:hAnsi="Arial" w:cs="Arial"/>
          <w:b/>
          <w:u w:val="single"/>
        </w:rPr>
      </w:pPr>
      <w:r w:rsidRPr="00474D69">
        <w:rPr>
          <w:rFonts w:ascii="Arial" w:hAnsi="Arial" w:cs="Arial"/>
          <w:b/>
          <w:sz w:val="24"/>
          <w:szCs w:val="24"/>
        </w:rPr>
        <w:t>Group universal life d</w:t>
      </w:r>
      <w:r w:rsidR="001E3F9B" w:rsidRPr="00474D69">
        <w:rPr>
          <w:rFonts w:ascii="Arial" w:hAnsi="Arial" w:cs="Arial"/>
          <w:b/>
          <w:sz w:val="24"/>
          <w:szCs w:val="24"/>
        </w:rPr>
        <w:t>ependent child coverage</w:t>
      </w:r>
      <w:r w:rsidR="001E3F9B" w:rsidRPr="00D57FE1">
        <w:rPr>
          <w:rFonts w:ascii="Arial" w:hAnsi="Arial" w:cs="Arial"/>
          <w:b/>
        </w:rPr>
        <w:t xml:space="preserve"> </w:t>
      </w:r>
      <w:r w:rsidR="001E3F9B" w:rsidRPr="004D4722">
        <w:rPr>
          <w:rFonts w:ascii="Arial" w:hAnsi="Arial" w:cs="Arial"/>
          <w:i/>
          <w:color w:val="7030A0"/>
        </w:rPr>
        <w:t xml:space="preserve"> </w:t>
      </w:r>
      <w:r w:rsidR="00474D69">
        <w:rPr>
          <w:rFonts w:asciiTheme="minorHAnsi" w:hAnsiTheme="minorHAnsi" w:cstheme="minorHAnsi"/>
          <w:i/>
          <w:color w:val="7030A0"/>
        </w:rPr>
        <w:t>Subsection of life insurance plan</w:t>
      </w:r>
      <w:r w:rsidR="00474D69" w:rsidRPr="00283DD0">
        <w:rPr>
          <w:rFonts w:ascii="Arial" w:hAnsi="Arial" w:cs="Arial"/>
          <w:i/>
          <w:color w:val="7030A0"/>
        </w:rPr>
        <w:t xml:space="preserve"> </w:t>
      </w:r>
      <w:r w:rsidR="001E3F9B" w:rsidRPr="00283DD0">
        <w:rPr>
          <w:rFonts w:ascii="Arial" w:hAnsi="Arial" w:cs="Arial"/>
          <w:i/>
          <w:color w:val="7030A0"/>
        </w:rPr>
        <w:t>Show if</w:t>
      </w:r>
      <w:r w:rsidR="001E3F9B">
        <w:rPr>
          <w:rFonts w:ascii="Arial" w:hAnsi="Arial" w:cs="Arial"/>
          <w:i/>
          <w:color w:val="7030A0"/>
        </w:rPr>
        <w:t xml:space="preserve"> </w:t>
      </w:r>
      <w:ins w:id="202" w:author="Boland, Elizabeth (RIC - Washington)" w:date="2019-07-11T11:06:00Z">
        <w:r w:rsidR="003F2C52">
          <w:rPr>
            <w:rFonts w:ascii="Arial" w:hAnsi="Arial" w:cs="Arial"/>
            <w:i/>
            <w:color w:val="7030A0"/>
          </w:rPr>
          <w:t xml:space="preserve">Group universal dependent life general provisions </w:t>
        </w:r>
      </w:ins>
      <w:del w:id="203" w:author="Boland, Elizabeth (RIC - Washington)" w:date="2019-07-11T11:06:00Z">
        <w:r w:rsidR="001E3F9B" w:rsidDel="003F2C52">
          <w:rPr>
            <w:rFonts w:ascii="Arial" w:hAnsi="Arial" w:cs="Arial"/>
            <w:i/>
            <w:color w:val="7030A0"/>
          </w:rPr>
          <w:delText xml:space="preserve">Dependent Life General Provisions </w:delText>
        </w:r>
      </w:del>
      <w:r w:rsidR="001E3F9B">
        <w:rPr>
          <w:rFonts w:ascii="Arial" w:hAnsi="Arial" w:cs="Arial"/>
          <w:i/>
          <w:color w:val="7030A0"/>
        </w:rPr>
        <w:t>Q1 = Child</w:t>
      </w:r>
      <w:ins w:id="204" w:author="Boland, Elizabeth (RIC - Washington)" w:date="2019-07-11T11:06:00Z">
        <w:r w:rsidR="003F2C52">
          <w:rPr>
            <w:rFonts w:ascii="Arial" w:hAnsi="Arial" w:cs="Arial"/>
            <w:i/>
            <w:color w:val="7030A0"/>
          </w:rPr>
          <w:t>(ren)</w:t>
        </w:r>
      </w:ins>
      <w:del w:id="205" w:author="Boland, Elizabeth (RIC - Washington)" w:date="2019-07-11T11:06:00Z">
        <w:r w:rsidR="001E3F9B" w:rsidDel="003F2C52">
          <w:rPr>
            <w:rFonts w:ascii="Arial" w:hAnsi="Arial" w:cs="Arial"/>
            <w:i/>
            <w:color w:val="7030A0"/>
          </w:rPr>
          <w:delText xml:space="preserve"> </w:delText>
        </w:r>
      </w:del>
    </w:p>
    <w:p w14:paraId="5E26005F" w14:textId="77777777" w:rsidR="001E3F9B" w:rsidRPr="000320FD" w:rsidRDefault="001E3F9B" w:rsidP="001E3F9B">
      <w:pPr>
        <w:spacing w:line="276" w:lineRule="auto"/>
        <w:rPr>
          <w:rFonts w:ascii="Arial" w:hAnsi="Arial" w:cs="Arial"/>
          <w:color w:val="FFC000"/>
        </w:rPr>
      </w:pPr>
      <w:r w:rsidRPr="00D57FE1">
        <w:rPr>
          <w:rFonts w:ascii="Arial" w:hAnsi="Arial" w:cs="Arial"/>
          <w:sz w:val="20"/>
          <w:szCs w:val="20"/>
        </w:rPr>
        <w:t>12. Indicate the type of child life insurance provided by your organization.</w:t>
      </w:r>
      <w:r>
        <w:rPr>
          <w:rFonts w:ascii="Arial" w:hAnsi="Arial" w:cs="Arial"/>
        </w:rPr>
        <w:t xml:space="preserve"> </w:t>
      </w:r>
      <w:r w:rsidRPr="00266F39">
        <w:rPr>
          <w:rFonts w:ascii="Arial" w:hAnsi="Arial" w:cs="Arial"/>
          <w:color w:val="FF0000"/>
          <w:sz w:val="20"/>
          <w:szCs w:val="20"/>
        </w:rPr>
        <w:t xml:space="preserve">(Report Label: Type of </w:t>
      </w:r>
      <w:r>
        <w:rPr>
          <w:rFonts w:ascii="Arial" w:hAnsi="Arial" w:cs="Arial"/>
          <w:color w:val="FF0000"/>
          <w:sz w:val="20"/>
          <w:szCs w:val="20"/>
        </w:rPr>
        <w:t>coverage</w:t>
      </w:r>
      <w:r w:rsidRPr="00266F39">
        <w:rPr>
          <w:rFonts w:ascii="Arial" w:hAnsi="Arial" w:cs="Arial"/>
          <w:color w:val="FF0000"/>
          <w:sz w:val="20"/>
          <w:szCs w:val="20"/>
        </w:rPr>
        <w:t>)</w:t>
      </w:r>
    </w:p>
    <w:p w14:paraId="72E92AA7" w14:textId="77777777" w:rsidR="001E3F9B" w:rsidRDefault="001E3F9B" w:rsidP="001E3F9B">
      <w:pPr>
        <w:pStyle w:val="Questiontext"/>
        <w:spacing w:after="0" w:line="276" w:lineRule="auto"/>
        <w:rPr>
          <w:rStyle w:val="Answertextfont"/>
          <w:rFonts w:ascii="Arial" w:hAnsi="Arial" w:cs="Arial"/>
        </w:rPr>
      </w:pPr>
      <w:r w:rsidRPr="00E968DC">
        <w:rPr>
          <w:rFonts w:ascii="Arial" w:hAnsi="Arial" w:cs="Arial"/>
        </w:rPr>
        <w:t xml:space="preserve">○ </w:t>
      </w:r>
      <w:r>
        <w:rPr>
          <w:rStyle w:val="Answertextfont"/>
          <w:rFonts w:ascii="Arial" w:hAnsi="Arial" w:cs="Arial"/>
        </w:rPr>
        <w:t>F</w:t>
      </w:r>
      <w:r w:rsidRPr="00E968DC">
        <w:rPr>
          <w:rStyle w:val="Answertextfont"/>
          <w:rFonts w:ascii="Arial" w:hAnsi="Arial" w:cs="Arial"/>
        </w:rPr>
        <w:t>ixed amount</w:t>
      </w:r>
      <w:r>
        <w:rPr>
          <w:rStyle w:val="Answertextfont"/>
          <w:rFonts w:ascii="Arial" w:hAnsi="Arial" w:cs="Arial"/>
        </w:rPr>
        <w:t>(s)</w:t>
      </w:r>
    </w:p>
    <w:p w14:paraId="76164951" w14:textId="77777777" w:rsidR="001E3F9B" w:rsidRDefault="001E3F9B" w:rsidP="001E3F9B">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 xml:space="preserve"> Percentage of other coverage(s) </w:t>
      </w:r>
    </w:p>
    <w:p w14:paraId="5007A3FB" w14:textId="77777777" w:rsidR="001E3F9B" w:rsidRDefault="001E3F9B" w:rsidP="001E3F9B">
      <w:pPr>
        <w:pStyle w:val="Questiontext"/>
        <w:spacing w:after="0" w:line="276" w:lineRule="auto"/>
        <w:rPr>
          <w:rFonts w:ascii="Arial" w:hAnsi="Arial" w:cs="Arial"/>
        </w:rPr>
      </w:pPr>
      <w:r w:rsidRPr="00E968DC">
        <w:rPr>
          <w:rFonts w:ascii="Arial" w:hAnsi="Arial" w:cs="Arial"/>
        </w:rPr>
        <w:t xml:space="preserve">○ </w:t>
      </w:r>
      <w:r w:rsidRPr="007E6E5B">
        <w:rPr>
          <w:rFonts w:ascii="Arial" w:hAnsi="Arial" w:cs="Arial"/>
        </w:rPr>
        <w:t xml:space="preserve">Other </w:t>
      </w:r>
    </w:p>
    <w:p w14:paraId="502AC241" w14:textId="77777777" w:rsidR="001E3F9B" w:rsidRDefault="001E3F9B" w:rsidP="001E3F9B">
      <w:pPr>
        <w:pStyle w:val="Questiontext"/>
        <w:spacing w:after="0" w:line="276" w:lineRule="auto"/>
        <w:rPr>
          <w:rFonts w:ascii="Arial" w:hAnsi="Arial" w:cs="Arial"/>
        </w:rPr>
      </w:pPr>
    </w:p>
    <w:p w14:paraId="136B0AF0" w14:textId="77777777" w:rsidR="001E3F9B" w:rsidRPr="002359B0" w:rsidRDefault="001E3F9B" w:rsidP="001E3F9B">
      <w:pPr>
        <w:spacing w:line="276" w:lineRule="auto"/>
        <w:rPr>
          <w:rFonts w:ascii="Arial" w:hAnsi="Arial" w:cs="Arial"/>
          <w:color w:val="FFC000"/>
        </w:rPr>
      </w:pPr>
      <w:r w:rsidRPr="000320FD">
        <w:rPr>
          <w:rFonts w:ascii="Arial" w:hAnsi="Arial" w:cs="Arial"/>
          <w:sz w:val="20"/>
          <w:szCs w:val="20"/>
        </w:rPr>
        <w:lastRenderedPageBreak/>
        <w:t>13. Provide the dependent child life insurance.  Enter the highest fixed amount of coverage available</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Q12</w:t>
      </w:r>
      <w:r w:rsidRPr="007D17B3">
        <w:rPr>
          <w:rStyle w:val="Answertextfont"/>
          <w:rFonts w:ascii="Arial" w:hAnsi="Arial" w:cs="Arial"/>
          <w:i/>
          <w:color w:val="7030A0"/>
        </w:rPr>
        <w:t xml:space="preserve"> = </w:t>
      </w:r>
      <w:r>
        <w:rPr>
          <w:rStyle w:val="Answertextfont"/>
          <w:rFonts w:ascii="Arial" w:hAnsi="Arial" w:cs="Arial"/>
          <w:i/>
          <w:color w:val="7030A0"/>
        </w:rPr>
        <w:t>Fixed amount(s)</w:t>
      </w:r>
      <w:r w:rsidRPr="00D57FE1">
        <w:rPr>
          <w:rFonts w:ascii="Arial" w:hAnsi="Arial" w:cs="Arial"/>
          <w:color w:val="FF0000"/>
          <w:sz w:val="20"/>
          <w:szCs w:val="20"/>
        </w:rPr>
        <w:t xml:space="preserve"> </w:t>
      </w:r>
      <w:r w:rsidRPr="00266F39">
        <w:rPr>
          <w:rFonts w:ascii="Arial" w:hAnsi="Arial" w:cs="Arial"/>
          <w:color w:val="FF0000"/>
          <w:sz w:val="20"/>
          <w:szCs w:val="20"/>
        </w:rPr>
        <w:t xml:space="preserve">(Report Label: </w:t>
      </w:r>
      <w:r>
        <w:rPr>
          <w:rFonts w:ascii="Arial" w:hAnsi="Arial" w:cs="Arial"/>
          <w:color w:val="FF0000"/>
          <w:sz w:val="20"/>
          <w:szCs w:val="20"/>
        </w:rPr>
        <w:t>Coverage – highest fixed amount</w:t>
      </w:r>
      <w:r w:rsidRPr="00266F39">
        <w:rPr>
          <w:rFonts w:ascii="Arial" w:hAnsi="Arial" w:cs="Arial"/>
          <w:color w:val="FF0000"/>
          <w:sz w:val="20"/>
          <w:szCs w:val="20"/>
        </w:rPr>
        <w:t>)</w:t>
      </w:r>
    </w:p>
    <w:p w14:paraId="0C8F4C11" w14:textId="77777777" w:rsidR="001E3F9B" w:rsidRDefault="001E3F9B" w:rsidP="001E3F9B">
      <w:pPr>
        <w:pStyle w:val="Questiontext"/>
        <w:spacing w:after="0" w:line="276" w:lineRule="auto"/>
        <w:rPr>
          <w:rStyle w:val="Answertextfont"/>
          <w:rFonts w:ascii="Arial" w:hAnsi="Arial" w:cs="Arial"/>
          <w:i/>
          <w:color w:val="7030A0"/>
        </w:rPr>
      </w:pPr>
    </w:p>
    <w:p w14:paraId="7065E876" w14:textId="77777777" w:rsidR="001E3F9B" w:rsidRPr="000320FD" w:rsidRDefault="001E3F9B" w:rsidP="001E3F9B">
      <w:pPr>
        <w:pStyle w:val="Questiontext"/>
        <w:spacing w:after="0" w:line="276" w:lineRule="auto"/>
        <w:rPr>
          <w:rFonts w:ascii="Arial" w:hAnsi="Arial" w:cs="Arial"/>
        </w:rPr>
      </w:pPr>
      <w:r w:rsidRPr="000320FD">
        <w:rPr>
          <w:rStyle w:val="Answertextfont"/>
          <w:rFonts w:ascii="Arial" w:hAnsi="Arial" w:cs="Arial"/>
        </w:rPr>
        <w:t>___________</w:t>
      </w:r>
    </w:p>
    <w:p w14:paraId="1093F13A" w14:textId="77777777" w:rsidR="001E3F9B" w:rsidRDefault="001E3F9B" w:rsidP="001E3F9B">
      <w:pPr>
        <w:pStyle w:val="Questiontext"/>
        <w:spacing w:after="0" w:line="276" w:lineRule="auto"/>
        <w:rPr>
          <w:rFonts w:ascii="Arial" w:hAnsi="Arial" w:cs="Arial"/>
        </w:rPr>
      </w:pPr>
    </w:p>
    <w:p w14:paraId="169A0960" w14:textId="77777777" w:rsidR="001E3F9B" w:rsidRPr="002359B0" w:rsidRDefault="001E3F9B" w:rsidP="001E3F9B">
      <w:pPr>
        <w:spacing w:line="276" w:lineRule="auto"/>
        <w:rPr>
          <w:rFonts w:ascii="Arial" w:hAnsi="Arial" w:cs="Arial"/>
          <w:color w:val="FFC000"/>
        </w:rPr>
      </w:pPr>
      <w:r w:rsidRPr="000320FD">
        <w:rPr>
          <w:rFonts w:ascii="Arial" w:hAnsi="Arial" w:cs="Arial"/>
          <w:sz w:val="20"/>
          <w:szCs w:val="20"/>
        </w:rPr>
        <w:t xml:space="preserve">14. Provide the dependent child life insurance.  Enter the highest amount of coverage available. </w:t>
      </w:r>
      <w:r>
        <w:rPr>
          <w:rFonts w:ascii="Arial" w:hAnsi="Arial" w:cs="Arial"/>
        </w:rPr>
        <w:t xml:space="preserve"> </w:t>
      </w:r>
      <w:r w:rsidRPr="007D17B3">
        <w:rPr>
          <w:rStyle w:val="Answertextfont"/>
          <w:rFonts w:ascii="Arial" w:hAnsi="Arial" w:cs="Arial"/>
          <w:i/>
          <w:color w:val="7030A0"/>
        </w:rPr>
        <w:t xml:space="preserve">Show this question if </w:t>
      </w:r>
      <w:r>
        <w:rPr>
          <w:rStyle w:val="Answertextfont"/>
          <w:rFonts w:ascii="Arial" w:hAnsi="Arial" w:cs="Arial"/>
          <w:i/>
          <w:color w:val="7030A0"/>
        </w:rPr>
        <w:t>Q12</w:t>
      </w:r>
      <w:r w:rsidRPr="007D17B3">
        <w:rPr>
          <w:rStyle w:val="Answertextfont"/>
          <w:rFonts w:ascii="Arial" w:hAnsi="Arial" w:cs="Arial"/>
          <w:i/>
          <w:color w:val="7030A0"/>
        </w:rPr>
        <w:t xml:space="preserve"> = </w:t>
      </w:r>
      <w:r>
        <w:rPr>
          <w:rStyle w:val="Answertextfont"/>
          <w:rFonts w:ascii="Arial" w:hAnsi="Arial" w:cs="Arial"/>
          <w:i/>
          <w:color w:val="7030A0"/>
        </w:rPr>
        <w:t xml:space="preserve">Percent(s) of other life coverage </w:t>
      </w:r>
      <w:r>
        <w:rPr>
          <w:rStyle w:val="Answertextfont"/>
          <w:rFonts w:ascii="Arial" w:hAnsi="Arial" w:cs="Arial"/>
          <w:color w:val="7030A0"/>
        </w:rPr>
        <w:t xml:space="preserve">OR Other </w:t>
      </w:r>
      <w:r w:rsidRPr="00266F39">
        <w:rPr>
          <w:rFonts w:ascii="Arial" w:hAnsi="Arial" w:cs="Arial"/>
          <w:color w:val="FF0000"/>
          <w:sz w:val="20"/>
          <w:szCs w:val="20"/>
        </w:rPr>
        <w:t xml:space="preserve">(Report Label: </w:t>
      </w:r>
      <w:r>
        <w:rPr>
          <w:rFonts w:ascii="Arial" w:hAnsi="Arial" w:cs="Arial"/>
          <w:color w:val="FF0000"/>
          <w:sz w:val="20"/>
          <w:szCs w:val="20"/>
        </w:rPr>
        <w:t>Coverage - other</w:t>
      </w:r>
      <w:r w:rsidRPr="00266F39">
        <w:rPr>
          <w:rFonts w:ascii="Arial" w:hAnsi="Arial" w:cs="Arial"/>
          <w:color w:val="FF0000"/>
          <w:sz w:val="20"/>
          <w:szCs w:val="20"/>
        </w:rPr>
        <w:t>)</w:t>
      </w:r>
    </w:p>
    <w:p w14:paraId="2E667068" w14:textId="77777777" w:rsidR="001E3F9B" w:rsidRDefault="001E3F9B" w:rsidP="001E3F9B">
      <w:pPr>
        <w:pStyle w:val="Questiontext"/>
        <w:spacing w:after="0" w:line="276" w:lineRule="auto"/>
        <w:rPr>
          <w:rFonts w:ascii="Arial" w:hAnsi="Arial" w:cs="Arial"/>
        </w:rPr>
      </w:pPr>
    </w:p>
    <w:p w14:paraId="2AF31907" w14:textId="77777777" w:rsidR="001E3F9B" w:rsidRPr="00E968DC"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w:t>
      </w:r>
    </w:p>
    <w:p w14:paraId="4B13F3D0" w14:textId="77777777" w:rsidR="001E3F9B" w:rsidRDefault="001E3F9B" w:rsidP="001E3F9B">
      <w:pPr>
        <w:pStyle w:val="Questiontext"/>
        <w:spacing w:after="0" w:line="276" w:lineRule="auto"/>
        <w:rPr>
          <w:rFonts w:ascii="Arial" w:hAnsi="Arial" w:cs="Arial"/>
        </w:rPr>
      </w:pPr>
      <w:r w:rsidRPr="00E968DC">
        <w:rPr>
          <w:rFonts w:ascii="Arial" w:hAnsi="Arial" w:cs="Arial"/>
        </w:rPr>
        <w:t>_____________________________________________________________________________</w:t>
      </w:r>
    </w:p>
    <w:p w14:paraId="577D5D56" w14:textId="77777777" w:rsidR="001E3F9B" w:rsidRDefault="001E3F9B" w:rsidP="001E3F9B">
      <w:pPr>
        <w:pStyle w:val="Questiontext"/>
        <w:spacing w:after="0" w:line="276" w:lineRule="auto"/>
        <w:rPr>
          <w:rFonts w:ascii="Arial" w:hAnsi="Arial" w:cs="Arial"/>
        </w:rPr>
      </w:pPr>
    </w:p>
    <w:p w14:paraId="7784120F" w14:textId="2B928D08" w:rsidR="001E3F9B" w:rsidRDefault="001E3F9B" w:rsidP="001E3F9B">
      <w:pPr>
        <w:pStyle w:val="Questiontext"/>
        <w:spacing w:before="120" w:after="0" w:line="276" w:lineRule="auto"/>
        <w:rPr>
          <w:rFonts w:ascii="Arial" w:hAnsi="Arial" w:cs="Arial"/>
        </w:rPr>
      </w:pPr>
      <w:r w:rsidRPr="009A395A">
        <w:rPr>
          <w:rFonts w:ascii="Arial" w:hAnsi="Arial" w:cs="Arial"/>
        </w:rPr>
        <w:t>1</w:t>
      </w:r>
      <w:r w:rsidR="001C477A">
        <w:rPr>
          <w:rFonts w:ascii="Arial" w:hAnsi="Arial" w:cs="Arial"/>
        </w:rPr>
        <w:t>4a</w:t>
      </w:r>
      <w:r w:rsidRPr="009A395A">
        <w:rPr>
          <w:rFonts w:ascii="Arial" w:hAnsi="Arial" w:cs="Arial"/>
        </w:rPr>
        <w:t>. I</w:t>
      </w:r>
      <w:r w:rsidRPr="000A20E2">
        <w:rPr>
          <w:rStyle w:val="Answertextfont"/>
          <w:rFonts w:ascii="Arial" w:hAnsi="Arial" w:cs="Arial"/>
        </w:rPr>
        <w:t>s</w:t>
      </w:r>
      <w:r w:rsidRPr="00DC4220">
        <w:rPr>
          <w:rStyle w:val="Answertextfont"/>
          <w:rFonts w:ascii="Arial" w:hAnsi="Arial" w:cs="Arial"/>
        </w:rPr>
        <w:t xml:space="preserve"> the</w:t>
      </w:r>
      <w:r>
        <w:rPr>
          <w:rStyle w:val="Answertextfont"/>
          <w:rFonts w:ascii="Arial" w:hAnsi="Arial" w:cs="Arial"/>
        </w:rPr>
        <w:t xml:space="preserve"> </w:t>
      </w:r>
      <w:r w:rsidR="00CA2242">
        <w:rPr>
          <w:rStyle w:val="Answertextfont"/>
          <w:rFonts w:ascii="Arial" w:hAnsi="Arial" w:cs="Arial"/>
        </w:rPr>
        <w:t>child</w:t>
      </w:r>
      <w:r>
        <w:rPr>
          <w:rStyle w:val="Answertextfont"/>
          <w:rFonts w:ascii="Arial" w:hAnsi="Arial" w:cs="Arial"/>
        </w:rPr>
        <w:t xml:space="preserve"> </w:t>
      </w:r>
      <w:r w:rsidRPr="00E968DC">
        <w:rPr>
          <w:rStyle w:val="Answertextfont"/>
          <w:rFonts w:ascii="Arial" w:hAnsi="Arial" w:cs="Arial"/>
        </w:rPr>
        <w:t xml:space="preserve">life </w:t>
      </w:r>
      <w:r>
        <w:rPr>
          <w:rStyle w:val="Answertextfont"/>
          <w:rFonts w:ascii="Arial" w:hAnsi="Arial" w:cs="Arial"/>
        </w:rPr>
        <w:t>insurance</w:t>
      </w:r>
      <w:r w:rsidRPr="00E968DC">
        <w:rPr>
          <w:rStyle w:val="Answertextfont"/>
          <w:rFonts w:ascii="Arial" w:hAnsi="Arial" w:cs="Arial"/>
        </w:rPr>
        <w:t xml:space="preserve"> plan portable? </w:t>
      </w:r>
      <w:r w:rsidRPr="000320FD">
        <w:rPr>
          <w:rFonts w:ascii="Arial" w:hAnsi="Arial" w:cs="Arial"/>
          <w:color w:val="FF0000"/>
        </w:rPr>
        <w:t>(</w:t>
      </w:r>
      <w:r w:rsidRPr="008A2608">
        <w:rPr>
          <w:rFonts w:ascii="Arial" w:hAnsi="Arial" w:cs="Arial"/>
          <w:color w:val="FF0000"/>
        </w:rPr>
        <w:t>R</w:t>
      </w:r>
      <w:r>
        <w:rPr>
          <w:rFonts w:ascii="Arial" w:hAnsi="Arial" w:cs="Arial"/>
          <w:color w:val="FF0000"/>
        </w:rPr>
        <w:t>eport Label: Plan portability)</w:t>
      </w:r>
    </w:p>
    <w:p w14:paraId="20B5C216" w14:textId="77777777" w:rsidR="001E3F9B" w:rsidRPr="00E968DC" w:rsidRDefault="001E3F9B" w:rsidP="001E3F9B">
      <w:pPr>
        <w:spacing w:line="276" w:lineRule="auto"/>
        <w:rPr>
          <w:rStyle w:val="Answertextfont"/>
          <w:rFonts w:ascii="Arial" w:hAnsi="Arial" w:cs="Arial"/>
        </w:rPr>
      </w:pPr>
    </w:p>
    <w:p w14:paraId="77E38A8C"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6F4724C7"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7F727FDC" w14:textId="77777777" w:rsidR="001E3F9B" w:rsidRDefault="001E3F9B" w:rsidP="001E3F9B">
      <w:pPr>
        <w:pStyle w:val="Questiontext"/>
        <w:spacing w:after="0" w:line="276" w:lineRule="auto"/>
        <w:rPr>
          <w:rFonts w:ascii="Arial" w:hAnsi="Arial" w:cs="Arial"/>
        </w:rPr>
      </w:pPr>
    </w:p>
    <w:p w14:paraId="29314E51" w14:textId="639640AE" w:rsidR="003F2C52" w:rsidRPr="00CB53AB" w:rsidRDefault="00362A91" w:rsidP="003F2C52">
      <w:pPr>
        <w:pStyle w:val="Questiontext"/>
        <w:spacing w:line="276" w:lineRule="auto"/>
        <w:rPr>
          <w:ins w:id="206" w:author="Boland, Elizabeth (RIC - Washington)" w:date="2019-07-11T11:07:00Z"/>
          <w:rFonts w:ascii="Arial" w:hAnsi="Arial" w:cs="Arial"/>
          <w:b/>
          <w:u w:val="single"/>
        </w:rPr>
      </w:pPr>
      <w:r w:rsidRPr="00AA2239">
        <w:rPr>
          <w:rFonts w:ascii="Arial" w:hAnsi="Arial" w:cs="Arial"/>
          <w:b/>
          <w:sz w:val="24"/>
          <w:szCs w:val="24"/>
        </w:rPr>
        <w:t>Group universal life d</w:t>
      </w:r>
      <w:r w:rsidR="001E3F9B" w:rsidRPr="00474D69">
        <w:rPr>
          <w:rFonts w:ascii="Arial" w:hAnsi="Arial" w:cs="Arial"/>
          <w:b/>
          <w:sz w:val="24"/>
          <w:szCs w:val="24"/>
        </w:rPr>
        <w:t>ependent child employee contributions</w:t>
      </w:r>
      <w:r w:rsidR="00474D69">
        <w:rPr>
          <w:rFonts w:ascii="Arial" w:hAnsi="Arial" w:cs="Arial"/>
          <w:b/>
          <w:sz w:val="24"/>
          <w:szCs w:val="24"/>
        </w:rPr>
        <w:t xml:space="preserve"> </w:t>
      </w:r>
      <w:r w:rsidR="00474D69">
        <w:rPr>
          <w:rFonts w:asciiTheme="minorHAnsi" w:hAnsiTheme="minorHAnsi" w:cstheme="minorHAnsi"/>
          <w:i/>
          <w:color w:val="7030A0"/>
        </w:rPr>
        <w:t>Subsection of life insurance plan</w:t>
      </w:r>
      <w:ins w:id="207" w:author="Boland, Elizabeth (RIC - Washington)" w:date="2019-07-11T11:07:00Z">
        <w:r w:rsidR="003F2C52">
          <w:rPr>
            <w:rFonts w:asciiTheme="minorHAnsi" w:hAnsiTheme="minorHAnsi" w:cstheme="minorHAnsi"/>
            <w:i/>
            <w:color w:val="7030A0"/>
          </w:rPr>
          <w:t xml:space="preserve"> Show if </w:t>
        </w:r>
        <w:r w:rsidR="003F2C52">
          <w:rPr>
            <w:rFonts w:ascii="Arial" w:hAnsi="Arial" w:cs="Arial"/>
            <w:i/>
            <w:color w:val="7030A0"/>
          </w:rPr>
          <w:t>Group universal dependent life general provisions Q1 = Child(ren)</w:t>
        </w:r>
      </w:ins>
    </w:p>
    <w:p w14:paraId="66A01008" w14:textId="56E4F900" w:rsidR="001E3F9B" w:rsidRPr="003F2C52" w:rsidDel="003F2C52" w:rsidRDefault="001E3F9B" w:rsidP="003F2C52">
      <w:pPr>
        <w:pStyle w:val="Questiontext"/>
        <w:spacing w:after="0" w:line="276" w:lineRule="auto"/>
        <w:rPr>
          <w:del w:id="208" w:author="Boland, Elizabeth (RIC - Washington)" w:date="2019-07-11T11:07:00Z"/>
          <w:rFonts w:ascii="Arial" w:hAnsi="Arial" w:cs="Arial"/>
          <w:b/>
          <w:sz w:val="24"/>
          <w:szCs w:val="24"/>
        </w:rPr>
      </w:pPr>
    </w:p>
    <w:p w14:paraId="2593FF84" w14:textId="77777777" w:rsidR="001E3F9B" w:rsidRDefault="001E3F9B" w:rsidP="001E3F9B">
      <w:pPr>
        <w:pStyle w:val="Questiontext"/>
        <w:spacing w:after="0" w:line="276" w:lineRule="auto"/>
        <w:rPr>
          <w:rFonts w:ascii="Arial" w:hAnsi="Arial" w:cs="Arial"/>
        </w:rPr>
      </w:pPr>
    </w:p>
    <w:p w14:paraId="4E06CF1B" w14:textId="77777777" w:rsidR="001E3F9B" w:rsidRPr="00E968DC" w:rsidRDefault="001E3F9B" w:rsidP="001E3F9B">
      <w:pPr>
        <w:pStyle w:val="Questiontext"/>
        <w:spacing w:after="0" w:line="276" w:lineRule="auto"/>
        <w:rPr>
          <w:rFonts w:ascii="Arial" w:hAnsi="Arial" w:cs="Arial"/>
        </w:rPr>
      </w:pPr>
      <w:r>
        <w:rPr>
          <w:rFonts w:ascii="Arial" w:hAnsi="Arial" w:cs="Arial"/>
        </w:rPr>
        <w:t xml:space="preserve">15. </w:t>
      </w:r>
      <w:r w:rsidRPr="00E968DC">
        <w:rPr>
          <w:rFonts w:ascii="Arial" w:hAnsi="Arial" w:cs="Arial"/>
        </w:rPr>
        <w:t xml:space="preserve">Does your organization require employees to contribute to the costs/premiums for </w:t>
      </w:r>
      <w:r>
        <w:rPr>
          <w:rFonts w:ascii="Arial" w:hAnsi="Arial" w:cs="Arial"/>
        </w:rPr>
        <w:t>dependent child life insurance</w:t>
      </w:r>
      <w:r w:rsidRPr="00E968DC">
        <w:rPr>
          <w:rFonts w:ascii="Arial" w:hAnsi="Arial" w:cs="Arial"/>
        </w:rPr>
        <w:t xml:space="preserve">? </w:t>
      </w:r>
      <w:r w:rsidRPr="00DF53B2">
        <w:rPr>
          <w:rFonts w:ascii="Arial" w:hAnsi="Arial" w:cs="Arial"/>
          <w:color w:val="FF0000"/>
        </w:rPr>
        <w:t xml:space="preserve">(Report label: </w:t>
      </w:r>
      <w:r>
        <w:rPr>
          <w:rFonts w:ascii="Arial" w:hAnsi="Arial" w:cs="Arial"/>
          <w:color w:val="FF0000"/>
        </w:rPr>
        <w:t>Employee contributions required</w:t>
      </w:r>
      <w:r w:rsidRPr="00DF53B2">
        <w:rPr>
          <w:rFonts w:ascii="Arial" w:hAnsi="Arial" w:cs="Arial"/>
          <w:color w:val="FF0000"/>
        </w:rPr>
        <w:t>)</w:t>
      </w:r>
      <w:r>
        <w:rPr>
          <w:rFonts w:ascii="Arial" w:hAnsi="Arial" w:cs="Arial"/>
          <w:color w:val="FF0000"/>
        </w:rPr>
        <w:t xml:space="preserve"> </w:t>
      </w:r>
    </w:p>
    <w:p w14:paraId="76442169" w14:textId="77777777" w:rsidR="001E3F9B" w:rsidRPr="00E968DC" w:rsidRDefault="001E3F9B" w:rsidP="001E3F9B">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2EC2BAD9" w14:textId="77777777" w:rsidR="001E3F9B" w:rsidRDefault="001E3F9B" w:rsidP="001E3F9B">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r>
        <w:rPr>
          <w:rStyle w:val="Answertextfont"/>
          <w:rFonts w:ascii="Arial" w:hAnsi="Arial" w:cs="Arial"/>
        </w:rPr>
        <w:t xml:space="preserve"> </w:t>
      </w:r>
      <w:r>
        <w:rPr>
          <w:rFonts w:ascii="Arial" w:hAnsi="Arial" w:cs="Arial"/>
          <w:i/>
          <w:color w:val="8064A2" w:themeColor="accent4"/>
          <w:sz w:val="20"/>
          <w:szCs w:val="20"/>
        </w:rPr>
        <w:t>– if this option is selected, skip remaining questions on Dependent child  EE contributions</w:t>
      </w:r>
    </w:p>
    <w:p w14:paraId="7F86DA7D" w14:textId="77777777" w:rsidR="001E3F9B" w:rsidRDefault="001E3F9B" w:rsidP="001E3F9B">
      <w:pPr>
        <w:pStyle w:val="Instruction"/>
        <w:rPr>
          <w:rFonts w:ascii="Arial" w:hAnsi="Arial" w:cs="Arial"/>
          <w:i w:val="0"/>
        </w:rPr>
      </w:pPr>
    </w:p>
    <w:p w14:paraId="7378EE6F" w14:textId="77777777" w:rsidR="001E3F9B" w:rsidRPr="000320FD" w:rsidRDefault="001E3F9B" w:rsidP="001E3F9B">
      <w:pPr>
        <w:pStyle w:val="Instruction"/>
        <w:rPr>
          <w:rFonts w:ascii="Arial" w:hAnsi="Arial" w:cs="Arial"/>
          <w:b/>
          <w:i w:val="0"/>
          <w:color w:val="FF0000"/>
        </w:rPr>
      </w:pPr>
      <w:r>
        <w:rPr>
          <w:rFonts w:ascii="Arial" w:hAnsi="Arial" w:cs="Arial"/>
          <w:i w:val="0"/>
        </w:rPr>
        <w:t xml:space="preserve">16. </w:t>
      </w:r>
      <w:r w:rsidRPr="008969EC">
        <w:rPr>
          <w:rFonts w:ascii="Arial" w:hAnsi="Arial" w:cs="Arial"/>
          <w:i w:val="0"/>
        </w:rPr>
        <w:t xml:space="preserve">Indicate the type of employee contribution for </w:t>
      </w:r>
      <w:r>
        <w:rPr>
          <w:rFonts w:ascii="Arial" w:hAnsi="Arial" w:cs="Arial"/>
          <w:i w:val="0"/>
        </w:rPr>
        <w:t xml:space="preserve">dependent child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Pr>
          <w:rFonts w:ascii="Arial" w:hAnsi="Arial" w:cs="Arial"/>
          <w:i w:val="0"/>
        </w:rPr>
        <w:t xml:space="preserve">  </w:t>
      </w:r>
      <w:r w:rsidRPr="002B3449">
        <w:rPr>
          <w:rFonts w:ascii="Arial" w:hAnsi="Arial" w:cs="Arial"/>
          <w:color w:val="7030A0"/>
        </w:rPr>
        <w:t>Show this question if Q1</w:t>
      </w:r>
      <w:r>
        <w:rPr>
          <w:rFonts w:ascii="Arial" w:hAnsi="Arial" w:cs="Arial"/>
          <w:color w:val="7030A0"/>
        </w:rPr>
        <w:t>2</w:t>
      </w:r>
      <w:r w:rsidRPr="002B3449">
        <w:rPr>
          <w:rFonts w:ascii="Arial" w:hAnsi="Arial" w:cs="Arial"/>
          <w:color w:val="7030A0"/>
        </w:rPr>
        <w:t xml:space="preserve"> = </w:t>
      </w:r>
      <w:r>
        <w:rPr>
          <w:rFonts w:ascii="Arial" w:hAnsi="Arial" w:cs="Arial"/>
          <w:color w:val="7030A0"/>
        </w:rPr>
        <w:t xml:space="preserve">yes </w:t>
      </w:r>
      <w:r w:rsidRPr="006E2C81">
        <w:rPr>
          <w:rFonts w:ascii="Arial" w:hAnsi="Arial" w:cs="Arial"/>
          <w:i w:val="0"/>
          <w:color w:val="FF0000"/>
        </w:rPr>
        <w:t xml:space="preserve">(Hidden for all </w:t>
      </w:r>
      <w:r w:rsidRPr="002562E3">
        <w:rPr>
          <w:rFonts w:ascii="Arial" w:hAnsi="Arial" w:cs="Arial"/>
          <w:i w:val="0"/>
          <w:color w:val="FF0000"/>
        </w:rPr>
        <w:t>non Survey level reporting</w:t>
      </w:r>
      <w:r w:rsidRPr="006E2C81">
        <w:rPr>
          <w:rFonts w:ascii="Arial" w:hAnsi="Arial" w:cs="Arial"/>
          <w:i w:val="0"/>
          <w:color w:val="FF0000"/>
        </w:rPr>
        <w:t>)</w:t>
      </w:r>
      <w:r>
        <w:rPr>
          <w:rFonts w:ascii="Arial" w:hAnsi="Arial" w:cs="Arial"/>
          <w:i w:val="0"/>
          <w:color w:val="FF0000"/>
        </w:rPr>
        <w:t xml:space="preserve"> </w:t>
      </w:r>
      <w:r w:rsidRPr="0095250A">
        <w:rPr>
          <w:rFonts w:ascii="Arial" w:hAnsi="Arial" w:cs="Arial"/>
          <w:i w:val="0"/>
          <w:color w:val="FF0000"/>
        </w:rPr>
        <w:t>(Report label: Cost sharing type)</w:t>
      </w:r>
      <w:r>
        <w:rPr>
          <w:rFonts w:ascii="Arial" w:hAnsi="Arial" w:cs="Arial"/>
          <w:i w:val="0"/>
          <w:color w:val="FF0000"/>
        </w:rPr>
        <w:t xml:space="preserve"> </w:t>
      </w:r>
      <w:r w:rsidRPr="0095250A">
        <w:rPr>
          <w:rFonts w:ascii="Arial" w:hAnsi="Arial" w:cs="Arial"/>
          <w:i w:val="0"/>
          <w:color w:val="FF0000"/>
        </w:rPr>
        <w:br/>
      </w:r>
    </w:p>
    <w:p w14:paraId="01601070" w14:textId="77777777" w:rsidR="001E3F9B" w:rsidRPr="008969EC" w:rsidRDefault="001E3F9B" w:rsidP="001E3F9B">
      <w:pPr>
        <w:spacing w:line="276" w:lineRule="auto"/>
        <w:rPr>
          <w:rFonts w:ascii="Arial" w:hAnsi="Arial" w:cs="Arial"/>
          <w:sz w:val="20"/>
          <w:szCs w:val="20"/>
        </w:rPr>
      </w:pPr>
      <w:r w:rsidRPr="008969EC">
        <w:rPr>
          <w:rFonts w:ascii="Arial" w:hAnsi="Arial" w:cs="Arial"/>
          <w:sz w:val="20"/>
          <w:szCs w:val="20"/>
        </w:rPr>
        <w:t xml:space="preserve">○ Employee pays </w:t>
      </w:r>
      <w:r>
        <w:rPr>
          <w:rFonts w:ascii="Arial" w:hAnsi="Arial" w:cs="Arial"/>
          <w:sz w:val="20"/>
          <w:szCs w:val="20"/>
        </w:rPr>
        <w:t>full cost</w:t>
      </w:r>
    </w:p>
    <w:p w14:paraId="5D6352C1" w14:textId="77777777" w:rsidR="001E3F9B" w:rsidRDefault="001E3F9B" w:rsidP="001E3F9B">
      <w:pPr>
        <w:spacing w:line="276" w:lineRule="auto"/>
        <w:rPr>
          <w:rFonts w:ascii="Arial" w:hAnsi="Arial" w:cs="Arial"/>
        </w:rPr>
      </w:pPr>
      <w:r w:rsidRPr="008969EC">
        <w:rPr>
          <w:rFonts w:ascii="Arial" w:hAnsi="Arial" w:cs="Arial"/>
          <w:sz w:val="20"/>
          <w:szCs w:val="20"/>
        </w:rPr>
        <w:t xml:space="preserve">○ Employee pays a percentage of </w:t>
      </w:r>
      <w:r>
        <w:rPr>
          <w:rFonts w:ascii="Arial" w:hAnsi="Arial" w:cs="Arial"/>
          <w:sz w:val="20"/>
          <w:szCs w:val="20"/>
        </w:rPr>
        <w:t>cost/premium</w:t>
      </w:r>
    </w:p>
    <w:p w14:paraId="466AAD8D" w14:textId="77777777" w:rsidR="001E3F9B" w:rsidRPr="008969EC" w:rsidRDefault="001E3F9B" w:rsidP="001E3F9B">
      <w:pPr>
        <w:pStyle w:val="Questiontext"/>
        <w:spacing w:after="0" w:line="276" w:lineRule="auto"/>
        <w:rPr>
          <w:rFonts w:ascii="Arial" w:hAnsi="Arial" w:cs="Arial"/>
        </w:rPr>
      </w:pPr>
      <w:r w:rsidRPr="008969EC">
        <w:rPr>
          <w:rFonts w:ascii="Arial" w:hAnsi="Arial" w:cs="Arial"/>
        </w:rPr>
        <w:t xml:space="preserve">○ </w:t>
      </w:r>
      <w:r>
        <w:rPr>
          <w:rFonts w:ascii="Arial" w:hAnsi="Arial" w:cs="Arial"/>
        </w:rPr>
        <w:t>Other (___</w:t>
      </w:r>
      <w:r w:rsidRPr="00E968DC">
        <w:rPr>
          <w:rFonts w:ascii="Arial" w:hAnsi="Arial" w:cs="Arial"/>
        </w:rPr>
        <w:t>__________________________________________________________________</w:t>
      </w:r>
      <w:r>
        <w:rPr>
          <w:rFonts w:ascii="Arial" w:hAnsi="Arial" w:cs="Arial"/>
        </w:rPr>
        <w:t xml:space="preserve">) </w:t>
      </w:r>
    </w:p>
    <w:p w14:paraId="0590CDB2" w14:textId="77777777" w:rsidR="001E3F9B" w:rsidRDefault="001E3F9B" w:rsidP="001E3F9B">
      <w:pPr>
        <w:pStyle w:val="Questiontext"/>
        <w:spacing w:after="0" w:line="276" w:lineRule="auto"/>
        <w:rPr>
          <w:rFonts w:ascii="Arial" w:hAnsi="Arial" w:cs="Arial"/>
        </w:rPr>
      </w:pPr>
    </w:p>
    <w:p w14:paraId="1F2FE67B" w14:textId="77777777" w:rsidR="001E3F9B" w:rsidRPr="006E2C81" w:rsidRDefault="001E3F9B" w:rsidP="001E3F9B">
      <w:pPr>
        <w:pStyle w:val="Instruction"/>
        <w:rPr>
          <w:rFonts w:ascii="Arial" w:hAnsi="Arial" w:cs="Arial"/>
          <w:i w:val="0"/>
          <w:color w:val="FF0000"/>
        </w:rPr>
      </w:pPr>
      <w:r>
        <w:rPr>
          <w:rFonts w:ascii="Arial" w:hAnsi="Arial" w:cs="Arial"/>
        </w:rPr>
        <w:t xml:space="preserve">17.  </w:t>
      </w:r>
      <w:r w:rsidRPr="0081005B">
        <w:rPr>
          <w:rFonts w:ascii="Arial" w:hAnsi="Arial" w:cs="Arial"/>
        </w:rPr>
        <w:t xml:space="preserve">Report the employee contribution </w:t>
      </w:r>
      <w:r>
        <w:rPr>
          <w:rFonts w:ascii="Arial" w:hAnsi="Arial" w:cs="Arial"/>
        </w:rPr>
        <w:t xml:space="preserve">for child life insurance as a </w:t>
      </w:r>
      <w:r w:rsidRPr="0081005B">
        <w:rPr>
          <w:rFonts w:ascii="Arial" w:hAnsi="Arial" w:cs="Arial"/>
        </w:rPr>
        <w:t>percentage of pay.</w:t>
      </w:r>
      <w:r>
        <w:rPr>
          <w:rFonts w:ascii="Arial" w:hAnsi="Arial" w:cs="Arial"/>
        </w:rPr>
        <w:t xml:space="preserve"> </w:t>
      </w:r>
      <w:r>
        <w:rPr>
          <w:rFonts w:ascii="Arial" w:hAnsi="Arial" w:cs="Arial"/>
          <w:color w:val="7030A0"/>
        </w:rPr>
        <w:t>Show this question if Q13</w:t>
      </w:r>
      <w:r w:rsidRPr="005F2C86">
        <w:rPr>
          <w:rFonts w:ascii="Arial" w:hAnsi="Arial" w:cs="Arial"/>
          <w:color w:val="7030A0"/>
        </w:rPr>
        <w:t>=</w:t>
      </w:r>
      <w:r w:rsidRPr="0081005B">
        <w:rPr>
          <w:rFonts w:ascii="Arial" w:hAnsi="Arial" w:cs="Arial"/>
        </w:rPr>
        <w:t xml:space="preserve"> </w:t>
      </w:r>
      <w:r w:rsidRPr="0081005B">
        <w:rPr>
          <w:rFonts w:ascii="Arial" w:hAnsi="Arial" w:cs="Arial"/>
          <w:color w:val="7030A0"/>
        </w:rPr>
        <w:t xml:space="preserve">Employee pays a percentage of </w:t>
      </w:r>
      <w:r>
        <w:rPr>
          <w:rFonts w:ascii="Arial" w:hAnsi="Arial" w:cs="Arial"/>
          <w:color w:val="7030A0"/>
        </w:rPr>
        <w:t>cost/premium</w:t>
      </w:r>
    </w:p>
    <w:p w14:paraId="0BA9B4BC" w14:textId="77777777" w:rsidR="001E3F9B" w:rsidRPr="00325A55" w:rsidRDefault="001E3F9B" w:rsidP="001E3F9B">
      <w:pPr>
        <w:pStyle w:val="Instruction"/>
      </w:pPr>
      <w:r w:rsidRPr="006E2C81">
        <w:rPr>
          <w:rFonts w:ascii="Arial" w:hAnsi="Arial" w:cs="Arial"/>
          <w:i w:val="0"/>
          <w:color w:val="FF0000"/>
        </w:rPr>
        <w:t xml:space="preserve">(Hidden for all </w:t>
      </w:r>
      <w:r w:rsidRPr="002D529D">
        <w:rPr>
          <w:rFonts w:ascii="Arial" w:hAnsi="Arial" w:cs="Arial"/>
          <w:i w:val="0"/>
          <w:iCs w:val="0"/>
          <w:color w:val="FF0000"/>
        </w:rPr>
        <w:t>non Survey level reporting</w:t>
      </w:r>
      <w:r w:rsidRPr="006E2C81">
        <w:rPr>
          <w:rFonts w:ascii="Arial" w:hAnsi="Arial" w:cs="Arial"/>
          <w:i w:val="0"/>
          <w:color w:val="FF0000"/>
        </w:rPr>
        <w:t>)</w:t>
      </w:r>
      <w:r>
        <w:rPr>
          <w:rFonts w:ascii="Arial" w:hAnsi="Arial" w:cs="Arial"/>
          <w:i w:val="0"/>
          <w:color w:val="FF0000"/>
        </w:rPr>
        <w:t xml:space="preserve"> (</w:t>
      </w:r>
      <w:r w:rsidRPr="0095250A">
        <w:rPr>
          <w:rFonts w:ascii="Arial" w:hAnsi="Arial" w:cs="Arial"/>
          <w:i w:val="0"/>
          <w:color w:val="FF0000"/>
        </w:rPr>
        <w:t>Report Label: Contribution amount – percentage of cost</w:t>
      </w:r>
      <w:r w:rsidRPr="006F4DFD" w:rsidDel="006F4DFD">
        <w:rPr>
          <w:rFonts w:ascii="Arial" w:hAnsi="Arial" w:cs="Arial"/>
          <w:i w:val="0"/>
          <w:color w:val="FF0000"/>
        </w:rPr>
        <w:t xml:space="preserve"> </w:t>
      </w:r>
      <w:r w:rsidRPr="00BD60DF">
        <w:rPr>
          <w:rFonts w:ascii="Arial" w:hAnsi="Arial" w:cs="Arial"/>
          <w:i w:val="0"/>
          <w:color w:val="FF0000"/>
        </w:rPr>
        <w:t>)</w:t>
      </w:r>
      <w:r>
        <w:rPr>
          <w:rFonts w:ascii="Arial" w:hAnsi="Arial" w:cs="Arial"/>
          <w:i w:val="0"/>
          <w:color w:val="FF0000"/>
        </w:rPr>
        <w:t xml:space="preserve"> </w:t>
      </w:r>
    </w:p>
    <w:p w14:paraId="08873EAE" w14:textId="77777777" w:rsidR="001E3F9B" w:rsidRDefault="001E3F9B" w:rsidP="001E3F9B">
      <w:pPr>
        <w:pStyle w:val="Questiontext"/>
        <w:spacing w:after="0" w:line="276" w:lineRule="auto"/>
        <w:rPr>
          <w:rFonts w:ascii="Arial" w:hAnsi="Arial" w:cs="Arial"/>
        </w:rPr>
      </w:pPr>
      <w:r w:rsidRPr="0020270A">
        <w:rPr>
          <w:rFonts w:ascii="Arial" w:hAnsi="Arial" w:cs="Arial"/>
        </w:rPr>
        <w:t>______</w:t>
      </w:r>
    </w:p>
    <w:p w14:paraId="477C5D65" w14:textId="77777777" w:rsidR="001E3F9B" w:rsidRDefault="001E3F9B" w:rsidP="001E3F9B">
      <w:pPr>
        <w:pStyle w:val="Questiontext"/>
        <w:spacing w:after="0" w:line="276" w:lineRule="auto"/>
        <w:rPr>
          <w:rFonts w:ascii="Arial" w:hAnsi="Arial" w:cs="Arial"/>
        </w:rPr>
      </w:pPr>
    </w:p>
    <w:p w14:paraId="0917D0C6" w14:textId="77777777" w:rsidR="001E3F9B" w:rsidRPr="00F3757B" w:rsidRDefault="001E3F9B" w:rsidP="001E3F9B">
      <w:pPr>
        <w:spacing w:line="276" w:lineRule="auto"/>
        <w:rPr>
          <w:rFonts w:ascii="Arial" w:hAnsi="Arial" w:cs="Arial"/>
          <w:iCs/>
          <w:color w:val="8064A2" w:themeColor="accent4"/>
          <w:sz w:val="20"/>
          <w:szCs w:val="20"/>
          <w:lang w:val="en-CA"/>
        </w:rPr>
      </w:pPr>
      <w:r>
        <w:rPr>
          <w:rFonts w:ascii="Arial" w:hAnsi="Arial" w:cs="Arial"/>
          <w:sz w:val="20"/>
          <w:szCs w:val="20"/>
        </w:rPr>
        <w:t>15</w:t>
      </w:r>
      <w:r w:rsidRPr="00B345DA">
        <w:rPr>
          <w:rFonts w:ascii="Arial" w:hAnsi="Arial" w:cs="Arial"/>
          <w:sz w:val="20"/>
          <w:szCs w:val="20"/>
        </w:rPr>
        <w:t>.b.  Does your organization offer a premium waiver during periods of disability?</w:t>
      </w:r>
      <w:r w:rsidRPr="00B345DA">
        <w:rPr>
          <w:rFonts w:ascii="Arial" w:hAnsi="Arial" w:cs="Arial"/>
          <w:i/>
          <w:sz w:val="20"/>
          <w:szCs w:val="20"/>
        </w:rPr>
        <w:t xml:space="preserve"> </w:t>
      </w:r>
      <w:r w:rsidRPr="00B345DA">
        <w:rPr>
          <w:rFonts w:ascii="Arial" w:hAnsi="Arial" w:cs="Arial"/>
          <w:i/>
          <w:color w:val="7030A0"/>
          <w:sz w:val="20"/>
          <w:szCs w:val="20"/>
        </w:rPr>
        <w:t xml:space="preserve">Show this </w:t>
      </w:r>
      <w:r w:rsidRPr="000318E3">
        <w:rPr>
          <w:rFonts w:ascii="Arial" w:hAnsi="Arial" w:cs="Arial"/>
          <w:i/>
          <w:color w:val="7030A0"/>
          <w:sz w:val="20"/>
          <w:szCs w:val="20"/>
        </w:rPr>
        <w:t>question if Q15 = yes</w:t>
      </w:r>
      <w:r>
        <w:rPr>
          <w:rFonts w:ascii="Arial" w:hAnsi="Arial" w:cs="Arial"/>
          <w:i/>
          <w:color w:val="7030A0"/>
          <w:sz w:val="20"/>
          <w:szCs w:val="20"/>
        </w:rPr>
        <w:t xml:space="preserve"> </w:t>
      </w:r>
      <w:r w:rsidRPr="00D57FE1">
        <w:rPr>
          <w:rFonts w:ascii="Arial" w:hAnsi="Arial" w:cs="Arial"/>
          <w:iCs/>
          <w:sz w:val="20"/>
          <w:szCs w:val="20"/>
          <w:lang w:val="en-CA"/>
        </w:rPr>
        <w:t xml:space="preserve">(Report Label: </w:t>
      </w:r>
      <w:r>
        <w:rPr>
          <w:rFonts w:ascii="Arial" w:hAnsi="Arial" w:cs="Arial"/>
          <w:iCs/>
          <w:sz w:val="20"/>
          <w:szCs w:val="20"/>
          <w:lang w:val="en-CA"/>
        </w:rPr>
        <w:t>Premiums waived during disability</w:t>
      </w:r>
      <w:r w:rsidRPr="00D57FE1">
        <w:rPr>
          <w:rFonts w:ascii="Arial" w:hAnsi="Arial" w:cs="Arial"/>
          <w:iCs/>
          <w:sz w:val="20"/>
          <w:szCs w:val="20"/>
          <w:lang w:val="en-CA"/>
        </w:rPr>
        <w:t>)</w:t>
      </w:r>
    </w:p>
    <w:p w14:paraId="71B0F0AD" w14:textId="77777777" w:rsidR="001E3F9B" w:rsidRPr="00B345DA" w:rsidRDefault="001E3F9B" w:rsidP="001E3F9B">
      <w:pPr>
        <w:spacing w:line="276" w:lineRule="auto"/>
        <w:rPr>
          <w:rFonts w:ascii="Arial" w:hAnsi="Arial" w:cs="Arial"/>
          <w:sz w:val="20"/>
          <w:szCs w:val="20"/>
        </w:rPr>
      </w:pPr>
      <w:r w:rsidRPr="000318E3">
        <w:rPr>
          <w:rFonts w:ascii="Arial" w:hAnsi="Arial" w:cs="Arial"/>
          <w:i/>
          <w:color w:val="7030A0"/>
          <w:sz w:val="20"/>
          <w:szCs w:val="20"/>
        </w:rPr>
        <w:br/>
      </w:r>
      <w:r w:rsidRPr="00B345DA">
        <w:rPr>
          <w:rFonts w:ascii="Arial" w:hAnsi="Arial" w:cs="Arial"/>
          <w:sz w:val="20"/>
          <w:szCs w:val="20"/>
        </w:rPr>
        <w:t xml:space="preserve">○ </w:t>
      </w:r>
      <w:r w:rsidRPr="00B345DA">
        <w:rPr>
          <w:rStyle w:val="Answertextfont"/>
          <w:rFonts w:ascii="Arial" w:hAnsi="Arial" w:cs="Arial"/>
        </w:rPr>
        <w:t>Yes</w:t>
      </w:r>
    </w:p>
    <w:p w14:paraId="2C0E1842" w14:textId="77777777" w:rsidR="001E3F9B" w:rsidRPr="00B345DA" w:rsidRDefault="001E3F9B" w:rsidP="001E3F9B">
      <w:pPr>
        <w:spacing w:line="276" w:lineRule="auto"/>
        <w:rPr>
          <w:rFonts w:ascii="Arial" w:hAnsi="Arial" w:cs="Arial"/>
          <w:sz w:val="20"/>
          <w:szCs w:val="20"/>
        </w:rPr>
      </w:pPr>
      <w:r w:rsidRPr="00B345DA">
        <w:rPr>
          <w:rFonts w:ascii="Arial" w:hAnsi="Arial" w:cs="Arial"/>
          <w:sz w:val="20"/>
          <w:szCs w:val="20"/>
        </w:rPr>
        <w:t xml:space="preserve">○ </w:t>
      </w:r>
      <w:r w:rsidRPr="00B345DA">
        <w:rPr>
          <w:rStyle w:val="Answertextfont"/>
          <w:rFonts w:ascii="Arial" w:hAnsi="Arial" w:cs="Arial"/>
        </w:rPr>
        <w:t>No</w:t>
      </w:r>
    </w:p>
    <w:p w14:paraId="2C80F0D1" w14:textId="3F216494" w:rsidR="00325A55" w:rsidRPr="00214719" w:rsidRDefault="001E3F9B" w:rsidP="00836A02">
      <w:pPr>
        <w:pStyle w:val="Questiontext"/>
        <w:spacing w:after="0" w:line="276" w:lineRule="auto"/>
        <w:rPr>
          <w:rFonts w:ascii="Arial" w:hAnsi="Arial" w:cs="Arial"/>
          <w:vanish/>
          <w:sz w:val="22"/>
          <w:szCs w:val="22"/>
        </w:rPr>
      </w:pPr>
      <w:r>
        <w:rPr>
          <w:rFonts w:ascii="Arial" w:hAnsi="Arial" w:cs="Arial"/>
          <w:b/>
          <w:color w:val="FF0000"/>
          <w:sz w:val="24"/>
          <w:szCs w:val="24"/>
        </w:rPr>
        <w:br/>
      </w:r>
      <w:r>
        <w:rPr>
          <w:rFonts w:ascii="Arial" w:hAnsi="Arial" w:cs="Arial"/>
          <w:b/>
          <w:color w:val="FF0000"/>
          <w:sz w:val="24"/>
          <w:szCs w:val="24"/>
        </w:rPr>
        <w:br/>
      </w:r>
      <w:r w:rsidR="00836A02" w:rsidRPr="00185A03">
        <w:rPr>
          <w:rFonts w:ascii="Arial" w:hAnsi="Arial" w:cs="Arial"/>
          <w:b/>
          <w:color w:val="FF0000"/>
          <w:sz w:val="24"/>
          <w:szCs w:val="24"/>
        </w:rPr>
        <w:t>[New survey page]</w:t>
      </w:r>
    </w:p>
    <w:p w14:paraId="3FCEA20E" w14:textId="76E638D7" w:rsidR="00215AF6" w:rsidRPr="005C3398" w:rsidRDefault="00215AF6" w:rsidP="008D0F6F">
      <w:pPr>
        <w:spacing w:line="276" w:lineRule="auto"/>
      </w:pPr>
    </w:p>
    <w:p w14:paraId="762D6966" w14:textId="3E5D6891" w:rsidR="00B265BA" w:rsidRPr="000320FD" w:rsidRDefault="00215AF6" w:rsidP="00215AF6">
      <w:pPr>
        <w:pStyle w:val="Questiontext"/>
        <w:spacing w:line="276" w:lineRule="auto"/>
        <w:rPr>
          <w:rFonts w:ascii="Arial" w:hAnsi="Arial" w:cs="Arial"/>
          <w:b/>
          <w:sz w:val="24"/>
          <w:szCs w:val="24"/>
        </w:rPr>
      </w:pPr>
      <w:r w:rsidRPr="000320FD">
        <w:rPr>
          <w:rFonts w:ascii="Arial" w:hAnsi="Arial" w:cs="Arial"/>
          <w:b/>
          <w:sz w:val="24"/>
          <w:szCs w:val="24"/>
        </w:rPr>
        <w:lastRenderedPageBreak/>
        <w:t xml:space="preserve">Retiree </w:t>
      </w:r>
      <w:r w:rsidR="005C3398">
        <w:rPr>
          <w:rFonts w:ascii="Arial" w:hAnsi="Arial" w:cs="Arial"/>
          <w:b/>
          <w:sz w:val="24"/>
          <w:szCs w:val="24"/>
        </w:rPr>
        <w:t>l</w:t>
      </w:r>
      <w:r w:rsidRPr="000320FD">
        <w:rPr>
          <w:rFonts w:ascii="Arial" w:hAnsi="Arial" w:cs="Arial"/>
          <w:b/>
          <w:sz w:val="24"/>
          <w:szCs w:val="24"/>
        </w:rPr>
        <w:t xml:space="preserve">ife </w:t>
      </w:r>
      <w:r w:rsidR="00355FE2">
        <w:rPr>
          <w:rFonts w:ascii="Arial" w:hAnsi="Arial" w:cs="Arial"/>
          <w:b/>
          <w:sz w:val="24"/>
          <w:szCs w:val="24"/>
        </w:rPr>
        <w:t>insurance</w:t>
      </w:r>
      <w:r w:rsidR="00355FE2" w:rsidRPr="000320FD">
        <w:rPr>
          <w:rFonts w:ascii="Arial" w:hAnsi="Arial" w:cs="Arial"/>
          <w:b/>
          <w:sz w:val="24"/>
          <w:szCs w:val="24"/>
        </w:rPr>
        <w:t xml:space="preserve"> </w:t>
      </w:r>
    </w:p>
    <w:p w14:paraId="023DEA47" w14:textId="77777777" w:rsidR="00D2345F" w:rsidRPr="000320FD" w:rsidRDefault="00D2345F" w:rsidP="00215AF6">
      <w:pPr>
        <w:pStyle w:val="Questiontext"/>
        <w:spacing w:line="276" w:lineRule="auto"/>
        <w:rPr>
          <w:rFonts w:ascii="Arial" w:hAnsi="Arial" w:cs="Arial"/>
          <w:b/>
          <w:sz w:val="24"/>
          <w:szCs w:val="24"/>
        </w:rPr>
      </w:pPr>
    </w:p>
    <w:p w14:paraId="136B31A0" w14:textId="31E42E52" w:rsidR="005C3398" w:rsidRPr="00AA2239" w:rsidRDefault="005C3398" w:rsidP="005C3398">
      <w:pPr>
        <w:pStyle w:val="Questiontext"/>
        <w:spacing w:line="276" w:lineRule="auto"/>
        <w:rPr>
          <w:rFonts w:ascii="Arial" w:hAnsi="Arial" w:cs="Arial"/>
          <w:i/>
          <w:color w:val="7030A0"/>
        </w:rPr>
      </w:pPr>
      <w:r>
        <w:rPr>
          <w:rFonts w:ascii="Arial" w:hAnsi="Arial" w:cs="Arial"/>
          <w:b/>
          <w:sz w:val="24"/>
          <w:szCs w:val="24"/>
        </w:rPr>
        <w:t xml:space="preserve">Basic retiree life eligibility </w:t>
      </w:r>
      <w:r w:rsidR="00474D69">
        <w:rPr>
          <w:rFonts w:asciiTheme="minorHAnsi" w:hAnsiTheme="minorHAnsi" w:cstheme="minorHAnsi"/>
          <w:i/>
          <w:color w:val="7030A0"/>
        </w:rPr>
        <w:t>Subsection of life insurance plan</w:t>
      </w:r>
      <w:r w:rsidR="00474D69">
        <w:rPr>
          <w:rFonts w:ascii="Arial" w:hAnsi="Arial" w:cs="Arial"/>
          <w:b/>
          <w:sz w:val="24"/>
          <w:szCs w:val="24"/>
        </w:rPr>
        <w:t xml:space="preserve"> </w:t>
      </w:r>
      <w:r w:rsidR="00474D69">
        <w:rPr>
          <w:rFonts w:ascii="Arial" w:hAnsi="Arial" w:cs="Arial"/>
          <w:i/>
          <w:color w:val="7030A0"/>
        </w:rPr>
        <w:t>S</w:t>
      </w:r>
      <w:r w:rsidRPr="00AA2239">
        <w:rPr>
          <w:rFonts w:ascii="Arial" w:hAnsi="Arial" w:cs="Arial"/>
          <w:i/>
          <w:color w:val="7030A0"/>
        </w:rPr>
        <w:t>how this section if Retiree life is selected (for yet to be determined question at the beginning of risk)</w:t>
      </w:r>
    </w:p>
    <w:p w14:paraId="26ECA235" w14:textId="77777777" w:rsidR="00FA675E" w:rsidRDefault="00FA675E" w:rsidP="00B265BA">
      <w:pPr>
        <w:pStyle w:val="Questiontext"/>
        <w:spacing w:line="276" w:lineRule="auto"/>
        <w:rPr>
          <w:rFonts w:ascii="Arial" w:hAnsi="Arial" w:cs="Arial"/>
        </w:rPr>
      </w:pPr>
    </w:p>
    <w:p w14:paraId="5A7643AB" w14:textId="19D1CBD8" w:rsidR="00B265BA" w:rsidRPr="006C0D63" w:rsidRDefault="00614662" w:rsidP="00B265BA">
      <w:pPr>
        <w:pStyle w:val="Questiontext"/>
        <w:spacing w:line="276" w:lineRule="auto"/>
        <w:rPr>
          <w:rFonts w:ascii="Arial" w:hAnsi="Arial" w:cs="Arial"/>
          <w:i/>
          <w:color w:val="8064A2" w:themeColor="accent4"/>
        </w:rPr>
      </w:pPr>
      <w:r>
        <w:rPr>
          <w:rFonts w:ascii="Arial" w:hAnsi="Arial" w:cs="Arial"/>
        </w:rPr>
        <w:t>1</w:t>
      </w:r>
      <w:r w:rsidR="00B265BA" w:rsidRPr="000A20E2">
        <w:rPr>
          <w:rFonts w:ascii="Arial" w:hAnsi="Arial" w:cs="Arial"/>
        </w:rPr>
        <w:t xml:space="preserve">. </w:t>
      </w:r>
      <w:r w:rsidR="00B265BA" w:rsidRPr="00E9497E">
        <w:rPr>
          <w:rFonts w:ascii="Arial" w:hAnsi="Arial" w:cs="Arial"/>
        </w:rPr>
        <w:t>Indicate</w:t>
      </w:r>
      <w:r w:rsidR="00B265BA">
        <w:rPr>
          <w:rFonts w:ascii="Arial" w:hAnsi="Arial" w:cs="Arial"/>
        </w:rPr>
        <w:t xml:space="preserve"> the types of </w:t>
      </w:r>
      <w:r w:rsidR="001E1C41">
        <w:rPr>
          <w:rFonts w:ascii="Arial" w:hAnsi="Arial" w:cs="Arial"/>
        </w:rPr>
        <w:t>retiree</w:t>
      </w:r>
      <w:r w:rsidR="00B265BA">
        <w:rPr>
          <w:rFonts w:ascii="Arial" w:hAnsi="Arial" w:cs="Arial"/>
        </w:rPr>
        <w:t xml:space="preserve"> life coverage offered</w:t>
      </w:r>
      <w:r w:rsidR="006943B9">
        <w:rPr>
          <w:rFonts w:ascii="Arial" w:hAnsi="Arial" w:cs="Arial"/>
        </w:rPr>
        <w:t xml:space="preserve"> to new hires</w:t>
      </w:r>
      <w:r w:rsidR="00B265BA">
        <w:rPr>
          <w:rFonts w:ascii="Arial" w:hAnsi="Arial" w:cs="Arial"/>
        </w:rPr>
        <w:t xml:space="preserve">.  </w:t>
      </w:r>
      <w:r w:rsidR="005C3398">
        <w:rPr>
          <w:rFonts w:ascii="Arial" w:hAnsi="Arial" w:cs="Arial"/>
          <w:color w:val="FF0000"/>
        </w:rPr>
        <w:t xml:space="preserve">(Report label: Types of </w:t>
      </w:r>
      <w:r w:rsidR="00355FE2">
        <w:rPr>
          <w:rFonts w:ascii="Arial" w:hAnsi="Arial" w:cs="Arial"/>
          <w:color w:val="FF0000"/>
        </w:rPr>
        <w:t xml:space="preserve">retiree </w:t>
      </w:r>
      <w:r w:rsidR="005C3398">
        <w:rPr>
          <w:rFonts w:ascii="Arial" w:hAnsi="Arial" w:cs="Arial"/>
          <w:color w:val="FF0000"/>
        </w:rPr>
        <w:t>life coverage offered)</w:t>
      </w:r>
    </w:p>
    <w:p w14:paraId="060EE08D" w14:textId="07E2A967" w:rsidR="00B265BA" w:rsidRDefault="00B265BA" w:rsidP="00B265BA">
      <w:pPr>
        <w:pStyle w:val="Questiontext"/>
        <w:rPr>
          <w:rStyle w:val="Answertextfont"/>
          <w:rFonts w:ascii="Arial" w:hAnsi="Arial" w:cs="Arial"/>
        </w:rPr>
      </w:pPr>
      <w:r w:rsidRPr="00E968DC">
        <w:rPr>
          <w:rFonts w:ascii="Arial" w:hAnsi="Arial" w:cs="Arial"/>
        </w:rPr>
        <w:t xml:space="preserve">□ </w:t>
      </w:r>
      <w:r>
        <w:rPr>
          <w:rFonts w:ascii="Arial" w:hAnsi="Arial" w:cs="Arial"/>
        </w:rPr>
        <w:t xml:space="preserve">Basic life </w:t>
      </w:r>
      <w:r w:rsidR="00362A91">
        <w:rPr>
          <w:rFonts w:ascii="Arial" w:hAnsi="Arial" w:cs="Arial"/>
        </w:rPr>
        <w:t xml:space="preserve">(employer subsidized coverage) </w:t>
      </w:r>
      <w:r w:rsidR="005C3398" w:rsidRPr="00474D69">
        <w:rPr>
          <w:rFonts w:ascii="Arial" w:hAnsi="Arial" w:cs="Arial"/>
          <w:i/>
          <w:color w:val="7030A0"/>
        </w:rPr>
        <w:t>(skip to end of survey if NOT selected)</w:t>
      </w:r>
    </w:p>
    <w:p w14:paraId="567C4547" w14:textId="3B218968" w:rsidR="00B265BA" w:rsidRDefault="00B265BA" w:rsidP="00B265BA">
      <w:pPr>
        <w:spacing w:line="276" w:lineRule="auto"/>
        <w:rPr>
          <w:rStyle w:val="Answertextfont"/>
          <w:rFonts w:ascii="Arial" w:hAnsi="Arial" w:cs="Arial"/>
        </w:rPr>
      </w:pPr>
      <w:r w:rsidRPr="00E968DC">
        <w:rPr>
          <w:rFonts w:ascii="Arial" w:hAnsi="Arial" w:cs="Arial"/>
          <w:sz w:val="20"/>
          <w:szCs w:val="20"/>
        </w:rPr>
        <w:t xml:space="preserve">□ </w:t>
      </w:r>
      <w:r>
        <w:rPr>
          <w:rFonts w:ascii="Arial" w:hAnsi="Arial" w:cs="Arial"/>
          <w:sz w:val="20"/>
          <w:szCs w:val="20"/>
        </w:rPr>
        <w:t xml:space="preserve">Supplemental life </w:t>
      </w:r>
    </w:p>
    <w:p w14:paraId="787AAA94" w14:textId="39FC5046" w:rsidR="00B265BA" w:rsidRPr="00E968DC" w:rsidRDefault="00B265BA" w:rsidP="00B265BA">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Group </w:t>
      </w:r>
      <w:r w:rsidR="00355FE2">
        <w:rPr>
          <w:rFonts w:ascii="Arial" w:hAnsi="Arial" w:cs="Arial"/>
          <w:sz w:val="20"/>
          <w:szCs w:val="20"/>
        </w:rPr>
        <w:t>universal life</w:t>
      </w:r>
      <w:r w:rsidR="00355FE2">
        <w:rPr>
          <w:rStyle w:val="Answertextfont"/>
          <w:rFonts w:ascii="Arial" w:hAnsi="Arial" w:cs="Arial"/>
        </w:rPr>
        <w:t xml:space="preserve"> </w:t>
      </w:r>
    </w:p>
    <w:p w14:paraId="14EEDE4A" w14:textId="4C3923F5" w:rsidR="00B265BA" w:rsidRPr="00E968DC" w:rsidRDefault="00B265BA" w:rsidP="00B265BA">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life </w:t>
      </w:r>
    </w:p>
    <w:p w14:paraId="2AD26D5D" w14:textId="64D23454" w:rsidR="00B265BA" w:rsidRPr="00E968DC" w:rsidRDefault="00B265BA" w:rsidP="00B265BA">
      <w:pPr>
        <w:spacing w:line="276" w:lineRule="auto"/>
        <w:rPr>
          <w:rFonts w:ascii="Arial" w:hAnsi="Arial" w:cs="Arial"/>
          <w:sz w:val="20"/>
          <w:szCs w:val="20"/>
        </w:rPr>
      </w:pPr>
      <w:r w:rsidRPr="00E968DC">
        <w:rPr>
          <w:rFonts w:ascii="Arial" w:hAnsi="Arial" w:cs="Arial"/>
          <w:sz w:val="20"/>
          <w:szCs w:val="20"/>
        </w:rPr>
        <w:t xml:space="preserve">□ </w:t>
      </w:r>
      <w:r>
        <w:rPr>
          <w:rFonts w:ascii="Arial" w:hAnsi="Arial" w:cs="Arial"/>
          <w:sz w:val="20"/>
          <w:szCs w:val="20"/>
        </w:rPr>
        <w:t xml:space="preserve">Dependent </w:t>
      </w:r>
      <w:r w:rsidR="00355FE2">
        <w:rPr>
          <w:rFonts w:ascii="Arial" w:hAnsi="Arial" w:cs="Arial"/>
          <w:sz w:val="20"/>
          <w:szCs w:val="20"/>
        </w:rPr>
        <w:t xml:space="preserve">group universal </w:t>
      </w:r>
      <w:r>
        <w:rPr>
          <w:rFonts w:ascii="Arial" w:hAnsi="Arial" w:cs="Arial"/>
          <w:sz w:val="20"/>
          <w:szCs w:val="20"/>
        </w:rPr>
        <w:t xml:space="preserve">Life </w:t>
      </w:r>
    </w:p>
    <w:p w14:paraId="752BB7DE" w14:textId="12D30867" w:rsidR="00215AF6" w:rsidRPr="003344D7" w:rsidRDefault="00215AF6" w:rsidP="00B265BA">
      <w:pPr>
        <w:pStyle w:val="Questiontext"/>
        <w:spacing w:line="276" w:lineRule="auto"/>
        <w:rPr>
          <w:rFonts w:ascii="Arial" w:hAnsi="Arial" w:cs="Arial"/>
          <w:b/>
          <w:color w:val="7030A0"/>
          <w:sz w:val="22"/>
          <w:szCs w:val="22"/>
        </w:rPr>
      </w:pPr>
    </w:p>
    <w:p w14:paraId="5C63FA63" w14:textId="2085DEF5" w:rsidR="00215AF6" w:rsidRDefault="00614662" w:rsidP="00215AF6">
      <w:pPr>
        <w:pStyle w:val="Questiontext"/>
        <w:spacing w:line="276" w:lineRule="auto"/>
        <w:rPr>
          <w:rFonts w:ascii="Arial" w:hAnsi="Arial" w:cs="Arial"/>
        </w:rPr>
      </w:pPr>
      <w:r>
        <w:rPr>
          <w:rFonts w:ascii="Arial" w:hAnsi="Arial" w:cs="Arial"/>
        </w:rPr>
        <w:t>2</w:t>
      </w:r>
      <w:r w:rsidR="0064164F">
        <w:rPr>
          <w:rFonts w:ascii="Arial" w:hAnsi="Arial" w:cs="Arial"/>
        </w:rPr>
        <w:t xml:space="preserve">.  Indicate </w:t>
      </w:r>
      <w:r w:rsidR="00E244F0">
        <w:rPr>
          <w:rFonts w:ascii="Arial" w:hAnsi="Arial" w:cs="Arial"/>
        </w:rPr>
        <w:t xml:space="preserve">who is eligible for </w:t>
      </w:r>
      <w:r w:rsidR="0064164F">
        <w:rPr>
          <w:rFonts w:ascii="Arial" w:hAnsi="Arial" w:cs="Arial"/>
        </w:rPr>
        <w:t>basic retiree coverage.</w:t>
      </w:r>
      <w:r w:rsidR="00823005">
        <w:rPr>
          <w:rFonts w:ascii="Arial" w:hAnsi="Arial" w:cs="Arial"/>
        </w:rPr>
        <w:t xml:space="preserve"> </w:t>
      </w:r>
      <w:r w:rsidR="005C3398">
        <w:rPr>
          <w:rFonts w:ascii="Arial" w:hAnsi="Arial" w:cs="Arial"/>
          <w:color w:val="FF0000"/>
        </w:rPr>
        <w:t>(Report label: Retirees eligible for basic coverage)</w:t>
      </w:r>
    </w:p>
    <w:p w14:paraId="460BF865" w14:textId="5FC238C3" w:rsidR="0064164F" w:rsidRPr="00E968DC" w:rsidRDefault="0064164F" w:rsidP="0064164F">
      <w:pPr>
        <w:pStyle w:val="Questiontext"/>
        <w:rPr>
          <w:rFonts w:ascii="Arial" w:hAnsi="Arial" w:cs="Arial"/>
        </w:rPr>
      </w:pPr>
      <w:r w:rsidRPr="00E968DC">
        <w:rPr>
          <w:rFonts w:ascii="Arial" w:hAnsi="Arial" w:cs="Arial"/>
        </w:rPr>
        <w:t xml:space="preserve">□ </w:t>
      </w:r>
      <w:r>
        <w:rPr>
          <w:rFonts w:ascii="Arial" w:hAnsi="Arial" w:cs="Arial"/>
        </w:rPr>
        <w:t>Retirees</w:t>
      </w:r>
      <w:r w:rsidR="00757B0C">
        <w:rPr>
          <w:rFonts w:ascii="Arial" w:hAnsi="Arial" w:cs="Arial"/>
        </w:rPr>
        <w:t xml:space="preserve"> </w:t>
      </w:r>
      <w:r>
        <w:rPr>
          <w:rFonts w:ascii="Arial" w:hAnsi="Arial" w:cs="Arial"/>
        </w:rPr>
        <w:t xml:space="preserve">under age 65 </w:t>
      </w:r>
    </w:p>
    <w:p w14:paraId="3E4DB455" w14:textId="4AF2DFF8" w:rsidR="0064164F" w:rsidRDefault="0064164F" w:rsidP="0064164F">
      <w:pPr>
        <w:pStyle w:val="Questiontext"/>
        <w:spacing w:line="276" w:lineRule="auto"/>
        <w:rPr>
          <w:rFonts w:ascii="Arial" w:hAnsi="Arial" w:cs="Arial"/>
        </w:rPr>
      </w:pPr>
      <w:r w:rsidRPr="00E968DC">
        <w:rPr>
          <w:rFonts w:ascii="Arial" w:hAnsi="Arial" w:cs="Arial"/>
        </w:rPr>
        <w:t>□</w:t>
      </w:r>
      <w:r>
        <w:rPr>
          <w:rFonts w:ascii="Arial" w:hAnsi="Arial" w:cs="Arial"/>
        </w:rPr>
        <w:t xml:space="preserve"> Retirees age 65 and over</w:t>
      </w:r>
    </w:p>
    <w:p w14:paraId="23CAB1C2" w14:textId="77777777" w:rsidR="00670272" w:rsidRDefault="00670272" w:rsidP="0064164F">
      <w:pPr>
        <w:pStyle w:val="Questiontext"/>
        <w:spacing w:line="276" w:lineRule="auto"/>
        <w:rPr>
          <w:rFonts w:ascii="Arial" w:hAnsi="Arial" w:cs="Arial"/>
        </w:rPr>
      </w:pPr>
    </w:p>
    <w:p w14:paraId="577EAFD7" w14:textId="60E8DB9E" w:rsidR="00670272" w:rsidRDefault="00614662" w:rsidP="001F2030">
      <w:pPr>
        <w:pStyle w:val="Questiontext"/>
        <w:spacing w:line="276" w:lineRule="auto"/>
        <w:rPr>
          <w:rFonts w:ascii="Arial" w:hAnsi="Arial" w:cs="Arial"/>
        </w:rPr>
      </w:pPr>
      <w:r>
        <w:rPr>
          <w:rFonts w:ascii="Arial" w:hAnsi="Arial" w:cs="Arial"/>
        </w:rPr>
        <w:t>2</w:t>
      </w:r>
      <w:r w:rsidR="00670272">
        <w:rPr>
          <w:rFonts w:ascii="Arial" w:hAnsi="Arial" w:cs="Arial"/>
        </w:rPr>
        <w:t>a.  Indicate when basic retiree life insurance coverage ends.</w:t>
      </w:r>
      <w:r w:rsidR="005C3398" w:rsidRPr="005C3398">
        <w:rPr>
          <w:rFonts w:ascii="Arial" w:hAnsi="Arial" w:cs="Arial"/>
          <w:color w:val="FF0000"/>
        </w:rPr>
        <w:t xml:space="preserve"> </w:t>
      </w:r>
      <w:ins w:id="209" w:author="Boland, Elizabeth (RIC - Washington)" w:date="2019-06-25T09:46:00Z">
        <w:r w:rsidR="00AD17A7">
          <w:rPr>
            <w:rFonts w:ascii="Arial" w:hAnsi="Arial" w:cs="Arial"/>
            <w:i/>
            <w:color w:val="7030A0"/>
          </w:rPr>
          <w:t>Show if Q2 = Retirees age 65 and over</w:t>
        </w:r>
        <w:r w:rsidR="00AD17A7" w:rsidRPr="003854C0">
          <w:rPr>
            <w:rFonts w:ascii="Arial" w:hAnsi="Arial" w:cs="Arial"/>
            <w:i/>
            <w:color w:val="7030A0"/>
          </w:rPr>
          <w:t xml:space="preserve"> </w:t>
        </w:r>
      </w:ins>
      <w:r w:rsidR="005C3398">
        <w:rPr>
          <w:rFonts w:ascii="Arial" w:hAnsi="Arial" w:cs="Arial"/>
          <w:color w:val="FF0000"/>
        </w:rPr>
        <w:t>(Report label: Coverage termination)</w:t>
      </w:r>
    </w:p>
    <w:p w14:paraId="322CAADD" w14:textId="44CCFAA0" w:rsidR="00670272" w:rsidRDefault="00670272" w:rsidP="00670272">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 xml:space="preserve"> At </w:t>
      </w:r>
      <w:r w:rsidR="001F2030">
        <w:rPr>
          <w:rFonts w:ascii="Arial" w:hAnsi="Arial" w:cs="Arial"/>
          <w:sz w:val="20"/>
          <w:szCs w:val="20"/>
        </w:rPr>
        <w:t>a specified age</w:t>
      </w:r>
    </w:p>
    <w:p w14:paraId="5AE2CC19" w14:textId="379699A6" w:rsidR="00670272" w:rsidRDefault="00670272" w:rsidP="00670272">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 xml:space="preserve"> Continued for life</w:t>
      </w:r>
    </w:p>
    <w:p w14:paraId="05C026A1" w14:textId="6E03A902" w:rsidR="00670272" w:rsidRDefault="00670272" w:rsidP="00670272">
      <w:pPr>
        <w:spacing w:line="276" w:lineRule="auto"/>
        <w:rPr>
          <w:rFonts w:ascii="Arial" w:hAnsi="Arial" w:cs="Arial"/>
          <w:sz w:val="20"/>
          <w:szCs w:val="20"/>
        </w:rPr>
      </w:pPr>
      <w:r w:rsidRPr="00E968DC">
        <w:rPr>
          <w:rFonts w:ascii="Arial" w:hAnsi="Arial" w:cs="Arial"/>
          <w:sz w:val="20"/>
          <w:szCs w:val="20"/>
        </w:rPr>
        <w:t>○</w:t>
      </w:r>
      <w:r>
        <w:rPr>
          <w:rFonts w:ascii="Arial" w:hAnsi="Arial" w:cs="Arial"/>
          <w:sz w:val="20"/>
          <w:szCs w:val="20"/>
        </w:rPr>
        <w:t xml:space="preserve"> Other ________</w:t>
      </w:r>
    </w:p>
    <w:p w14:paraId="7ABB88D1" w14:textId="077CBD81" w:rsidR="00670272" w:rsidRDefault="00670272" w:rsidP="0064164F">
      <w:pPr>
        <w:pStyle w:val="Questiontext"/>
        <w:spacing w:line="276" w:lineRule="auto"/>
        <w:rPr>
          <w:rFonts w:ascii="Arial" w:hAnsi="Arial" w:cs="Arial"/>
        </w:rPr>
      </w:pPr>
    </w:p>
    <w:p w14:paraId="723B5414" w14:textId="05EAD125" w:rsidR="000318E3" w:rsidRDefault="00614662" w:rsidP="0064164F">
      <w:pPr>
        <w:pStyle w:val="Questiontext"/>
        <w:spacing w:line="276" w:lineRule="auto"/>
        <w:rPr>
          <w:rFonts w:ascii="Arial" w:hAnsi="Arial" w:cs="Arial"/>
        </w:rPr>
      </w:pPr>
      <w:r>
        <w:rPr>
          <w:rFonts w:ascii="Arial" w:hAnsi="Arial" w:cs="Arial"/>
        </w:rPr>
        <w:t xml:space="preserve">2b. </w:t>
      </w:r>
      <w:r w:rsidR="000218B7">
        <w:rPr>
          <w:rFonts w:ascii="Arial" w:hAnsi="Arial" w:cs="Arial"/>
        </w:rPr>
        <w:t>Indicate the age when life insurance coverage for retirees ends.</w:t>
      </w:r>
      <w:r w:rsidR="005C3398">
        <w:rPr>
          <w:rFonts w:ascii="Arial" w:hAnsi="Arial" w:cs="Arial"/>
        </w:rPr>
        <w:t xml:space="preserve"> </w:t>
      </w:r>
      <w:r w:rsidR="005C3398" w:rsidRPr="003854C0">
        <w:rPr>
          <w:rFonts w:ascii="Arial" w:hAnsi="Arial" w:cs="Arial"/>
          <w:i/>
          <w:color w:val="7030A0"/>
        </w:rPr>
        <w:t>Show if Q1a = At a specified age</w:t>
      </w:r>
      <w:r w:rsidR="005C3398" w:rsidRPr="003854C0">
        <w:rPr>
          <w:rFonts w:ascii="Arial" w:hAnsi="Arial" w:cs="Arial"/>
          <w:color w:val="7030A0"/>
        </w:rPr>
        <w:t xml:space="preserve"> </w:t>
      </w:r>
      <w:r w:rsidR="005C3398">
        <w:rPr>
          <w:rFonts w:ascii="Arial" w:hAnsi="Arial" w:cs="Arial"/>
          <w:color w:val="FF0000"/>
        </w:rPr>
        <w:t>(Report label: Age of coverage termination</w:t>
      </w:r>
    </w:p>
    <w:p w14:paraId="68E28D48" w14:textId="69158976" w:rsidR="000218B7" w:rsidRDefault="000218B7" w:rsidP="0064164F">
      <w:pPr>
        <w:pStyle w:val="Questiontext"/>
        <w:spacing w:line="276" w:lineRule="auto"/>
        <w:rPr>
          <w:rFonts w:ascii="Arial" w:hAnsi="Arial" w:cs="Arial"/>
        </w:rPr>
      </w:pPr>
      <w:r>
        <w:rPr>
          <w:rFonts w:ascii="Arial" w:hAnsi="Arial" w:cs="Arial"/>
        </w:rPr>
        <w:t>________</w:t>
      </w:r>
    </w:p>
    <w:p w14:paraId="5BEE24DB" w14:textId="60E04207" w:rsidR="00A57173" w:rsidRPr="008D0F6F" w:rsidRDefault="0000276D" w:rsidP="00254393">
      <w:pPr>
        <w:pStyle w:val="Questiontext"/>
        <w:spacing w:line="276" w:lineRule="auto"/>
        <w:rPr>
          <w:rFonts w:ascii="Arial" w:hAnsi="Arial" w:cs="Arial"/>
          <w:i/>
          <w:color w:val="8064A2" w:themeColor="accent4"/>
        </w:rPr>
      </w:pPr>
      <w:r>
        <w:rPr>
          <w:rFonts w:ascii="Arial" w:hAnsi="Arial" w:cs="Arial"/>
        </w:rPr>
        <w:br w:type="column"/>
      </w:r>
      <w:r w:rsidR="00A57173">
        <w:rPr>
          <w:rFonts w:ascii="Arial" w:hAnsi="Arial" w:cs="Arial"/>
        </w:rPr>
        <w:lastRenderedPageBreak/>
        <w:t>2</w:t>
      </w:r>
      <w:r w:rsidR="00614662">
        <w:rPr>
          <w:rFonts w:ascii="Arial" w:hAnsi="Arial" w:cs="Arial"/>
        </w:rPr>
        <w:t>c</w:t>
      </w:r>
      <w:r w:rsidR="00A57173">
        <w:rPr>
          <w:rFonts w:ascii="Arial" w:hAnsi="Arial" w:cs="Arial"/>
        </w:rPr>
        <w:t xml:space="preserve">.  Indicate the eligibility requirements for basic retiree life insurance.  </w:t>
      </w:r>
      <w:r w:rsidR="001600C9">
        <w:rPr>
          <w:rFonts w:ascii="Arial" w:hAnsi="Arial" w:cs="Arial"/>
        </w:rPr>
        <w:t xml:space="preserve">The eligibility selections are intended to be complete requirements and should not be combined with other selections. For example, if the eligibility requirement is age 55 with 10 years of service </w:t>
      </w:r>
      <w:commentRangeStart w:id="210"/>
      <w:r w:rsidR="001600C9">
        <w:rPr>
          <w:rFonts w:ascii="Arial" w:hAnsi="Arial" w:cs="Arial"/>
        </w:rPr>
        <w:t>AND</w:t>
      </w:r>
      <w:commentRangeEnd w:id="210"/>
      <w:r w:rsidR="00CF23AC">
        <w:rPr>
          <w:rStyle w:val="CommentReference"/>
        </w:rPr>
        <w:commentReference w:id="210"/>
      </w:r>
      <w:r w:rsidR="001600C9">
        <w:rPr>
          <w:rFonts w:ascii="Arial" w:hAnsi="Arial" w:cs="Arial"/>
        </w:rPr>
        <w:t xml:space="preserve"> 65 age/service points, select other in order to provide this description </w:t>
      </w:r>
      <w:r w:rsidR="00823005" w:rsidRPr="00823005">
        <w:rPr>
          <w:rFonts w:ascii="Arial" w:hAnsi="Arial" w:cs="Arial"/>
          <w:i/>
          <w:color w:val="8064A2" w:themeColor="accent4"/>
        </w:rPr>
        <w:t>(</w:t>
      </w:r>
      <w:commentRangeStart w:id="211"/>
      <w:commentRangeStart w:id="212"/>
      <w:r w:rsidR="00823005">
        <w:rPr>
          <w:rFonts w:ascii="Arial" w:hAnsi="Arial" w:cs="Arial"/>
          <w:i/>
          <w:color w:val="8064A2" w:themeColor="accent4"/>
        </w:rPr>
        <w:t xml:space="preserve">Single Value - </w:t>
      </w:r>
      <w:r w:rsidR="00823005" w:rsidRPr="008D0F6F">
        <w:rPr>
          <w:rFonts w:ascii="Arial" w:hAnsi="Arial" w:cs="Arial"/>
          <w:i/>
          <w:color w:val="8064A2" w:themeColor="accent4"/>
        </w:rPr>
        <w:t>WWRefDataLookupEdit</w:t>
      </w:r>
      <w:commentRangeEnd w:id="211"/>
      <w:r w:rsidR="008301A2">
        <w:rPr>
          <w:rStyle w:val="CommentReference"/>
        </w:rPr>
        <w:commentReference w:id="211"/>
      </w:r>
      <w:commentRangeEnd w:id="212"/>
      <w:r w:rsidR="00A559FB">
        <w:rPr>
          <w:rStyle w:val="CommentReference"/>
        </w:rPr>
        <w:commentReference w:id="212"/>
      </w:r>
      <w:r w:rsidR="008A06D1" w:rsidRPr="008D0F6F">
        <w:rPr>
          <w:rFonts w:ascii="Arial" w:hAnsi="Arial" w:cs="Arial"/>
          <w:i/>
          <w:color w:val="8064A2" w:themeColor="accent4"/>
        </w:rPr>
        <w:t>)</w:t>
      </w:r>
      <w:r w:rsidR="00254393">
        <w:rPr>
          <w:rFonts w:ascii="Arial" w:hAnsi="Arial" w:cs="Arial"/>
          <w:i/>
          <w:color w:val="8064A2" w:themeColor="accent4"/>
        </w:rPr>
        <w:t xml:space="preserve"> </w:t>
      </w:r>
      <w:r w:rsidR="00254393">
        <w:rPr>
          <w:rFonts w:ascii="Arial" w:hAnsi="Arial" w:cs="Arial"/>
          <w:color w:val="FF0000"/>
        </w:rPr>
        <w:t>(Report label: Eligibility requirements)</w:t>
      </w:r>
    </w:p>
    <w:p w14:paraId="333D42BB" w14:textId="66C28879" w:rsidR="00A57173"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A57173">
        <w:rPr>
          <w:rFonts w:ascii="Arial" w:hAnsi="Arial" w:cs="Arial"/>
        </w:rPr>
        <w:t xml:space="preserve"> Age 55 with 5 years of service</w:t>
      </w:r>
    </w:p>
    <w:p w14:paraId="3A21B2EF" w14:textId="21021F74" w:rsidR="00A57173"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A57173">
        <w:rPr>
          <w:rFonts w:ascii="Arial" w:hAnsi="Arial" w:cs="Arial"/>
        </w:rPr>
        <w:t xml:space="preserve"> Age 55 with 10 years of service</w:t>
      </w:r>
    </w:p>
    <w:p w14:paraId="41DAA2B3" w14:textId="09FF6897" w:rsidR="00A57173"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A57173">
        <w:rPr>
          <w:rFonts w:ascii="Arial" w:hAnsi="Arial" w:cs="Arial"/>
        </w:rPr>
        <w:t xml:space="preserve"> Age 55 with 15 years of service</w:t>
      </w:r>
    </w:p>
    <w:p w14:paraId="34C560A4" w14:textId="36787D66" w:rsidR="00A57173"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B210CA">
        <w:rPr>
          <w:rFonts w:ascii="Arial" w:hAnsi="Arial" w:cs="Arial"/>
        </w:rPr>
        <w:t xml:space="preserve"> Age 55 with 20 years of service</w:t>
      </w:r>
    </w:p>
    <w:p w14:paraId="38E2F136" w14:textId="0375E21F" w:rsidR="00EA76C9" w:rsidRDefault="00EA76C9"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Pr>
          <w:rFonts w:ascii="Arial" w:hAnsi="Arial" w:cs="Arial"/>
        </w:rPr>
        <w:t xml:space="preserve"> Age 55 with 75 points</w:t>
      </w:r>
    </w:p>
    <w:p w14:paraId="671065D3" w14:textId="73A6D6F8" w:rsidR="00EA76C9" w:rsidRDefault="00EA76C9"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Pr>
          <w:rFonts w:ascii="Arial" w:hAnsi="Arial" w:cs="Arial"/>
        </w:rPr>
        <w:t xml:space="preserve"> Age 55 with 10 years of service and 75 points</w:t>
      </w:r>
    </w:p>
    <w:p w14:paraId="0E760C3B" w14:textId="19F06B7C" w:rsidR="00EA76C9" w:rsidRDefault="00EA76C9"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Pr>
          <w:rFonts w:ascii="Arial" w:hAnsi="Arial" w:cs="Arial"/>
        </w:rPr>
        <w:t xml:space="preserve"> Age 55 with 15 years of service and 75 points</w:t>
      </w:r>
    </w:p>
    <w:p w14:paraId="642323D2" w14:textId="199C4CCD" w:rsidR="00B21E92"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B21E92">
        <w:rPr>
          <w:rFonts w:ascii="Arial" w:hAnsi="Arial" w:cs="Arial"/>
        </w:rPr>
        <w:t xml:space="preserve"> Age 60 with 5 years of service</w:t>
      </w:r>
    </w:p>
    <w:p w14:paraId="332222D4" w14:textId="236CDBC2" w:rsidR="00B21E92"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B21E92">
        <w:rPr>
          <w:rFonts w:ascii="Arial" w:hAnsi="Arial" w:cs="Arial"/>
        </w:rPr>
        <w:t xml:space="preserve"> Age 60 with 10 years of service</w:t>
      </w:r>
    </w:p>
    <w:p w14:paraId="3F9EFC4D" w14:textId="4063DF12" w:rsidR="00B21E92"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B21E92">
        <w:rPr>
          <w:rFonts w:ascii="Arial" w:hAnsi="Arial" w:cs="Arial"/>
        </w:rPr>
        <w:t xml:space="preserve"> Age 60 with 15 years of service</w:t>
      </w:r>
    </w:p>
    <w:p w14:paraId="5141F548" w14:textId="216C41E3" w:rsidR="00B21E92"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020DD3">
        <w:rPr>
          <w:rFonts w:ascii="Arial" w:hAnsi="Arial" w:cs="Arial"/>
          <w:lang w:val="en-CA"/>
        </w:rPr>
        <w:t xml:space="preserve"> </w:t>
      </w:r>
      <w:r w:rsidR="008A06D1">
        <w:rPr>
          <w:rFonts w:ascii="Arial" w:hAnsi="Arial" w:cs="Arial"/>
        </w:rPr>
        <w:t>Age 60</w:t>
      </w:r>
      <w:r w:rsidR="00B21E92">
        <w:rPr>
          <w:rFonts w:ascii="Arial" w:hAnsi="Arial" w:cs="Arial"/>
        </w:rPr>
        <w:t xml:space="preserve"> with 20 years of service</w:t>
      </w:r>
    </w:p>
    <w:p w14:paraId="1E277A4E" w14:textId="352F6DA8" w:rsidR="008A06D1"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8A06D1">
        <w:rPr>
          <w:rFonts w:ascii="Arial" w:hAnsi="Arial" w:cs="Arial"/>
        </w:rPr>
        <w:t xml:space="preserve"> Age 65 with 5 years of service</w:t>
      </w:r>
    </w:p>
    <w:p w14:paraId="6B8BB31D" w14:textId="351F451E" w:rsidR="008A06D1"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8A06D1">
        <w:rPr>
          <w:rFonts w:ascii="Arial" w:hAnsi="Arial" w:cs="Arial"/>
        </w:rPr>
        <w:t xml:space="preserve"> Age 65 with 10 years of service</w:t>
      </w:r>
    </w:p>
    <w:p w14:paraId="696342E3" w14:textId="47246A70" w:rsidR="008A06D1"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8A06D1">
        <w:rPr>
          <w:rFonts w:ascii="Arial" w:hAnsi="Arial" w:cs="Arial"/>
        </w:rPr>
        <w:t xml:space="preserve"> Age 65 with 15 years of service</w:t>
      </w:r>
    </w:p>
    <w:p w14:paraId="2009F946" w14:textId="3198C062" w:rsidR="008A06D1"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8A06D1">
        <w:rPr>
          <w:rFonts w:ascii="Arial" w:hAnsi="Arial" w:cs="Arial"/>
        </w:rPr>
        <w:t xml:space="preserve"> Age 65 with 20 years of service</w:t>
      </w:r>
    </w:p>
    <w:p w14:paraId="69900787" w14:textId="01E6BCEF" w:rsidR="008A06D1" w:rsidRDefault="005933D5" w:rsidP="001826B2">
      <w:pPr>
        <w:pStyle w:val="Questiontext"/>
        <w:spacing w:after="0" w:line="276" w:lineRule="auto"/>
        <w:rPr>
          <w:rFonts w:ascii="Arial" w:hAnsi="Arial" w:cs="Arial"/>
        </w:rPr>
      </w:pPr>
      <w:r w:rsidRPr="005933D5">
        <w:rPr>
          <w:rFonts w:ascii="Arial" w:hAnsi="Arial" w:cs="Arial" w:hint="eastAsia"/>
          <w:lang w:val="en-CA"/>
        </w:rPr>
        <w:t>□</w:t>
      </w:r>
      <w:r w:rsidRPr="005933D5">
        <w:rPr>
          <w:rFonts w:ascii="Arial" w:hAnsi="Arial" w:cs="Arial"/>
          <w:lang w:val="en-CA"/>
        </w:rPr>
        <w:t xml:space="preserve"> </w:t>
      </w:r>
      <w:r w:rsidR="008A06D1">
        <w:rPr>
          <w:rFonts w:ascii="Arial" w:hAnsi="Arial" w:cs="Arial"/>
        </w:rPr>
        <w:t xml:space="preserve"> Other</w:t>
      </w:r>
    </w:p>
    <w:p w14:paraId="40D5FCA4" w14:textId="77777777" w:rsidR="001826B2" w:rsidRDefault="001826B2" w:rsidP="00C06BAC">
      <w:pPr>
        <w:pStyle w:val="Questiontext"/>
        <w:spacing w:line="276" w:lineRule="auto"/>
        <w:rPr>
          <w:rFonts w:ascii="Arial" w:hAnsi="Arial" w:cs="Arial"/>
        </w:rPr>
      </w:pPr>
    </w:p>
    <w:p w14:paraId="234BAC7C" w14:textId="03015571" w:rsidR="007052A2" w:rsidRDefault="00C06BAC" w:rsidP="007052A2">
      <w:pPr>
        <w:pStyle w:val="Questiontext"/>
        <w:spacing w:after="0" w:line="276" w:lineRule="auto"/>
        <w:rPr>
          <w:ins w:id="213" w:author="Elizabeth Boland (RIC/BDS, Arlington) [3]" w:date="2019-06-03T15:52:00Z"/>
          <w:rFonts w:ascii="Arial" w:hAnsi="Arial" w:cs="Arial"/>
        </w:rPr>
      </w:pPr>
      <w:r>
        <w:rPr>
          <w:rFonts w:ascii="Arial" w:hAnsi="Arial" w:cs="Arial"/>
        </w:rPr>
        <w:t xml:space="preserve">3.  Describe the </w:t>
      </w:r>
      <w:r w:rsidRPr="00FC7CF9">
        <w:rPr>
          <w:rFonts w:ascii="Arial" w:hAnsi="Arial" w:cs="Arial"/>
        </w:rPr>
        <w:t>earliest</w:t>
      </w:r>
      <w:r w:rsidRPr="000755D1">
        <w:rPr>
          <w:rFonts w:ascii="Arial" w:hAnsi="Arial" w:cs="Arial"/>
          <w:b/>
        </w:rPr>
        <w:t xml:space="preserve"> </w:t>
      </w:r>
      <w:r>
        <w:rPr>
          <w:rFonts w:ascii="Arial" w:hAnsi="Arial" w:cs="Arial"/>
        </w:rPr>
        <w:t xml:space="preserve">age or combined/age service point requirement. </w:t>
      </w:r>
      <w:r>
        <w:rPr>
          <w:rFonts w:ascii="Arial" w:hAnsi="Arial" w:cs="Arial"/>
          <w:i/>
          <w:color w:val="7030A0"/>
        </w:rPr>
        <w:t xml:space="preserve">Show this question if Q2 = Other (Single value – WW Text Edit) </w:t>
      </w:r>
      <w:r w:rsidR="00254393">
        <w:rPr>
          <w:rFonts w:ascii="Arial" w:hAnsi="Arial" w:cs="Arial"/>
          <w:color w:val="FF0000"/>
        </w:rPr>
        <w:t>(Report label</w:t>
      </w:r>
      <w:r w:rsidR="00254393" w:rsidRPr="003854C0">
        <w:rPr>
          <w:rFonts w:ascii="Arial" w:hAnsi="Arial" w:cs="Arial"/>
          <w:color w:val="FF0000"/>
        </w:rPr>
        <w:t xml:space="preserve">: </w:t>
      </w:r>
      <w:r w:rsidR="00355FE2" w:rsidRPr="003854C0">
        <w:rPr>
          <w:rFonts w:ascii="Arial" w:hAnsi="Arial" w:cs="Arial"/>
          <w:color w:val="FF0000"/>
        </w:rPr>
        <w:t xml:space="preserve">Earliest </w:t>
      </w:r>
      <w:r w:rsidR="00254393" w:rsidRPr="003854C0">
        <w:rPr>
          <w:rFonts w:ascii="Arial" w:hAnsi="Arial" w:cs="Arial"/>
          <w:color w:val="FF0000"/>
        </w:rPr>
        <w:t>age or combined/age service point requirement – other)</w:t>
      </w:r>
      <w:commentRangeStart w:id="214"/>
      <w:commentRangeStart w:id="215"/>
      <w:r w:rsidRPr="00E968DC">
        <w:rPr>
          <w:rFonts w:ascii="Arial" w:hAnsi="Arial" w:cs="Arial"/>
        </w:rPr>
        <w:t>__________________</w:t>
      </w:r>
      <w:ins w:id="216" w:author="Elizabeth Boland (RIC/BDS, Arlington) [3]" w:date="2019-06-03T15:52:00Z">
        <w:r w:rsidR="007052A2" w:rsidRPr="007052A2">
          <w:rPr>
            <w:rFonts w:ascii="Arial" w:hAnsi="Arial" w:cs="Arial"/>
          </w:rPr>
          <w:t xml:space="preserve"> </w:t>
        </w:r>
        <w:r w:rsidR="007052A2">
          <w:rPr>
            <w:rFonts w:ascii="Arial" w:hAnsi="Arial" w:cs="Arial"/>
          </w:rPr>
          <w:t>________________________________________________________________________________</w:t>
        </w:r>
      </w:ins>
    </w:p>
    <w:p w14:paraId="7C40C2B7" w14:textId="64717FB9" w:rsidR="00C06BAC" w:rsidRDefault="007052A2">
      <w:pPr>
        <w:rPr>
          <w:rFonts w:ascii="Arial" w:hAnsi="Arial" w:cs="Arial"/>
        </w:rPr>
        <w:pPrChange w:id="217" w:author="Elizabeth Boland (RIC/BDS, Arlington) [3]" w:date="2019-06-03T15:52:00Z">
          <w:pPr>
            <w:pStyle w:val="Questiontext"/>
            <w:spacing w:line="276" w:lineRule="auto"/>
          </w:pPr>
        </w:pPrChange>
      </w:pPr>
      <w:ins w:id="218" w:author="Elizabeth Boland (RIC/BDS, Arlington) [3]" w:date="2019-06-03T15:52:00Z">
        <w:r>
          <w:rPr>
            <w:rFonts w:ascii="Arial" w:hAnsi="Arial" w:cs="Arial"/>
          </w:rPr>
          <w:t>___________________________________________________________________</w:t>
        </w:r>
      </w:ins>
      <w:r w:rsidR="00254393">
        <w:rPr>
          <w:rFonts w:ascii="Arial" w:hAnsi="Arial" w:cs="Arial"/>
        </w:rPr>
        <w:t xml:space="preserve"> </w:t>
      </w:r>
      <w:commentRangeEnd w:id="214"/>
      <w:r w:rsidR="001826B2">
        <w:rPr>
          <w:rStyle w:val="CommentReference"/>
        </w:rPr>
        <w:commentReference w:id="214"/>
      </w:r>
      <w:commentRangeEnd w:id="215"/>
      <w:r>
        <w:rPr>
          <w:rStyle w:val="CommentReference"/>
        </w:rPr>
        <w:commentReference w:id="215"/>
      </w:r>
    </w:p>
    <w:p w14:paraId="7B4F692D" w14:textId="7D53273B" w:rsidR="00D2345F" w:rsidRDefault="00D2345F" w:rsidP="00E259F0">
      <w:pPr>
        <w:spacing w:line="276" w:lineRule="auto"/>
        <w:rPr>
          <w:rFonts w:ascii="Arial" w:hAnsi="Arial" w:cs="Arial"/>
          <w:sz w:val="20"/>
          <w:szCs w:val="20"/>
        </w:rPr>
      </w:pPr>
    </w:p>
    <w:p w14:paraId="3082CD73" w14:textId="7B55FA94" w:rsidR="00D2345F" w:rsidRPr="00254393" w:rsidRDefault="00D2345F" w:rsidP="00E259F0">
      <w:pPr>
        <w:spacing w:line="276" w:lineRule="auto"/>
        <w:rPr>
          <w:rFonts w:ascii="Arial" w:hAnsi="Arial" w:cs="Arial"/>
          <w:b/>
        </w:rPr>
      </w:pPr>
      <w:r w:rsidRPr="00D2345F">
        <w:rPr>
          <w:rFonts w:ascii="Arial" w:hAnsi="Arial" w:cs="Arial"/>
          <w:b/>
        </w:rPr>
        <w:t xml:space="preserve">Basic </w:t>
      </w:r>
      <w:r w:rsidR="00F47DBE">
        <w:rPr>
          <w:rFonts w:ascii="Arial" w:hAnsi="Arial" w:cs="Arial"/>
          <w:b/>
        </w:rPr>
        <w:t>r</w:t>
      </w:r>
      <w:r w:rsidR="00F47DBE" w:rsidRPr="00D2345F">
        <w:rPr>
          <w:rFonts w:ascii="Arial" w:hAnsi="Arial" w:cs="Arial"/>
          <w:b/>
        </w:rPr>
        <w:t xml:space="preserve">etiree </w:t>
      </w:r>
      <w:r w:rsidR="00F47DBE">
        <w:rPr>
          <w:rFonts w:ascii="Arial" w:hAnsi="Arial" w:cs="Arial"/>
          <w:b/>
        </w:rPr>
        <w:t>l</w:t>
      </w:r>
      <w:r w:rsidR="00F47DBE" w:rsidRPr="00D2345F">
        <w:rPr>
          <w:rFonts w:ascii="Arial" w:hAnsi="Arial" w:cs="Arial"/>
          <w:b/>
        </w:rPr>
        <w:t xml:space="preserve">ife </w:t>
      </w:r>
      <w:r w:rsidR="00F47DBE">
        <w:rPr>
          <w:rFonts w:ascii="Arial" w:hAnsi="Arial" w:cs="Arial"/>
          <w:b/>
        </w:rPr>
        <w:t>c</w:t>
      </w:r>
      <w:r w:rsidR="00F47DBE" w:rsidRPr="00D2345F">
        <w:rPr>
          <w:rFonts w:ascii="Arial" w:hAnsi="Arial" w:cs="Arial"/>
          <w:b/>
        </w:rPr>
        <w:t>overage</w:t>
      </w:r>
      <w:r w:rsidR="00F47DBE">
        <w:rPr>
          <w:rFonts w:ascii="Arial" w:hAnsi="Arial" w:cs="Arial"/>
          <w:b/>
        </w:rPr>
        <w:t xml:space="preserve"> – </w:t>
      </w:r>
      <w:r w:rsidR="002D529D">
        <w:rPr>
          <w:rFonts w:ascii="Arial" w:hAnsi="Arial" w:cs="Arial"/>
          <w:b/>
        </w:rPr>
        <w:t xml:space="preserve">retirees </w:t>
      </w:r>
      <w:r w:rsidR="00F47DBE">
        <w:rPr>
          <w:rFonts w:ascii="Arial" w:hAnsi="Arial" w:cs="Arial"/>
          <w:b/>
        </w:rPr>
        <w:t xml:space="preserve">under age 65 </w:t>
      </w:r>
      <w:r w:rsidR="00474D69">
        <w:rPr>
          <w:rFonts w:asciiTheme="minorHAnsi" w:hAnsiTheme="minorHAnsi" w:cstheme="minorHAnsi"/>
          <w:i/>
          <w:color w:val="7030A0"/>
        </w:rPr>
        <w:t>Subsection of life insurance plan</w:t>
      </w:r>
      <w:r w:rsidR="00474D69">
        <w:rPr>
          <w:rFonts w:ascii="Arial" w:hAnsi="Arial" w:cs="Arial"/>
          <w:i/>
          <w:color w:val="7030A0"/>
          <w:sz w:val="20"/>
          <w:szCs w:val="20"/>
        </w:rPr>
        <w:t xml:space="preserve"> </w:t>
      </w:r>
      <w:r w:rsidR="00F47DBE">
        <w:rPr>
          <w:rFonts w:ascii="Arial" w:hAnsi="Arial" w:cs="Arial"/>
          <w:i/>
          <w:color w:val="7030A0"/>
          <w:sz w:val="20"/>
          <w:szCs w:val="20"/>
        </w:rPr>
        <w:t>(Show</w:t>
      </w:r>
      <w:r w:rsidR="00104564">
        <w:rPr>
          <w:rFonts w:ascii="Arial" w:hAnsi="Arial" w:cs="Arial"/>
          <w:i/>
          <w:color w:val="7030A0"/>
          <w:sz w:val="20"/>
          <w:szCs w:val="20"/>
        </w:rPr>
        <w:t xml:space="preserve"> section</w:t>
      </w:r>
      <w:r w:rsidR="00F47DBE">
        <w:rPr>
          <w:rFonts w:ascii="Arial" w:hAnsi="Arial" w:cs="Arial"/>
          <w:i/>
          <w:color w:val="7030A0"/>
          <w:sz w:val="20"/>
          <w:szCs w:val="20"/>
        </w:rPr>
        <w:t xml:space="preserve"> if Basic retiree life eligibility section Q1 = Retirees under age 65</w:t>
      </w:r>
      <w:r w:rsidR="00254393">
        <w:rPr>
          <w:rFonts w:ascii="Arial" w:hAnsi="Arial" w:cs="Arial"/>
          <w:i/>
          <w:color w:val="7030A0"/>
          <w:sz w:val="20"/>
          <w:szCs w:val="20"/>
        </w:rPr>
        <w:t xml:space="preserve"> </w:t>
      </w:r>
    </w:p>
    <w:p w14:paraId="2510700C" w14:textId="77777777" w:rsidR="00D2345F" w:rsidRDefault="00D2345F" w:rsidP="00E259F0">
      <w:pPr>
        <w:spacing w:line="276" w:lineRule="auto"/>
        <w:rPr>
          <w:rFonts w:ascii="Arial" w:hAnsi="Arial" w:cs="Arial"/>
          <w:sz w:val="20"/>
          <w:szCs w:val="20"/>
        </w:rPr>
      </w:pPr>
    </w:p>
    <w:p w14:paraId="24984FAF" w14:textId="77777777" w:rsidR="00BD14D4" w:rsidRPr="00254393" w:rsidRDefault="000C4964" w:rsidP="00BD14D4">
      <w:pPr>
        <w:spacing w:line="276" w:lineRule="auto"/>
        <w:rPr>
          <w:rFonts w:ascii="Arial" w:hAnsi="Arial" w:cs="Arial"/>
          <w:b/>
        </w:rPr>
      </w:pPr>
      <w:r>
        <w:rPr>
          <w:rFonts w:ascii="Arial" w:hAnsi="Arial" w:cs="Arial"/>
          <w:sz w:val="20"/>
          <w:szCs w:val="20"/>
        </w:rPr>
        <w:t>6</w:t>
      </w:r>
      <w:r w:rsidR="00E259F0" w:rsidRPr="006C0D63">
        <w:rPr>
          <w:rFonts w:ascii="Arial" w:hAnsi="Arial" w:cs="Arial"/>
          <w:sz w:val="20"/>
          <w:szCs w:val="20"/>
        </w:rPr>
        <w:t>. Indicate the type of basic</w:t>
      </w:r>
      <w:r w:rsidR="00E259F0">
        <w:rPr>
          <w:rFonts w:ascii="Arial" w:hAnsi="Arial" w:cs="Arial"/>
          <w:sz w:val="20"/>
          <w:szCs w:val="20"/>
        </w:rPr>
        <w:t xml:space="preserve"> retiree</w:t>
      </w:r>
      <w:r w:rsidR="00E259F0" w:rsidRPr="006C0D63">
        <w:rPr>
          <w:rFonts w:ascii="Arial" w:hAnsi="Arial" w:cs="Arial"/>
          <w:sz w:val="20"/>
          <w:szCs w:val="20"/>
        </w:rPr>
        <w:t xml:space="preserve"> life insurance provided</w:t>
      </w:r>
      <w:r w:rsidR="00597E58">
        <w:rPr>
          <w:rFonts w:ascii="Arial" w:hAnsi="Arial" w:cs="Arial"/>
          <w:sz w:val="20"/>
          <w:szCs w:val="20"/>
        </w:rPr>
        <w:t xml:space="preserve"> for retirees under age 65</w:t>
      </w:r>
      <w:r w:rsidR="00E259F0" w:rsidRPr="006C0D63">
        <w:rPr>
          <w:rFonts w:ascii="Arial" w:hAnsi="Arial" w:cs="Arial"/>
          <w:sz w:val="20"/>
          <w:szCs w:val="20"/>
        </w:rPr>
        <w:t xml:space="preserve">. </w:t>
      </w:r>
      <w:r w:rsidR="00BD14D4" w:rsidRPr="00210B50">
        <w:rPr>
          <w:rFonts w:ascii="Arial" w:hAnsi="Arial" w:cs="Arial"/>
          <w:color w:val="FF0000"/>
          <w:sz w:val="20"/>
          <w:szCs w:val="20"/>
        </w:rPr>
        <w:t>(Report label: Type of basic retiree life insurance</w:t>
      </w:r>
      <w:r w:rsidR="00BD14D4">
        <w:rPr>
          <w:rFonts w:ascii="Arial" w:hAnsi="Arial" w:cs="Arial"/>
          <w:color w:val="FF0000"/>
          <w:sz w:val="20"/>
          <w:szCs w:val="20"/>
        </w:rPr>
        <w:t>)</w:t>
      </w:r>
    </w:p>
    <w:p w14:paraId="673028BA" w14:textId="7D2BB235" w:rsidR="00E259F0" w:rsidRPr="006C0D63" w:rsidRDefault="00E259F0">
      <w:pPr>
        <w:spacing w:line="276" w:lineRule="auto"/>
        <w:rPr>
          <w:rStyle w:val="Answertextfont"/>
          <w:rFonts w:ascii="Arial" w:hAnsi="Arial" w:cs="Arial"/>
          <w:b/>
          <w:color w:val="7030A0"/>
        </w:rPr>
      </w:pPr>
      <w:r w:rsidRPr="00E968DC">
        <w:rPr>
          <w:rFonts w:ascii="Arial" w:hAnsi="Arial" w:cs="Arial"/>
          <w:sz w:val="20"/>
          <w:szCs w:val="20"/>
        </w:rPr>
        <w:t xml:space="preserve">○ </w:t>
      </w:r>
      <w:r>
        <w:rPr>
          <w:rStyle w:val="Answertextfont"/>
          <w:rFonts w:ascii="Arial" w:hAnsi="Arial" w:cs="Arial"/>
        </w:rPr>
        <w:t>M</w:t>
      </w:r>
      <w:r w:rsidRPr="00E968DC">
        <w:rPr>
          <w:rStyle w:val="Answertextfont"/>
          <w:rFonts w:ascii="Arial" w:hAnsi="Arial" w:cs="Arial"/>
        </w:rPr>
        <w:t>ultiple</w:t>
      </w:r>
      <w:r>
        <w:rPr>
          <w:rStyle w:val="Answertextfont"/>
          <w:rFonts w:ascii="Arial" w:hAnsi="Arial" w:cs="Arial"/>
        </w:rPr>
        <w:t>(s)</w:t>
      </w:r>
      <w:r w:rsidRPr="00E968DC">
        <w:rPr>
          <w:rStyle w:val="Answertextfont"/>
          <w:rFonts w:ascii="Arial" w:hAnsi="Arial" w:cs="Arial"/>
        </w:rPr>
        <w:t xml:space="preserve"> of pay</w:t>
      </w:r>
      <w:del w:id="219" w:author="Gilbert, Guillaume (RIC - Montreal)" w:date="2019-06-05T09:11:00Z">
        <w:r w:rsidDel="008301A2">
          <w:rPr>
            <w:rStyle w:val="Answertextfont"/>
            <w:rFonts w:ascii="Arial" w:hAnsi="Arial" w:cs="Arial"/>
          </w:rPr>
          <w:delText>)</w:delText>
        </w:r>
      </w:del>
      <w:r w:rsidR="004015D9">
        <w:rPr>
          <w:rStyle w:val="Answertextfont"/>
          <w:rFonts w:ascii="Arial" w:hAnsi="Arial" w:cs="Arial"/>
        </w:rPr>
        <w:t xml:space="preserve"> – </w:t>
      </w:r>
      <w:r w:rsidR="00D30324">
        <w:rPr>
          <w:rStyle w:val="Answertextfont"/>
          <w:rFonts w:ascii="Arial" w:hAnsi="Arial" w:cs="Arial"/>
        </w:rPr>
        <w:t xml:space="preserve">benefit </w:t>
      </w:r>
      <w:r w:rsidR="00AC31AA">
        <w:rPr>
          <w:rStyle w:val="Answertextfont"/>
          <w:rFonts w:ascii="Arial" w:hAnsi="Arial" w:cs="Arial"/>
        </w:rPr>
        <w:t>is constant once retired</w:t>
      </w:r>
    </w:p>
    <w:p w14:paraId="6F1CA628" w14:textId="6122DF9F" w:rsidR="00E259F0" w:rsidRDefault="00E259F0">
      <w:pPr>
        <w:spacing w:line="276" w:lineRule="auto"/>
        <w:rPr>
          <w:rStyle w:val="Answertextfont"/>
          <w:rFonts w:ascii="Arial" w:hAnsi="Arial" w:cs="Arial"/>
          <w:b/>
          <w:vanish/>
          <w:color w:val="C0504D" w:themeColor="accent2"/>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sidRPr="006C0D63">
        <w:rPr>
          <w:rFonts w:ascii="Arial" w:hAnsi="Arial" w:cs="Arial"/>
          <w:sz w:val="20"/>
          <w:szCs w:val="20"/>
        </w:rPr>
        <w:t>(s)</w:t>
      </w:r>
      <w:r w:rsidR="004015D9">
        <w:rPr>
          <w:rFonts w:ascii="Arial" w:hAnsi="Arial" w:cs="Arial"/>
          <w:sz w:val="20"/>
          <w:szCs w:val="20"/>
        </w:rPr>
        <w:t xml:space="preserve"> – </w:t>
      </w:r>
      <w:r w:rsidR="00D30324">
        <w:rPr>
          <w:rFonts w:ascii="Arial" w:hAnsi="Arial" w:cs="Arial"/>
          <w:sz w:val="20"/>
          <w:szCs w:val="20"/>
        </w:rPr>
        <w:t xml:space="preserve">benefit </w:t>
      </w:r>
      <w:r w:rsidR="00AC31AA">
        <w:rPr>
          <w:rFonts w:ascii="Arial" w:hAnsi="Arial" w:cs="Arial"/>
          <w:sz w:val="20"/>
          <w:szCs w:val="20"/>
        </w:rPr>
        <w:t>is constant once retired</w:t>
      </w:r>
    </w:p>
    <w:p w14:paraId="391F5161" w14:textId="77777777" w:rsidR="00E259F0" w:rsidRDefault="00E259F0" w:rsidP="00E259F0">
      <w:pPr>
        <w:spacing w:line="276" w:lineRule="auto"/>
        <w:rPr>
          <w:rStyle w:val="Answertextfont"/>
          <w:rFonts w:ascii="Arial" w:hAnsi="Arial" w:cs="Arial"/>
        </w:rPr>
      </w:pPr>
    </w:p>
    <w:p w14:paraId="4BAD831B" w14:textId="11E9B0D4" w:rsidR="004015D9" w:rsidRPr="006C0D63" w:rsidRDefault="004015D9" w:rsidP="004015D9">
      <w:pPr>
        <w:spacing w:line="276" w:lineRule="auto"/>
        <w:rPr>
          <w:rStyle w:val="Answertextfont"/>
          <w:rFonts w:ascii="Arial" w:hAnsi="Arial" w:cs="Arial"/>
          <w:b/>
          <w:color w:val="7030A0"/>
        </w:rPr>
      </w:pPr>
      <w:r w:rsidRPr="00E968DC">
        <w:rPr>
          <w:rFonts w:ascii="Arial" w:hAnsi="Arial" w:cs="Arial"/>
          <w:sz w:val="20"/>
          <w:szCs w:val="20"/>
        </w:rPr>
        <w:t xml:space="preserve">○ </w:t>
      </w:r>
      <w:r>
        <w:rPr>
          <w:rStyle w:val="Answertextfont"/>
          <w:rFonts w:ascii="Arial" w:hAnsi="Arial" w:cs="Arial"/>
        </w:rPr>
        <w:t>M</w:t>
      </w:r>
      <w:r w:rsidRPr="00E968DC">
        <w:rPr>
          <w:rStyle w:val="Answertextfont"/>
          <w:rFonts w:ascii="Arial" w:hAnsi="Arial" w:cs="Arial"/>
        </w:rPr>
        <w:t>ultiple</w:t>
      </w:r>
      <w:r>
        <w:rPr>
          <w:rStyle w:val="Answertextfont"/>
          <w:rFonts w:ascii="Arial" w:hAnsi="Arial" w:cs="Arial"/>
        </w:rPr>
        <w:t>(s)</w:t>
      </w:r>
      <w:r w:rsidRPr="00E968DC">
        <w:rPr>
          <w:rStyle w:val="Answertextfont"/>
          <w:rFonts w:ascii="Arial" w:hAnsi="Arial" w:cs="Arial"/>
        </w:rPr>
        <w:t xml:space="preserve"> of pay</w:t>
      </w:r>
      <w:del w:id="220" w:author="Gilbert, Guillaume (RIC - Montreal)" w:date="2019-06-05T09:11:00Z">
        <w:r w:rsidDel="008301A2">
          <w:rPr>
            <w:rStyle w:val="Answertextfont"/>
            <w:rFonts w:ascii="Arial" w:hAnsi="Arial" w:cs="Arial"/>
          </w:rPr>
          <w:delText>)</w:delText>
        </w:r>
      </w:del>
      <w:r>
        <w:rPr>
          <w:rStyle w:val="Answertextfont"/>
          <w:rFonts w:ascii="Arial" w:hAnsi="Arial" w:cs="Arial"/>
        </w:rPr>
        <w:t xml:space="preserve"> – decreasing level of coverage </w:t>
      </w:r>
      <w:r w:rsidR="00AC31AA">
        <w:rPr>
          <w:rStyle w:val="Answertextfont"/>
          <w:rFonts w:ascii="Arial" w:hAnsi="Arial" w:cs="Arial"/>
        </w:rPr>
        <w:t>once retired</w:t>
      </w:r>
    </w:p>
    <w:p w14:paraId="5A8B6F4F" w14:textId="4D31753B" w:rsidR="004015D9" w:rsidRDefault="004015D9" w:rsidP="004015D9">
      <w:pPr>
        <w:spacing w:line="276" w:lineRule="auto"/>
        <w:rPr>
          <w:rStyle w:val="Answertextfont"/>
          <w:rFonts w:ascii="Arial" w:hAnsi="Arial" w:cs="Arial"/>
          <w:b/>
          <w:vanish/>
          <w:color w:val="C0504D" w:themeColor="accent2"/>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sidRPr="006C0D63">
        <w:rPr>
          <w:rFonts w:ascii="Arial" w:hAnsi="Arial" w:cs="Arial"/>
          <w:sz w:val="20"/>
          <w:szCs w:val="20"/>
        </w:rPr>
        <w:t>(s)</w:t>
      </w:r>
      <w:r>
        <w:rPr>
          <w:rFonts w:ascii="Arial" w:hAnsi="Arial" w:cs="Arial"/>
          <w:sz w:val="20"/>
          <w:szCs w:val="20"/>
        </w:rPr>
        <w:t xml:space="preserve"> – decreasing level of coverage </w:t>
      </w:r>
      <w:r w:rsidR="00AC31AA">
        <w:rPr>
          <w:rFonts w:ascii="Arial" w:hAnsi="Arial" w:cs="Arial"/>
          <w:sz w:val="20"/>
          <w:szCs w:val="20"/>
        </w:rPr>
        <w:t>once retired</w:t>
      </w:r>
    </w:p>
    <w:p w14:paraId="323A14FF" w14:textId="77777777" w:rsidR="004015D9" w:rsidRDefault="004015D9" w:rsidP="004015D9">
      <w:pPr>
        <w:spacing w:line="276" w:lineRule="auto"/>
        <w:rPr>
          <w:rStyle w:val="Answertextfont"/>
          <w:rFonts w:ascii="Arial" w:hAnsi="Arial" w:cs="Arial"/>
        </w:rPr>
      </w:pPr>
    </w:p>
    <w:p w14:paraId="1158E707" w14:textId="694AE3B0" w:rsidR="00E259F0" w:rsidRDefault="00E259F0" w:rsidP="00253C40">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Other</w:t>
      </w:r>
      <w:r>
        <w:rPr>
          <w:rStyle w:val="Answertextfont"/>
          <w:rFonts w:ascii="Arial" w:hAnsi="Arial" w:cs="Arial"/>
        </w:rPr>
        <w:t xml:space="preserve"> </w:t>
      </w:r>
    </w:p>
    <w:p w14:paraId="790DBC50" w14:textId="77777777" w:rsidR="00253C40" w:rsidRDefault="00253C40" w:rsidP="00253C40">
      <w:pPr>
        <w:spacing w:line="276" w:lineRule="auto"/>
        <w:rPr>
          <w:rStyle w:val="Answertextfont"/>
          <w:rFonts w:ascii="Arial" w:hAnsi="Arial" w:cs="Arial"/>
        </w:rPr>
      </w:pPr>
    </w:p>
    <w:p w14:paraId="6336B45B" w14:textId="36E36857" w:rsidR="00253C40" w:rsidRDefault="00065CB3" w:rsidP="00253C40">
      <w:pPr>
        <w:pStyle w:val="Questiontext"/>
        <w:spacing w:after="0" w:line="276" w:lineRule="auto"/>
        <w:rPr>
          <w:rFonts w:ascii="Arial" w:hAnsi="Arial" w:cs="Arial"/>
        </w:rPr>
      </w:pPr>
      <w:r>
        <w:rPr>
          <w:rStyle w:val="Answertextfont"/>
          <w:rFonts w:ascii="Arial" w:hAnsi="Arial" w:cs="Arial"/>
        </w:rPr>
        <w:t>7</w:t>
      </w:r>
      <w:r w:rsidR="00253C40">
        <w:rPr>
          <w:rStyle w:val="Answertextfont"/>
          <w:rFonts w:ascii="Arial" w:hAnsi="Arial" w:cs="Arial"/>
        </w:rPr>
        <w:t xml:space="preserve">.  </w:t>
      </w:r>
      <w:r w:rsidR="00253C40" w:rsidRPr="00253C40">
        <w:rPr>
          <w:rFonts w:ascii="Arial" w:hAnsi="Arial" w:cs="Arial"/>
        </w:rPr>
        <w:t>Describe the basic</w:t>
      </w:r>
      <w:r w:rsidR="00253C40">
        <w:rPr>
          <w:rFonts w:ascii="Arial" w:hAnsi="Arial" w:cs="Arial"/>
        </w:rPr>
        <w:t xml:space="preserve"> retiree </w:t>
      </w:r>
      <w:r>
        <w:rPr>
          <w:rFonts w:ascii="Arial" w:hAnsi="Arial" w:cs="Arial"/>
        </w:rPr>
        <w:t xml:space="preserve">life </w:t>
      </w:r>
      <w:r w:rsidR="00253C40" w:rsidRPr="00253C40">
        <w:rPr>
          <w:rFonts w:ascii="Arial" w:hAnsi="Arial" w:cs="Arial"/>
        </w:rPr>
        <w:t>coverage</w:t>
      </w:r>
      <w:r w:rsidR="00E60C8D">
        <w:rPr>
          <w:rFonts w:ascii="Arial" w:hAnsi="Arial" w:cs="Arial"/>
        </w:rPr>
        <w:t xml:space="preserve"> for retirees under age 65</w:t>
      </w:r>
      <w:r w:rsidR="00253C40" w:rsidRPr="00253C40">
        <w:rPr>
          <w:rFonts w:ascii="Arial" w:hAnsi="Arial" w:cs="Arial"/>
        </w:rPr>
        <w:t>.</w:t>
      </w:r>
      <w:r w:rsidR="00253C40" w:rsidRPr="00253C40">
        <w:t xml:space="preserve"> </w:t>
      </w:r>
      <w:r w:rsidR="009007DF">
        <w:rPr>
          <w:rStyle w:val="Answertextfont"/>
          <w:rFonts w:ascii="Arial" w:hAnsi="Arial" w:cs="Arial"/>
          <w:i/>
          <w:color w:val="7030A0"/>
        </w:rPr>
        <w:t>Show this question if Q6</w:t>
      </w:r>
      <w:r w:rsidR="009007DF" w:rsidRPr="0054446F">
        <w:rPr>
          <w:rStyle w:val="Answertextfont"/>
          <w:rFonts w:ascii="Arial" w:hAnsi="Arial" w:cs="Arial"/>
          <w:i/>
          <w:color w:val="7030A0"/>
        </w:rPr>
        <w:t xml:space="preserve"> =</w:t>
      </w:r>
      <w:r w:rsidR="009007DF">
        <w:rPr>
          <w:rStyle w:val="Answertextfont"/>
          <w:rFonts w:ascii="Arial" w:hAnsi="Arial" w:cs="Arial"/>
          <w:i/>
          <w:color w:val="7030A0"/>
        </w:rPr>
        <w:t xml:space="preserve"> Multiple(s) of pay – decreasing level of coverage once retired </w:t>
      </w:r>
      <w:r w:rsidR="000E5AF3">
        <w:rPr>
          <w:rStyle w:val="Answertextfont"/>
          <w:rFonts w:ascii="Arial" w:hAnsi="Arial" w:cs="Arial"/>
          <w:i/>
          <w:color w:val="7030A0"/>
        </w:rPr>
        <w:t>OR</w:t>
      </w:r>
      <w:r w:rsidR="009007DF">
        <w:rPr>
          <w:rStyle w:val="Answertextfont"/>
          <w:rFonts w:ascii="Arial" w:hAnsi="Arial" w:cs="Arial"/>
          <w:i/>
          <w:color w:val="7030A0"/>
        </w:rPr>
        <w:t xml:space="preserve"> Fixed amount(s) – decreasing level of coverage once retired </w:t>
      </w:r>
      <w:r w:rsidR="00254393">
        <w:rPr>
          <w:rStyle w:val="Answertextfont"/>
          <w:rFonts w:ascii="Arial" w:hAnsi="Arial" w:cs="Arial"/>
          <w:i/>
          <w:color w:val="7030A0"/>
        </w:rPr>
        <w:t>OR Other</w:t>
      </w:r>
      <w:r w:rsidR="006F366D">
        <w:rPr>
          <w:rStyle w:val="Answertextfont"/>
          <w:rFonts w:ascii="Arial" w:hAnsi="Arial" w:cs="Arial"/>
          <w:i/>
          <w:color w:val="7030A0"/>
        </w:rPr>
        <w:t xml:space="preserve"> </w:t>
      </w:r>
      <w:r w:rsidR="006F366D">
        <w:rPr>
          <w:rFonts w:ascii="Arial" w:hAnsi="Arial" w:cs="Arial"/>
          <w:color w:val="FF0000"/>
        </w:rPr>
        <w:t xml:space="preserve">(Report label: </w:t>
      </w:r>
      <w:r w:rsidR="00187AA2">
        <w:rPr>
          <w:rFonts w:ascii="Arial" w:hAnsi="Arial" w:cs="Arial"/>
          <w:color w:val="FF0000"/>
        </w:rPr>
        <w:t>Coverage description)</w:t>
      </w:r>
      <w:r w:rsidR="006F366D">
        <w:rPr>
          <w:rStyle w:val="Answertextfont"/>
          <w:rFonts w:ascii="Arial" w:hAnsi="Arial" w:cs="Arial"/>
          <w:i/>
          <w:color w:val="7030A0"/>
        </w:rPr>
        <w:br/>
      </w:r>
      <w:r w:rsidR="00253C40">
        <w:rPr>
          <w:rFonts w:ascii="Arial" w:hAnsi="Arial" w:cs="Arial"/>
        </w:rPr>
        <w:t>________________________________________________________________________________</w:t>
      </w:r>
    </w:p>
    <w:p w14:paraId="44B1F56E" w14:textId="77777777" w:rsidR="00253C40" w:rsidRDefault="00253C40" w:rsidP="00253C40">
      <w:pPr>
        <w:rPr>
          <w:rFonts w:ascii="Arial" w:hAnsi="Arial" w:cs="Arial"/>
        </w:rPr>
      </w:pPr>
      <w:r>
        <w:rPr>
          <w:rFonts w:ascii="Arial" w:hAnsi="Arial" w:cs="Arial"/>
        </w:rPr>
        <w:t>___________________________________________________________________</w:t>
      </w:r>
    </w:p>
    <w:p w14:paraId="1EFE400D" w14:textId="277589DD" w:rsidR="00253C40" w:rsidRDefault="00253C40" w:rsidP="00253C40">
      <w:pPr>
        <w:spacing w:line="276" w:lineRule="auto"/>
        <w:rPr>
          <w:rFonts w:ascii="Arial" w:hAnsi="Arial" w:cs="Arial"/>
        </w:rPr>
      </w:pPr>
    </w:p>
    <w:p w14:paraId="23A2F0A7" w14:textId="77777777" w:rsidR="00065CB3" w:rsidRDefault="00065CB3" w:rsidP="00253C40">
      <w:pPr>
        <w:spacing w:line="276" w:lineRule="auto"/>
        <w:rPr>
          <w:rFonts w:ascii="Arial" w:hAnsi="Arial" w:cs="Arial"/>
        </w:rPr>
      </w:pPr>
    </w:p>
    <w:p w14:paraId="1AA3B49D" w14:textId="00C5143B" w:rsidR="00E259F0" w:rsidRDefault="00E53E64" w:rsidP="00E259F0">
      <w:pPr>
        <w:pStyle w:val="Questiontext"/>
        <w:spacing w:after="0" w:line="276" w:lineRule="auto"/>
        <w:rPr>
          <w:rFonts w:ascii="Arial" w:hAnsi="Arial" w:cs="Arial"/>
          <w:i/>
          <w:color w:val="7030A0"/>
        </w:rPr>
      </w:pPr>
      <w:r>
        <w:rPr>
          <w:rFonts w:ascii="Arial" w:hAnsi="Arial" w:cs="Arial"/>
        </w:rPr>
        <w:t>9</w:t>
      </w:r>
      <w:r w:rsidR="00E259F0">
        <w:rPr>
          <w:rFonts w:ascii="Arial" w:hAnsi="Arial" w:cs="Arial"/>
        </w:rPr>
        <w:t xml:space="preserve">. </w:t>
      </w:r>
      <w:r w:rsidR="00E259F0" w:rsidRPr="00E968DC">
        <w:rPr>
          <w:rFonts w:ascii="Arial" w:hAnsi="Arial" w:cs="Arial"/>
        </w:rPr>
        <w:t xml:space="preserve">Provide the </w:t>
      </w:r>
      <w:r w:rsidR="00E259F0">
        <w:rPr>
          <w:rFonts w:ascii="Arial" w:hAnsi="Arial" w:cs="Arial"/>
        </w:rPr>
        <w:t>most representative basic</w:t>
      </w:r>
      <w:r>
        <w:rPr>
          <w:rFonts w:ascii="Arial" w:hAnsi="Arial" w:cs="Arial"/>
        </w:rPr>
        <w:t xml:space="preserve"> retiree</w:t>
      </w:r>
      <w:r w:rsidR="00E259F0">
        <w:rPr>
          <w:rFonts w:ascii="Arial" w:hAnsi="Arial" w:cs="Arial"/>
        </w:rPr>
        <w:t xml:space="preserve"> </w:t>
      </w:r>
      <w:r w:rsidR="00E259F0" w:rsidRPr="00E968DC">
        <w:rPr>
          <w:rFonts w:ascii="Arial" w:hAnsi="Arial" w:cs="Arial"/>
        </w:rPr>
        <w:t xml:space="preserve">life </w:t>
      </w:r>
      <w:r w:rsidR="00E259F0">
        <w:rPr>
          <w:rFonts w:ascii="Arial" w:hAnsi="Arial" w:cs="Arial"/>
        </w:rPr>
        <w:t xml:space="preserve">insurance as a </w:t>
      </w:r>
      <w:r w:rsidR="00E259F0" w:rsidRPr="00E968DC">
        <w:rPr>
          <w:rFonts w:ascii="Arial" w:hAnsi="Arial" w:cs="Arial"/>
        </w:rPr>
        <w:t xml:space="preserve">multiple of </w:t>
      </w:r>
      <w:r w:rsidR="00E259F0">
        <w:rPr>
          <w:rFonts w:ascii="Arial" w:hAnsi="Arial" w:cs="Arial"/>
        </w:rPr>
        <w:t>pay</w:t>
      </w:r>
      <w:r w:rsidR="00597E58">
        <w:rPr>
          <w:rFonts w:ascii="Arial" w:hAnsi="Arial" w:cs="Arial"/>
        </w:rPr>
        <w:t xml:space="preserve"> for retirees under age 65</w:t>
      </w:r>
      <w:r w:rsidR="00E259F0" w:rsidRPr="00E968DC">
        <w:rPr>
          <w:rFonts w:ascii="Arial" w:hAnsi="Arial" w:cs="Arial"/>
        </w:rPr>
        <w:t>.</w:t>
      </w:r>
      <w:r w:rsidR="00E259F0">
        <w:rPr>
          <w:rStyle w:val="Answertextfont"/>
          <w:rFonts w:ascii="Arial" w:hAnsi="Arial" w:cs="Arial"/>
          <w:b/>
          <w:color w:val="7030A0"/>
        </w:rPr>
        <w:t xml:space="preserve"> </w:t>
      </w:r>
      <w:r w:rsidR="00E259F0" w:rsidRPr="0046545F">
        <w:rPr>
          <w:rFonts w:ascii="Arial" w:hAnsi="Arial" w:cs="Arial"/>
          <w:i/>
          <w:color w:val="7030A0"/>
        </w:rPr>
        <w:t>Show this question if Q</w:t>
      </w:r>
      <w:r w:rsidR="00065CB3">
        <w:rPr>
          <w:rFonts w:ascii="Arial" w:hAnsi="Arial" w:cs="Arial"/>
          <w:i/>
          <w:color w:val="7030A0"/>
        </w:rPr>
        <w:t>6</w:t>
      </w:r>
      <w:r w:rsidR="00E259F0" w:rsidRPr="0046545F">
        <w:rPr>
          <w:rFonts w:ascii="Arial" w:hAnsi="Arial" w:cs="Arial"/>
          <w:i/>
          <w:color w:val="7030A0"/>
        </w:rPr>
        <w:t xml:space="preserve"> = </w:t>
      </w:r>
      <w:r w:rsidR="00E259F0">
        <w:rPr>
          <w:rFonts w:ascii="Arial" w:hAnsi="Arial" w:cs="Arial"/>
          <w:i/>
          <w:color w:val="7030A0"/>
        </w:rPr>
        <w:t>M</w:t>
      </w:r>
      <w:r w:rsidR="00E259F0" w:rsidRPr="0046545F">
        <w:rPr>
          <w:rFonts w:ascii="Arial" w:hAnsi="Arial" w:cs="Arial"/>
          <w:i/>
          <w:color w:val="7030A0"/>
        </w:rPr>
        <w:t>ultiple</w:t>
      </w:r>
      <w:r w:rsidR="00E259F0">
        <w:rPr>
          <w:rFonts w:ascii="Arial" w:hAnsi="Arial" w:cs="Arial"/>
          <w:i/>
          <w:color w:val="7030A0"/>
        </w:rPr>
        <w:t>(s)</w:t>
      </w:r>
      <w:r w:rsidR="00E259F0" w:rsidRPr="0046545F">
        <w:rPr>
          <w:rFonts w:ascii="Arial" w:hAnsi="Arial" w:cs="Arial"/>
          <w:i/>
          <w:color w:val="7030A0"/>
        </w:rPr>
        <w:t xml:space="preserve"> of </w:t>
      </w:r>
      <w:r w:rsidR="00065CB3">
        <w:rPr>
          <w:rFonts w:ascii="Arial" w:hAnsi="Arial" w:cs="Arial"/>
          <w:i/>
          <w:color w:val="7030A0"/>
        </w:rPr>
        <w:t>pay</w:t>
      </w:r>
      <w:r w:rsidR="005B12BB">
        <w:rPr>
          <w:rFonts w:ascii="Arial" w:hAnsi="Arial" w:cs="Arial"/>
          <w:i/>
          <w:color w:val="7030A0"/>
        </w:rPr>
        <w:t xml:space="preserve"> – </w:t>
      </w:r>
      <w:r w:rsidR="00C3449D">
        <w:rPr>
          <w:rFonts w:ascii="Arial" w:hAnsi="Arial" w:cs="Arial"/>
          <w:i/>
          <w:color w:val="7030A0"/>
        </w:rPr>
        <w:t>benefit is constant once retired</w:t>
      </w:r>
      <w:r w:rsidR="00065CB3">
        <w:rPr>
          <w:rFonts w:ascii="Arial" w:hAnsi="Arial" w:cs="Arial"/>
          <w:i/>
          <w:color w:val="7030A0"/>
        </w:rPr>
        <w:t xml:space="preserve"> </w:t>
      </w:r>
      <w:r w:rsidR="00E259F0">
        <w:rPr>
          <w:rFonts w:ascii="Arial" w:hAnsi="Arial" w:cs="Arial"/>
          <w:i/>
          <w:color w:val="7030A0"/>
        </w:rPr>
        <w:t>(</w:t>
      </w:r>
      <w:r w:rsidR="00325EAD">
        <w:rPr>
          <w:rFonts w:ascii="Arial" w:hAnsi="Arial" w:cs="Arial"/>
          <w:i/>
          <w:color w:val="7030A0"/>
        </w:rPr>
        <w:t>Properties: Allow 1 decimal place</w:t>
      </w:r>
      <w:r w:rsidR="00E259F0">
        <w:rPr>
          <w:rFonts w:ascii="Arial" w:hAnsi="Arial" w:cs="Arial"/>
          <w:i/>
          <w:color w:val="7030A0"/>
        </w:rPr>
        <w:t>)</w:t>
      </w:r>
      <w:r w:rsidR="00187AA2" w:rsidRPr="00187AA2">
        <w:rPr>
          <w:rFonts w:ascii="Arial" w:hAnsi="Arial" w:cs="Arial"/>
          <w:i/>
          <w:color w:val="7030A0"/>
        </w:rPr>
        <w:t xml:space="preserve"> </w:t>
      </w:r>
      <w:r w:rsidR="00187AA2">
        <w:rPr>
          <w:rFonts w:ascii="Arial" w:hAnsi="Arial" w:cs="Arial"/>
          <w:i/>
          <w:color w:val="7030A0"/>
        </w:rPr>
        <w:t xml:space="preserve"> </w:t>
      </w:r>
      <w:r w:rsidR="00187AA2">
        <w:rPr>
          <w:rFonts w:ascii="Arial" w:hAnsi="Arial" w:cs="Arial"/>
          <w:color w:val="FF0000"/>
        </w:rPr>
        <w:t>(Report Label: Most representative multiple of pay)</w:t>
      </w:r>
    </w:p>
    <w:p w14:paraId="15549FF0" w14:textId="77777777" w:rsidR="00E259F0" w:rsidRDefault="00E259F0" w:rsidP="00E259F0">
      <w:pPr>
        <w:pStyle w:val="Questiontext"/>
        <w:spacing w:after="0" w:line="276" w:lineRule="auto"/>
        <w:rPr>
          <w:rFonts w:ascii="Arial" w:hAnsi="Arial" w:cs="Arial"/>
        </w:rPr>
      </w:pPr>
      <w:r>
        <w:rPr>
          <w:rFonts w:ascii="Arial" w:hAnsi="Arial" w:cs="Arial"/>
          <w:i/>
          <w:color w:val="7030A0"/>
        </w:rPr>
        <w:t xml:space="preserve"> </w:t>
      </w:r>
      <w:r w:rsidRPr="00E968DC">
        <w:rPr>
          <w:rFonts w:ascii="Arial" w:hAnsi="Arial" w:cs="Arial"/>
        </w:rPr>
        <w:t>___________</w:t>
      </w:r>
    </w:p>
    <w:p w14:paraId="6A8876CD" w14:textId="77777777" w:rsidR="00E259F0" w:rsidRDefault="00E259F0" w:rsidP="00E259F0">
      <w:pPr>
        <w:pStyle w:val="Questiontext"/>
        <w:spacing w:after="0" w:line="276" w:lineRule="auto"/>
        <w:rPr>
          <w:rFonts w:ascii="Arial" w:hAnsi="Arial" w:cs="Arial"/>
          <w:i/>
          <w:color w:val="7030A0"/>
        </w:rPr>
      </w:pPr>
    </w:p>
    <w:p w14:paraId="113364B1" w14:textId="3D6A9FDF" w:rsidR="00E259F0" w:rsidRPr="003A2F33" w:rsidRDefault="00E53E64" w:rsidP="00E259F0">
      <w:pPr>
        <w:pStyle w:val="Questiontext"/>
        <w:spacing w:after="0" w:line="276" w:lineRule="auto"/>
        <w:rPr>
          <w:rFonts w:ascii="Arial" w:hAnsi="Arial" w:cs="Arial"/>
        </w:rPr>
      </w:pPr>
      <w:r>
        <w:rPr>
          <w:rFonts w:ascii="Arial" w:hAnsi="Arial" w:cs="Arial"/>
        </w:rPr>
        <w:t>10</w:t>
      </w:r>
      <w:r w:rsidR="00E259F0">
        <w:rPr>
          <w:rFonts w:ascii="Arial" w:hAnsi="Arial" w:cs="Arial"/>
        </w:rPr>
        <w:t xml:space="preserve">.  </w:t>
      </w:r>
      <w:r w:rsidR="00E259F0" w:rsidRPr="00E968DC">
        <w:rPr>
          <w:rFonts w:ascii="Arial" w:hAnsi="Arial" w:cs="Arial"/>
        </w:rPr>
        <w:t xml:space="preserve">Provide the </w:t>
      </w:r>
      <w:r>
        <w:rPr>
          <w:rFonts w:ascii="Arial" w:hAnsi="Arial" w:cs="Arial"/>
        </w:rPr>
        <w:t xml:space="preserve">most representative </w:t>
      </w:r>
      <w:r w:rsidR="00E259F0">
        <w:rPr>
          <w:rFonts w:ascii="Arial" w:hAnsi="Arial" w:cs="Arial"/>
        </w:rPr>
        <w:t>basic</w:t>
      </w:r>
      <w:r w:rsidR="00065CB3">
        <w:rPr>
          <w:rFonts w:ascii="Arial" w:hAnsi="Arial" w:cs="Arial"/>
        </w:rPr>
        <w:t xml:space="preserve"> retiree</w:t>
      </w:r>
      <w:r w:rsidR="00E259F0">
        <w:rPr>
          <w:rFonts w:ascii="Arial" w:hAnsi="Arial" w:cs="Arial"/>
        </w:rPr>
        <w:t xml:space="preserve"> </w:t>
      </w:r>
      <w:r w:rsidR="00E259F0" w:rsidRPr="00E968DC">
        <w:rPr>
          <w:rFonts w:ascii="Arial" w:hAnsi="Arial" w:cs="Arial"/>
        </w:rPr>
        <w:t xml:space="preserve">life </w:t>
      </w:r>
      <w:r w:rsidR="00E259F0">
        <w:rPr>
          <w:rFonts w:ascii="Arial" w:hAnsi="Arial" w:cs="Arial"/>
        </w:rPr>
        <w:t>insurance fixed amount</w:t>
      </w:r>
      <w:r w:rsidR="00597E58">
        <w:rPr>
          <w:rFonts w:ascii="Arial" w:hAnsi="Arial" w:cs="Arial"/>
        </w:rPr>
        <w:t xml:space="preserve"> for retirees under age 65</w:t>
      </w:r>
      <w:r w:rsidR="00E259F0" w:rsidRPr="00E968DC">
        <w:rPr>
          <w:rFonts w:ascii="Arial" w:hAnsi="Arial" w:cs="Arial"/>
        </w:rPr>
        <w:t>.</w:t>
      </w:r>
      <w:r w:rsidR="00E259F0">
        <w:rPr>
          <w:rStyle w:val="Answertextfont"/>
          <w:rFonts w:ascii="Arial" w:hAnsi="Arial" w:cs="Arial"/>
          <w:b/>
          <w:color w:val="7030A0"/>
        </w:rPr>
        <w:t xml:space="preserve"> </w:t>
      </w:r>
      <w:r w:rsidR="00E259F0" w:rsidRPr="0046545F">
        <w:rPr>
          <w:rFonts w:ascii="Arial" w:hAnsi="Arial" w:cs="Arial"/>
          <w:i/>
          <w:color w:val="7030A0"/>
        </w:rPr>
        <w:t>Show this question if Q</w:t>
      </w:r>
      <w:r w:rsidR="00065CB3">
        <w:rPr>
          <w:rFonts w:ascii="Arial" w:hAnsi="Arial" w:cs="Arial"/>
          <w:i/>
          <w:color w:val="7030A0"/>
        </w:rPr>
        <w:t>6</w:t>
      </w:r>
      <w:r w:rsidR="00E259F0" w:rsidRPr="0046545F">
        <w:rPr>
          <w:rFonts w:ascii="Arial" w:hAnsi="Arial" w:cs="Arial"/>
          <w:i/>
          <w:color w:val="7030A0"/>
        </w:rPr>
        <w:t xml:space="preserve"> = </w:t>
      </w:r>
      <w:r w:rsidR="00E259F0">
        <w:rPr>
          <w:rFonts w:ascii="Arial" w:hAnsi="Arial" w:cs="Arial"/>
          <w:i/>
          <w:color w:val="7030A0"/>
        </w:rPr>
        <w:t>Fixed amount(s)</w:t>
      </w:r>
      <w:r w:rsidR="005B12BB">
        <w:rPr>
          <w:rFonts w:ascii="Arial" w:hAnsi="Arial" w:cs="Arial"/>
          <w:i/>
          <w:color w:val="7030A0"/>
        </w:rPr>
        <w:t xml:space="preserve"> – </w:t>
      </w:r>
      <w:r w:rsidR="00C3449D">
        <w:rPr>
          <w:rFonts w:ascii="Arial" w:hAnsi="Arial" w:cs="Arial"/>
          <w:i/>
          <w:color w:val="7030A0"/>
        </w:rPr>
        <w:t>benefit is constant once retired</w:t>
      </w:r>
      <w:r w:rsidR="005B12BB">
        <w:rPr>
          <w:rFonts w:ascii="Arial" w:hAnsi="Arial" w:cs="Arial"/>
          <w:i/>
          <w:color w:val="7030A0"/>
        </w:rPr>
        <w:t xml:space="preserve"> </w:t>
      </w:r>
      <w:r w:rsidR="00E259F0">
        <w:rPr>
          <w:rFonts w:ascii="Arial" w:hAnsi="Arial" w:cs="Arial"/>
          <w:i/>
          <w:color w:val="7030A0"/>
        </w:rPr>
        <w:t>(Properties: Allow no decimal places)</w:t>
      </w:r>
      <w:r w:rsidR="00187AA2" w:rsidRPr="00187AA2">
        <w:rPr>
          <w:rFonts w:ascii="Arial" w:hAnsi="Arial" w:cs="Arial"/>
          <w:i/>
          <w:color w:val="7030A0"/>
        </w:rPr>
        <w:t xml:space="preserve"> </w:t>
      </w:r>
      <w:r w:rsidR="00187AA2">
        <w:rPr>
          <w:rFonts w:ascii="Arial" w:hAnsi="Arial" w:cs="Arial"/>
          <w:i/>
          <w:color w:val="7030A0"/>
        </w:rPr>
        <w:t xml:space="preserve"> </w:t>
      </w:r>
      <w:r w:rsidR="00187AA2">
        <w:rPr>
          <w:rFonts w:ascii="Arial" w:hAnsi="Arial" w:cs="Arial"/>
          <w:color w:val="FF0000"/>
        </w:rPr>
        <w:t>(Report Label: Most representative fixed amount)</w:t>
      </w:r>
    </w:p>
    <w:p w14:paraId="7BAA9C89" w14:textId="77777777" w:rsidR="00E259F0" w:rsidRPr="00E53E64" w:rsidRDefault="00E259F0" w:rsidP="00E259F0">
      <w:pPr>
        <w:pStyle w:val="Questiontext"/>
        <w:spacing w:after="0" w:line="276" w:lineRule="auto"/>
        <w:rPr>
          <w:rFonts w:ascii="Arial" w:hAnsi="Arial" w:cs="Arial"/>
        </w:rPr>
      </w:pPr>
      <w:r w:rsidRPr="00E968DC">
        <w:rPr>
          <w:rFonts w:ascii="Arial" w:hAnsi="Arial" w:cs="Arial"/>
        </w:rPr>
        <w:t>___________</w:t>
      </w:r>
    </w:p>
    <w:p w14:paraId="4F6A6E2E" w14:textId="77777777" w:rsidR="00E53E64" w:rsidRPr="00E53E64" w:rsidRDefault="00E53E64" w:rsidP="00E259F0">
      <w:pPr>
        <w:pStyle w:val="Questiontext"/>
        <w:spacing w:after="0" w:line="276" w:lineRule="auto"/>
        <w:rPr>
          <w:rFonts w:ascii="Arial" w:hAnsi="Arial" w:cs="Arial"/>
        </w:rPr>
      </w:pPr>
    </w:p>
    <w:p w14:paraId="00C7C33E" w14:textId="61972246" w:rsidR="00065CB3" w:rsidRPr="00E968DC" w:rsidRDefault="00065CB3" w:rsidP="00065CB3">
      <w:pPr>
        <w:pStyle w:val="Questiontext"/>
        <w:spacing w:after="0" w:line="276" w:lineRule="auto"/>
        <w:rPr>
          <w:rFonts w:ascii="Arial" w:hAnsi="Arial" w:cs="Arial"/>
        </w:rPr>
      </w:pPr>
      <w:r>
        <w:rPr>
          <w:rFonts w:ascii="Arial" w:hAnsi="Arial" w:cs="Arial"/>
        </w:rPr>
        <w:t xml:space="preserve">11.  Indicate the type of minimum benefit for the most representative basic retiree </w:t>
      </w:r>
      <w:r w:rsidRPr="00E968DC">
        <w:rPr>
          <w:rFonts w:ascii="Arial" w:hAnsi="Arial" w:cs="Arial"/>
        </w:rPr>
        <w:t>life</w:t>
      </w:r>
      <w:r>
        <w:rPr>
          <w:rFonts w:ascii="Arial" w:hAnsi="Arial" w:cs="Arial"/>
        </w:rPr>
        <w:t xml:space="preserve"> insurance for retirees under age 65</w:t>
      </w:r>
      <w:r w:rsidRPr="00E968DC">
        <w:rPr>
          <w:rFonts w:ascii="Arial" w:hAnsi="Arial" w:cs="Arial"/>
        </w:rPr>
        <w:t xml:space="preserve">. </w:t>
      </w:r>
      <w:r w:rsidR="00067CB9">
        <w:rPr>
          <w:rFonts w:ascii="Arial" w:hAnsi="Arial" w:cs="Arial"/>
        </w:rPr>
        <w:t xml:space="preserve">For benefits that are based on a decreasing level of coverage, this should not reflect the ultimate benefit amount. </w:t>
      </w:r>
      <w:r w:rsidRPr="0046545F">
        <w:rPr>
          <w:rFonts w:ascii="Arial" w:hAnsi="Arial" w:cs="Arial"/>
          <w:i/>
          <w:color w:val="7030A0"/>
        </w:rPr>
        <w:t>Show this question if Q</w:t>
      </w:r>
      <w:r>
        <w:rPr>
          <w:rFonts w:ascii="Arial" w:hAnsi="Arial" w:cs="Arial"/>
          <w:i/>
          <w:color w:val="7030A0"/>
        </w:rPr>
        <w:t>6</w:t>
      </w:r>
      <w:r w:rsidRPr="0046545F">
        <w:rPr>
          <w:rFonts w:ascii="Arial" w:hAnsi="Arial" w:cs="Arial"/>
          <w:i/>
          <w:color w:val="7030A0"/>
        </w:rPr>
        <w:t xml:space="preserve"> = </w:t>
      </w:r>
      <w:r>
        <w:rPr>
          <w:rFonts w:ascii="Arial" w:hAnsi="Arial" w:cs="Arial"/>
          <w:i/>
          <w:color w:val="7030A0"/>
        </w:rPr>
        <w:t>M</w:t>
      </w:r>
      <w:r w:rsidRPr="0046545F">
        <w:rPr>
          <w:rFonts w:ascii="Arial" w:hAnsi="Arial" w:cs="Arial"/>
          <w:i/>
          <w:color w:val="7030A0"/>
        </w:rPr>
        <w:t>ultiple</w:t>
      </w:r>
      <w:r>
        <w:rPr>
          <w:rFonts w:ascii="Arial" w:hAnsi="Arial" w:cs="Arial"/>
          <w:i/>
          <w:color w:val="7030A0"/>
        </w:rPr>
        <w:t>(s)</w:t>
      </w:r>
      <w:r w:rsidRPr="0046545F">
        <w:rPr>
          <w:rFonts w:ascii="Arial" w:hAnsi="Arial" w:cs="Arial"/>
          <w:i/>
          <w:color w:val="7030A0"/>
        </w:rPr>
        <w:t xml:space="preserve"> of pay</w:t>
      </w:r>
      <w:r>
        <w:rPr>
          <w:rFonts w:ascii="Arial" w:hAnsi="Arial" w:cs="Arial"/>
          <w:i/>
          <w:color w:val="7030A0"/>
        </w:rPr>
        <w:t xml:space="preserve"> </w:t>
      </w:r>
      <w:r w:rsidR="00040A09">
        <w:rPr>
          <w:rFonts w:ascii="Arial" w:hAnsi="Arial" w:cs="Arial"/>
          <w:i/>
          <w:color w:val="7030A0"/>
        </w:rPr>
        <w:t xml:space="preserve">– </w:t>
      </w:r>
      <w:r w:rsidR="00C3449D">
        <w:rPr>
          <w:rFonts w:ascii="Arial" w:hAnsi="Arial" w:cs="Arial"/>
          <w:i/>
          <w:color w:val="7030A0"/>
        </w:rPr>
        <w:t>benefit is constant once retired</w:t>
      </w:r>
      <w:r w:rsidR="00040A09">
        <w:rPr>
          <w:rFonts w:ascii="Arial" w:hAnsi="Arial" w:cs="Arial"/>
          <w:i/>
          <w:color w:val="7030A0"/>
        </w:rPr>
        <w:t>, M</w:t>
      </w:r>
      <w:r w:rsidR="00040A09" w:rsidRPr="0046545F">
        <w:rPr>
          <w:rFonts w:ascii="Arial" w:hAnsi="Arial" w:cs="Arial"/>
          <w:i/>
          <w:color w:val="7030A0"/>
        </w:rPr>
        <w:t>ultiple</w:t>
      </w:r>
      <w:r w:rsidR="00040A09">
        <w:rPr>
          <w:rFonts w:ascii="Arial" w:hAnsi="Arial" w:cs="Arial"/>
          <w:i/>
          <w:color w:val="7030A0"/>
        </w:rPr>
        <w:t>(s)</w:t>
      </w:r>
      <w:r w:rsidR="00040A09" w:rsidRPr="0046545F">
        <w:rPr>
          <w:rFonts w:ascii="Arial" w:hAnsi="Arial" w:cs="Arial"/>
          <w:i/>
          <w:color w:val="7030A0"/>
        </w:rPr>
        <w:t xml:space="preserve"> of </w:t>
      </w:r>
      <w:r w:rsidR="00040A09">
        <w:rPr>
          <w:rFonts w:ascii="Arial" w:hAnsi="Arial" w:cs="Arial"/>
          <w:i/>
          <w:color w:val="7030A0"/>
        </w:rPr>
        <w:t xml:space="preserve">pay – </w:t>
      </w:r>
      <w:r w:rsidR="00C3449D">
        <w:rPr>
          <w:rStyle w:val="Answertextfont"/>
          <w:rFonts w:ascii="Arial" w:hAnsi="Arial" w:cs="Arial"/>
          <w:i/>
          <w:color w:val="7030A0"/>
        </w:rPr>
        <w:t>decreasing level of coverage once retired</w:t>
      </w:r>
      <w:r w:rsidR="00C3449D" w:rsidDel="00C3449D">
        <w:rPr>
          <w:rFonts w:ascii="Arial" w:hAnsi="Arial" w:cs="Arial"/>
          <w:i/>
          <w:color w:val="7030A0"/>
        </w:rPr>
        <w:t xml:space="preserve"> </w:t>
      </w:r>
      <w:r>
        <w:rPr>
          <w:rFonts w:ascii="Arial" w:hAnsi="Arial" w:cs="Arial"/>
          <w:i/>
          <w:color w:val="7030A0"/>
        </w:rPr>
        <w:t>OR multiple of pay plus fixed amount OR Q8= multiple of pay</w:t>
      </w:r>
      <w:r w:rsidR="005640F0">
        <w:rPr>
          <w:rFonts w:ascii="Arial" w:hAnsi="Arial" w:cs="Arial"/>
          <w:i/>
          <w:color w:val="7030A0"/>
        </w:rPr>
        <w:t xml:space="preserve"> </w:t>
      </w:r>
      <w:r w:rsidR="005640F0" w:rsidRPr="00BD14D4">
        <w:rPr>
          <w:rFonts w:ascii="Arial" w:hAnsi="Arial" w:cs="Arial"/>
          <w:color w:val="FF0000"/>
        </w:rPr>
        <w:t>(Report label: Type of minimum benefit)</w:t>
      </w:r>
    </w:p>
    <w:p w14:paraId="0A99D8AD" w14:textId="77777777" w:rsidR="00065CB3" w:rsidRPr="00060220" w:rsidRDefault="00065CB3" w:rsidP="00065CB3">
      <w:pPr>
        <w:numPr>
          <w:ilvl w:val="0"/>
          <w:numId w:val="8"/>
        </w:numPr>
        <w:rPr>
          <w:rFonts w:ascii="Arial" w:hAnsi="Arial" w:cs="Arial"/>
        </w:rPr>
      </w:pPr>
      <w:r w:rsidRPr="00060220">
        <w:rPr>
          <w:rStyle w:val="Answertextfont"/>
          <w:rFonts w:ascii="Arial" w:hAnsi="Arial" w:cs="Arial"/>
        </w:rPr>
        <w:t>No minimum</w:t>
      </w:r>
    </w:p>
    <w:p w14:paraId="4B1A0C56" w14:textId="77777777" w:rsidR="00065CB3" w:rsidRPr="00060220" w:rsidRDefault="00065CB3" w:rsidP="00065CB3">
      <w:pPr>
        <w:numPr>
          <w:ilvl w:val="0"/>
          <w:numId w:val="8"/>
        </w:numPr>
        <w:rPr>
          <w:rFonts w:ascii="Arial" w:hAnsi="Arial" w:cs="Arial"/>
        </w:rPr>
      </w:pPr>
      <w:r w:rsidRPr="00060220">
        <w:rPr>
          <w:rStyle w:val="Answertextfont"/>
          <w:rFonts w:ascii="Arial" w:hAnsi="Arial" w:cs="Arial"/>
        </w:rPr>
        <w:t>Fixed amount</w:t>
      </w:r>
    </w:p>
    <w:p w14:paraId="41581A05" w14:textId="4C90976D" w:rsidR="00065CB3" w:rsidRPr="00060220" w:rsidRDefault="00065CB3" w:rsidP="00065CB3">
      <w:pPr>
        <w:numPr>
          <w:ilvl w:val="0"/>
          <w:numId w:val="8"/>
        </w:numPr>
        <w:rPr>
          <w:rFonts w:ascii="Arial" w:hAnsi="Arial" w:cs="Arial"/>
        </w:rPr>
      </w:pPr>
      <w:r w:rsidRPr="00060220">
        <w:rPr>
          <w:rStyle w:val="Answertextfont"/>
          <w:rFonts w:ascii="Arial" w:hAnsi="Arial" w:cs="Arial"/>
        </w:rPr>
        <w:t>Other ____________</w:t>
      </w:r>
    </w:p>
    <w:p w14:paraId="4CA8467A" w14:textId="77777777" w:rsidR="00E259F0" w:rsidRDefault="00E259F0" w:rsidP="00E259F0">
      <w:pPr>
        <w:pStyle w:val="Questiontext"/>
        <w:spacing w:after="0" w:line="276" w:lineRule="auto"/>
        <w:rPr>
          <w:rFonts w:ascii="Arial" w:hAnsi="Arial" w:cs="Arial"/>
        </w:rPr>
      </w:pPr>
    </w:p>
    <w:p w14:paraId="408B7335" w14:textId="40CF826F" w:rsidR="00944DD6" w:rsidRPr="00060220" w:rsidRDefault="00065CB3" w:rsidP="00944DD6">
      <w:pPr>
        <w:pStyle w:val="Questiontext"/>
        <w:spacing w:after="0" w:line="276" w:lineRule="auto"/>
        <w:rPr>
          <w:rFonts w:ascii="Arial" w:hAnsi="Arial" w:cs="Arial"/>
          <w:color w:val="7030A0"/>
        </w:rPr>
      </w:pPr>
      <w:r>
        <w:rPr>
          <w:rFonts w:ascii="Arial" w:hAnsi="Arial" w:cs="Arial"/>
        </w:rPr>
        <w:t>12.  Provide the most representative basic retiree life insurance minimum benefit amount for retirees under age 65:</w:t>
      </w:r>
      <w:r w:rsidR="000E5AF3" w:rsidRPr="000E5AF3">
        <w:rPr>
          <w:rFonts w:ascii="Arial" w:hAnsi="Arial" w:cs="Arial"/>
          <w:i/>
          <w:color w:val="7030A0"/>
        </w:rPr>
        <w:t xml:space="preserve"> </w:t>
      </w:r>
      <w:r w:rsidR="000E5AF3" w:rsidRPr="00520482">
        <w:rPr>
          <w:rFonts w:ascii="Arial" w:hAnsi="Arial" w:cs="Arial"/>
          <w:i/>
          <w:color w:val="7030A0"/>
        </w:rPr>
        <w:t>Show this question if Q</w:t>
      </w:r>
      <w:r w:rsidR="000E5AF3">
        <w:rPr>
          <w:rFonts w:ascii="Arial" w:hAnsi="Arial" w:cs="Arial"/>
          <w:i/>
          <w:color w:val="7030A0"/>
        </w:rPr>
        <w:t>11</w:t>
      </w:r>
      <w:r w:rsidR="000E5AF3" w:rsidRPr="00721513">
        <w:rPr>
          <w:rFonts w:ascii="Arial" w:hAnsi="Arial" w:cs="Arial"/>
          <w:i/>
          <w:color w:val="7030A0"/>
        </w:rPr>
        <w:t xml:space="preserve"> = F</w:t>
      </w:r>
      <w:r w:rsidR="000E5AF3">
        <w:rPr>
          <w:rFonts w:ascii="Arial" w:hAnsi="Arial" w:cs="Arial"/>
          <w:i/>
          <w:color w:val="7030A0"/>
        </w:rPr>
        <w:t xml:space="preserve">ixed </w:t>
      </w:r>
      <w:r w:rsidR="000E5AF3" w:rsidRPr="00721513">
        <w:rPr>
          <w:rFonts w:ascii="Arial" w:hAnsi="Arial" w:cs="Arial"/>
          <w:i/>
          <w:color w:val="7030A0"/>
        </w:rPr>
        <w:t>amount</w:t>
      </w:r>
      <w:r w:rsidR="00944DD6">
        <w:rPr>
          <w:rFonts w:ascii="Arial" w:hAnsi="Arial" w:cs="Arial"/>
          <w:i/>
          <w:color w:val="7030A0"/>
        </w:rPr>
        <w:t xml:space="preserve"> </w:t>
      </w:r>
      <w:r w:rsidR="00944DD6" w:rsidRPr="00BD14D4">
        <w:rPr>
          <w:rFonts w:ascii="Arial" w:hAnsi="Arial" w:cs="Arial"/>
          <w:color w:val="FF0000"/>
        </w:rPr>
        <w:t>(</w:t>
      </w:r>
      <w:r w:rsidR="00944DD6">
        <w:rPr>
          <w:rFonts w:ascii="Arial" w:hAnsi="Arial" w:cs="Arial"/>
          <w:color w:val="FF0000"/>
        </w:rPr>
        <w:t>Report Label: Minimum benefit amount)</w:t>
      </w:r>
    </w:p>
    <w:p w14:paraId="03867A12" w14:textId="35CACF9C" w:rsidR="000E5AF3" w:rsidRPr="00060220" w:rsidRDefault="000E5AF3" w:rsidP="000E5AF3">
      <w:pPr>
        <w:pStyle w:val="Questiontext"/>
        <w:spacing w:after="0" w:line="276" w:lineRule="auto"/>
        <w:rPr>
          <w:rFonts w:ascii="Arial" w:hAnsi="Arial" w:cs="Arial"/>
          <w:color w:val="7030A0"/>
        </w:rPr>
      </w:pPr>
    </w:p>
    <w:p w14:paraId="14302E37" w14:textId="78F7442D" w:rsidR="00065CB3" w:rsidRPr="00060220" w:rsidRDefault="00065CB3" w:rsidP="00065CB3">
      <w:pPr>
        <w:pStyle w:val="Questiontext"/>
        <w:spacing w:after="0" w:line="276" w:lineRule="auto"/>
        <w:rPr>
          <w:rFonts w:ascii="Arial" w:hAnsi="Arial" w:cs="Arial"/>
          <w:color w:val="7030A0"/>
        </w:rPr>
      </w:pPr>
      <w:r>
        <w:rPr>
          <w:rFonts w:ascii="Arial" w:hAnsi="Arial" w:cs="Arial"/>
        </w:rPr>
        <w:t xml:space="preserve"> </w:t>
      </w:r>
      <w:r>
        <w:rPr>
          <w:rStyle w:val="Answertextfont"/>
        </w:rPr>
        <w:t xml:space="preserve">____________ </w:t>
      </w:r>
    </w:p>
    <w:p w14:paraId="1FE7201D" w14:textId="77777777" w:rsidR="00065CB3" w:rsidRDefault="00065CB3" w:rsidP="00E259F0">
      <w:pPr>
        <w:pStyle w:val="Questiontext"/>
        <w:spacing w:after="0" w:line="276" w:lineRule="auto"/>
        <w:rPr>
          <w:rFonts w:ascii="Arial" w:hAnsi="Arial" w:cs="Arial"/>
        </w:rPr>
      </w:pPr>
    </w:p>
    <w:p w14:paraId="3205B9DC" w14:textId="3342682C" w:rsidR="00E259F0" w:rsidRDefault="00065CB3" w:rsidP="00E259F0">
      <w:pPr>
        <w:pStyle w:val="Questiontext"/>
        <w:spacing w:after="0" w:line="276" w:lineRule="auto"/>
        <w:rPr>
          <w:rFonts w:ascii="Arial" w:hAnsi="Arial" w:cs="Arial"/>
          <w:i/>
          <w:color w:val="7030A0"/>
        </w:rPr>
      </w:pPr>
      <w:r>
        <w:rPr>
          <w:rFonts w:ascii="Arial" w:hAnsi="Arial" w:cs="Arial"/>
        </w:rPr>
        <w:t>13</w:t>
      </w:r>
      <w:r w:rsidR="00E259F0">
        <w:rPr>
          <w:rFonts w:ascii="Arial" w:hAnsi="Arial" w:cs="Arial"/>
        </w:rPr>
        <w:t xml:space="preserve">.  Indicate the type of maximum benefit for </w:t>
      </w:r>
      <w:r w:rsidR="006906F1">
        <w:rPr>
          <w:rFonts w:ascii="Arial" w:hAnsi="Arial" w:cs="Arial"/>
        </w:rPr>
        <w:t xml:space="preserve">the most representative </w:t>
      </w:r>
      <w:r w:rsidR="00E259F0">
        <w:rPr>
          <w:rFonts w:ascii="Arial" w:hAnsi="Arial" w:cs="Arial"/>
        </w:rPr>
        <w:t>basic</w:t>
      </w:r>
      <w:r w:rsidR="00A373AA">
        <w:rPr>
          <w:rFonts w:ascii="Arial" w:hAnsi="Arial" w:cs="Arial"/>
        </w:rPr>
        <w:t xml:space="preserve"> retiree</w:t>
      </w:r>
      <w:r w:rsidR="00E259F0">
        <w:rPr>
          <w:rFonts w:ascii="Arial" w:hAnsi="Arial" w:cs="Arial"/>
        </w:rPr>
        <w:t xml:space="preserve"> life insurance</w:t>
      </w:r>
      <w:r w:rsidR="0054514F">
        <w:rPr>
          <w:rFonts w:ascii="Arial" w:hAnsi="Arial" w:cs="Arial"/>
        </w:rPr>
        <w:t xml:space="preserve"> for retirees under</w:t>
      </w:r>
      <w:r w:rsidR="006906F1">
        <w:rPr>
          <w:rFonts w:ascii="Arial" w:hAnsi="Arial" w:cs="Arial"/>
        </w:rPr>
        <w:t xml:space="preserve"> </w:t>
      </w:r>
      <w:r w:rsidR="0054514F">
        <w:rPr>
          <w:rFonts w:ascii="Arial" w:hAnsi="Arial" w:cs="Arial"/>
        </w:rPr>
        <w:t>age 65</w:t>
      </w:r>
      <w:r w:rsidR="00E259F0">
        <w:rPr>
          <w:rFonts w:ascii="Arial" w:hAnsi="Arial" w:cs="Arial"/>
        </w:rPr>
        <w:t xml:space="preserve">.  </w:t>
      </w:r>
      <w:r w:rsidR="006906F1" w:rsidRPr="0046545F">
        <w:rPr>
          <w:rFonts w:ascii="Arial" w:hAnsi="Arial" w:cs="Arial"/>
          <w:i/>
          <w:color w:val="7030A0"/>
        </w:rPr>
        <w:t>Show this question if Q</w:t>
      </w:r>
      <w:r w:rsidR="006906F1">
        <w:rPr>
          <w:rFonts w:ascii="Arial" w:hAnsi="Arial" w:cs="Arial"/>
          <w:i/>
          <w:color w:val="7030A0"/>
        </w:rPr>
        <w:t>6</w:t>
      </w:r>
      <w:r w:rsidR="006906F1" w:rsidRPr="0046545F">
        <w:rPr>
          <w:rFonts w:ascii="Arial" w:hAnsi="Arial" w:cs="Arial"/>
          <w:i/>
          <w:color w:val="7030A0"/>
        </w:rPr>
        <w:t xml:space="preserve"> = multiple</w:t>
      </w:r>
      <w:r w:rsidR="006906F1">
        <w:rPr>
          <w:rFonts w:ascii="Arial" w:hAnsi="Arial" w:cs="Arial"/>
          <w:i/>
          <w:color w:val="7030A0"/>
        </w:rPr>
        <w:t>(s)</w:t>
      </w:r>
      <w:r w:rsidR="006906F1" w:rsidRPr="0046545F">
        <w:rPr>
          <w:rFonts w:ascii="Arial" w:hAnsi="Arial" w:cs="Arial"/>
          <w:i/>
          <w:color w:val="7030A0"/>
        </w:rPr>
        <w:t xml:space="preserve"> of pay</w:t>
      </w:r>
      <w:r w:rsidR="006906F1">
        <w:rPr>
          <w:rFonts w:ascii="Arial" w:hAnsi="Arial" w:cs="Arial"/>
          <w:i/>
          <w:color w:val="7030A0"/>
        </w:rPr>
        <w:t xml:space="preserve"> OR multiple of pay plus fixed amount OR Q8= multiple of pay</w:t>
      </w:r>
      <w:r w:rsidR="00944DD6">
        <w:rPr>
          <w:rFonts w:ascii="Arial" w:hAnsi="Arial" w:cs="Arial"/>
          <w:i/>
          <w:color w:val="7030A0"/>
        </w:rPr>
        <w:t xml:space="preserve"> </w:t>
      </w:r>
      <w:r w:rsidR="00944DD6" w:rsidRPr="00BD14D4">
        <w:rPr>
          <w:rFonts w:ascii="Arial" w:hAnsi="Arial" w:cs="Arial"/>
          <w:color w:val="FF0000"/>
        </w:rPr>
        <w:t>(</w:t>
      </w:r>
      <w:r w:rsidR="00944DD6">
        <w:rPr>
          <w:rFonts w:ascii="Arial" w:hAnsi="Arial" w:cs="Arial"/>
          <w:color w:val="FF0000"/>
        </w:rPr>
        <w:t>Report Label: Type of maximum benefit)</w:t>
      </w:r>
    </w:p>
    <w:p w14:paraId="20B7E8B8" w14:textId="77777777" w:rsidR="00E259F0" w:rsidRPr="006C0D63" w:rsidRDefault="00E259F0" w:rsidP="00E259F0">
      <w:pPr>
        <w:numPr>
          <w:ilvl w:val="0"/>
          <w:numId w:val="8"/>
        </w:numPr>
        <w:rPr>
          <w:rFonts w:ascii="Arial" w:hAnsi="Arial" w:cs="Arial"/>
        </w:rPr>
      </w:pPr>
      <w:r w:rsidRPr="006C0D63">
        <w:rPr>
          <w:rStyle w:val="Answertextfont"/>
          <w:rFonts w:ascii="Arial" w:hAnsi="Arial" w:cs="Arial"/>
        </w:rPr>
        <w:t>No maximum</w:t>
      </w:r>
    </w:p>
    <w:p w14:paraId="4A678C5F" w14:textId="77777777" w:rsidR="00E259F0" w:rsidRPr="006C0D63" w:rsidRDefault="00E259F0" w:rsidP="00E259F0">
      <w:pPr>
        <w:numPr>
          <w:ilvl w:val="0"/>
          <w:numId w:val="8"/>
        </w:numPr>
        <w:rPr>
          <w:rFonts w:ascii="Arial" w:hAnsi="Arial" w:cs="Arial"/>
        </w:rPr>
      </w:pPr>
      <w:r w:rsidRPr="006C0D63">
        <w:rPr>
          <w:rStyle w:val="Answertextfont"/>
          <w:rFonts w:ascii="Arial" w:hAnsi="Arial" w:cs="Arial"/>
        </w:rPr>
        <w:t xml:space="preserve">Fixed </w:t>
      </w:r>
      <w:r>
        <w:rPr>
          <w:rStyle w:val="Answertextfont"/>
          <w:rFonts w:ascii="Arial" w:hAnsi="Arial" w:cs="Arial"/>
        </w:rPr>
        <w:t xml:space="preserve">maximum </w:t>
      </w:r>
      <w:r w:rsidRPr="006C0D63">
        <w:rPr>
          <w:rStyle w:val="Answertextfont"/>
          <w:rFonts w:ascii="Arial" w:hAnsi="Arial" w:cs="Arial"/>
        </w:rPr>
        <w:t>amount</w:t>
      </w:r>
    </w:p>
    <w:p w14:paraId="0180F4D4" w14:textId="0C8A9C17" w:rsidR="00E259F0" w:rsidRDefault="00E259F0" w:rsidP="00E259F0">
      <w:pPr>
        <w:pStyle w:val="Questiontext"/>
        <w:numPr>
          <w:ilvl w:val="0"/>
          <w:numId w:val="8"/>
        </w:numPr>
        <w:spacing w:after="0" w:line="276" w:lineRule="auto"/>
        <w:rPr>
          <w:rFonts w:ascii="Arial" w:hAnsi="Arial" w:cs="Arial"/>
        </w:rPr>
      </w:pPr>
      <w:r>
        <w:rPr>
          <w:rFonts w:ascii="Arial" w:hAnsi="Arial" w:cs="Arial"/>
        </w:rPr>
        <w:t xml:space="preserve">Fixed maximum amount combined </w:t>
      </w:r>
      <w:r w:rsidR="00210BFB">
        <w:rPr>
          <w:rFonts w:ascii="Arial" w:hAnsi="Arial" w:cs="Arial"/>
        </w:rPr>
        <w:t xml:space="preserve">with </w:t>
      </w:r>
      <w:r w:rsidR="008D0F6F">
        <w:rPr>
          <w:rFonts w:ascii="Arial" w:hAnsi="Arial" w:cs="Arial"/>
        </w:rPr>
        <w:t>coverage</w:t>
      </w:r>
    </w:p>
    <w:p w14:paraId="4B3D1419" w14:textId="69C04C36" w:rsidR="00E259F0" w:rsidRPr="006C0D63" w:rsidRDefault="00E259F0" w:rsidP="00E259F0">
      <w:pPr>
        <w:numPr>
          <w:ilvl w:val="0"/>
          <w:numId w:val="8"/>
        </w:numPr>
        <w:rPr>
          <w:rFonts w:ascii="Arial" w:hAnsi="Arial" w:cs="Arial"/>
        </w:rPr>
      </w:pPr>
      <w:r w:rsidRPr="006C0D63">
        <w:rPr>
          <w:rStyle w:val="Answertextfont"/>
          <w:rFonts w:ascii="Arial" w:hAnsi="Arial" w:cs="Arial"/>
        </w:rPr>
        <w:t>Other ____________</w:t>
      </w:r>
    </w:p>
    <w:p w14:paraId="0138EDEF" w14:textId="77777777" w:rsidR="00E259F0" w:rsidRDefault="00E259F0" w:rsidP="00E259F0">
      <w:pPr>
        <w:pStyle w:val="Questiontext"/>
        <w:spacing w:after="0" w:line="276" w:lineRule="auto"/>
        <w:rPr>
          <w:rFonts w:ascii="Arial" w:hAnsi="Arial" w:cs="Arial"/>
        </w:rPr>
      </w:pPr>
    </w:p>
    <w:p w14:paraId="5E5D8EDE" w14:textId="77777777" w:rsidR="003F225A" w:rsidRDefault="00210BFB" w:rsidP="003F225A">
      <w:pPr>
        <w:pStyle w:val="Questiontext"/>
        <w:spacing w:after="0" w:line="276" w:lineRule="auto"/>
        <w:rPr>
          <w:rFonts w:ascii="Arial" w:hAnsi="Arial" w:cs="Arial"/>
          <w:i/>
          <w:color w:val="7030A0"/>
        </w:rPr>
      </w:pPr>
      <w:r>
        <w:rPr>
          <w:rFonts w:ascii="Arial" w:hAnsi="Arial" w:cs="Arial"/>
        </w:rPr>
        <w:t>14</w:t>
      </w:r>
      <w:r w:rsidR="00E259F0">
        <w:rPr>
          <w:rFonts w:ascii="Arial" w:hAnsi="Arial" w:cs="Arial"/>
        </w:rPr>
        <w:t xml:space="preserve"> </w:t>
      </w:r>
      <w:r w:rsidR="00940F7F">
        <w:rPr>
          <w:rFonts w:ascii="Arial" w:hAnsi="Arial" w:cs="Arial"/>
        </w:rPr>
        <w:t>a.</w:t>
      </w:r>
      <w:r w:rsidR="00E259F0">
        <w:rPr>
          <w:rFonts w:ascii="Arial" w:hAnsi="Arial" w:cs="Arial"/>
        </w:rPr>
        <w:t xml:space="preserve"> Provide the </w:t>
      </w:r>
      <w:r>
        <w:rPr>
          <w:rFonts w:ascii="Arial" w:hAnsi="Arial" w:cs="Arial"/>
        </w:rPr>
        <w:t xml:space="preserve">most representative </w:t>
      </w:r>
      <w:r w:rsidR="00E259F0">
        <w:rPr>
          <w:rFonts w:ascii="Arial" w:hAnsi="Arial" w:cs="Arial"/>
        </w:rPr>
        <w:t xml:space="preserve">basic life insurance fixed maximum benefit amount with </w:t>
      </w:r>
      <w:r>
        <w:rPr>
          <w:rFonts w:ascii="Arial" w:hAnsi="Arial" w:cs="Arial"/>
        </w:rPr>
        <w:t>evidence of insurability</w:t>
      </w:r>
      <w:r w:rsidR="00C3449D">
        <w:rPr>
          <w:rFonts w:ascii="Arial" w:hAnsi="Arial" w:cs="Arial"/>
        </w:rPr>
        <w:t xml:space="preserve"> for retirees under age 65</w:t>
      </w:r>
      <w:r>
        <w:rPr>
          <w:rFonts w:ascii="Arial" w:hAnsi="Arial" w:cs="Arial"/>
        </w:rPr>
        <w:t>.</w:t>
      </w:r>
      <w:r w:rsidR="00E259F0">
        <w:rPr>
          <w:rFonts w:ascii="Arial" w:hAnsi="Arial" w:cs="Arial"/>
        </w:rPr>
        <w:t xml:space="preserve"> </w:t>
      </w:r>
      <w:r w:rsidR="00E259F0" w:rsidRPr="00520482">
        <w:rPr>
          <w:rFonts w:ascii="Arial" w:hAnsi="Arial" w:cs="Arial"/>
          <w:i/>
          <w:color w:val="7030A0"/>
        </w:rPr>
        <w:t>Show this question if Q</w:t>
      </w:r>
      <w:r w:rsidR="00E259F0">
        <w:rPr>
          <w:rFonts w:ascii="Arial" w:hAnsi="Arial" w:cs="Arial"/>
          <w:i/>
          <w:color w:val="7030A0"/>
        </w:rPr>
        <w:t>1</w:t>
      </w:r>
      <w:r w:rsidR="00916FE3">
        <w:rPr>
          <w:rFonts w:ascii="Arial" w:hAnsi="Arial" w:cs="Arial"/>
          <w:i/>
          <w:color w:val="7030A0"/>
        </w:rPr>
        <w:t>3</w:t>
      </w:r>
      <w:r w:rsidR="00E259F0" w:rsidRPr="00721513">
        <w:rPr>
          <w:rFonts w:ascii="Arial" w:hAnsi="Arial" w:cs="Arial"/>
          <w:i/>
          <w:color w:val="7030A0"/>
        </w:rPr>
        <w:t xml:space="preserve"> = F</w:t>
      </w:r>
      <w:r w:rsidR="00E259F0">
        <w:rPr>
          <w:rFonts w:ascii="Arial" w:hAnsi="Arial" w:cs="Arial"/>
          <w:i/>
          <w:color w:val="7030A0"/>
        </w:rPr>
        <w:t xml:space="preserve">ixed maximum  </w:t>
      </w:r>
      <w:r w:rsidR="00E259F0" w:rsidRPr="00721513">
        <w:rPr>
          <w:rFonts w:ascii="Arial" w:hAnsi="Arial" w:cs="Arial"/>
          <w:i/>
          <w:color w:val="7030A0"/>
        </w:rPr>
        <w:t>amount</w:t>
      </w:r>
      <w:r>
        <w:rPr>
          <w:rFonts w:ascii="Arial" w:hAnsi="Arial" w:cs="Arial"/>
          <w:i/>
          <w:color w:val="7030A0"/>
        </w:rPr>
        <w:t xml:space="preserve"> OR Fixed maximum amount combined with other coverage</w:t>
      </w:r>
      <w:r w:rsidR="003F225A">
        <w:rPr>
          <w:rFonts w:ascii="Arial" w:hAnsi="Arial" w:cs="Arial"/>
          <w:i/>
          <w:color w:val="7030A0"/>
        </w:rPr>
        <w:t xml:space="preserve"> </w:t>
      </w:r>
      <w:r w:rsidR="003F225A" w:rsidRPr="00BD14D4">
        <w:rPr>
          <w:rFonts w:ascii="Arial" w:hAnsi="Arial" w:cs="Arial"/>
          <w:color w:val="FF0000"/>
        </w:rPr>
        <w:t>(</w:t>
      </w:r>
      <w:r w:rsidR="003F225A">
        <w:rPr>
          <w:rFonts w:ascii="Arial" w:hAnsi="Arial" w:cs="Arial"/>
          <w:color w:val="FF0000"/>
        </w:rPr>
        <w:t>Report Label: Fixed maximum benefit with EOI)</w:t>
      </w:r>
    </w:p>
    <w:p w14:paraId="000CA984" w14:textId="1FFD9583" w:rsidR="00E259F0" w:rsidRDefault="00E259F0" w:rsidP="00E259F0">
      <w:pPr>
        <w:pStyle w:val="Questiontext"/>
        <w:spacing w:after="0" w:line="276" w:lineRule="auto"/>
        <w:rPr>
          <w:rFonts w:ascii="Arial" w:hAnsi="Arial" w:cs="Arial"/>
          <w:i/>
          <w:color w:val="7030A0"/>
        </w:rPr>
      </w:pPr>
    </w:p>
    <w:p w14:paraId="00CFEF92" w14:textId="77777777" w:rsidR="00E259F0" w:rsidRPr="004804AB" w:rsidRDefault="00E259F0" w:rsidP="00E259F0">
      <w:pPr>
        <w:pStyle w:val="Questiontext"/>
        <w:spacing w:after="0" w:line="276" w:lineRule="auto"/>
        <w:rPr>
          <w:rFonts w:ascii="Arial" w:hAnsi="Arial" w:cs="Arial"/>
          <w:color w:val="7030A0"/>
        </w:rPr>
      </w:pPr>
      <w:r>
        <w:rPr>
          <w:rStyle w:val="Answertextfont"/>
        </w:rPr>
        <w:t>____________</w:t>
      </w:r>
      <w:r>
        <w:rPr>
          <w:rFonts w:ascii="Arial" w:hAnsi="Arial" w:cs="Arial"/>
          <w:i/>
          <w:color w:val="7030A0"/>
        </w:rPr>
        <w:tab/>
      </w:r>
    </w:p>
    <w:p w14:paraId="592FDE67" w14:textId="57357641" w:rsidR="00C16EEE" w:rsidRDefault="00C16EEE" w:rsidP="0036438D">
      <w:pPr>
        <w:pStyle w:val="Questiontext"/>
        <w:spacing w:after="0" w:line="276" w:lineRule="auto"/>
        <w:rPr>
          <w:rFonts w:ascii="Arial" w:hAnsi="Arial" w:cs="Arial"/>
        </w:rPr>
      </w:pPr>
    </w:p>
    <w:p w14:paraId="6DB4F4D5" w14:textId="7635B6BF" w:rsidR="00F47DBE" w:rsidRPr="00D2345F" w:rsidRDefault="00CC69CA" w:rsidP="00F47DBE">
      <w:pPr>
        <w:spacing w:line="276" w:lineRule="auto"/>
        <w:rPr>
          <w:rFonts w:ascii="Arial" w:hAnsi="Arial" w:cs="Arial"/>
          <w:b/>
        </w:rPr>
      </w:pPr>
      <w:r>
        <w:rPr>
          <w:rFonts w:ascii="Arial" w:hAnsi="Arial" w:cs="Arial"/>
          <w:b/>
        </w:rPr>
        <w:br/>
      </w:r>
      <w:r w:rsidR="00F47DBE" w:rsidRPr="00D2345F">
        <w:rPr>
          <w:rFonts w:ascii="Arial" w:hAnsi="Arial" w:cs="Arial"/>
          <w:b/>
        </w:rPr>
        <w:t xml:space="preserve">Basic </w:t>
      </w:r>
      <w:r w:rsidR="00F47DBE">
        <w:rPr>
          <w:rFonts w:ascii="Arial" w:hAnsi="Arial" w:cs="Arial"/>
          <w:b/>
        </w:rPr>
        <w:t>r</w:t>
      </w:r>
      <w:r w:rsidR="00F47DBE" w:rsidRPr="00D2345F">
        <w:rPr>
          <w:rFonts w:ascii="Arial" w:hAnsi="Arial" w:cs="Arial"/>
          <w:b/>
        </w:rPr>
        <w:t xml:space="preserve">etiree </w:t>
      </w:r>
      <w:r w:rsidR="00F47DBE">
        <w:rPr>
          <w:rFonts w:ascii="Arial" w:hAnsi="Arial" w:cs="Arial"/>
          <w:b/>
        </w:rPr>
        <w:t>l</w:t>
      </w:r>
      <w:r w:rsidR="00F47DBE" w:rsidRPr="00D2345F">
        <w:rPr>
          <w:rFonts w:ascii="Arial" w:hAnsi="Arial" w:cs="Arial"/>
          <w:b/>
        </w:rPr>
        <w:t xml:space="preserve">ife </w:t>
      </w:r>
      <w:r w:rsidR="00F47DBE">
        <w:rPr>
          <w:rFonts w:ascii="Arial" w:hAnsi="Arial" w:cs="Arial"/>
          <w:b/>
        </w:rPr>
        <w:t>c</w:t>
      </w:r>
      <w:r w:rsidR="00F47DBE" w:rsidRPr="00D2345F">
        <w:rPr>
          <w:rFonts w:ascii="Arial" w:hAnsi="Arial" w:cs="Arial"/>
          <w:b/>
        </w:rPr>
        <w:t>overage</w:t>
      </w:r>
      <w:r w:rsidR="00F47DBE">
        <w:rPr>
          <w:rFonts w:ascii="Arial" w:hAnsi="Arial" w:cs="Arial"/>
          <w:b/>
        </w:rPr>
        <w:t xml:space="preserve"> – </w:t>
      </w:r>
      <w:r w:rsidR="002D529D">
        <w:rPr>
          <w:rFonts w:ascii="Arial" w:hAnsi="Arial" w:cs="Arial"/>
          <w:b/>
        </w:rPr>
        <w:t xml:space="preserve">retirees </w:t>
      </w:r>
      <w:r w:rsidR="00F47DBE">
        <w:rPr>
          <w:rFonts w:ascii="Arial" w:hAnsi="Arial" w:cs="Arial"/>
          <w:b/>
        </w:rPr>
        <w:t xml:space="preserve">age 65 and over </w:t>
      </w:r>
      <w:r w:rsidR="00E87AB9">
        <w:rPr>
          <w:rFonts w:asciiTheme="minorHAnsi" w:hAnsiTheme="minorHAnsi" w:cstheme="minorHAnsi"/>
          <w:i/>
          <w:color w:val="7030A0"/>
        </w:rPr>
        <w:t>Subsection of life insurance plan</w:t>
      </w:r>
      <w:r w:rsidR="00E87AB9">
        <w:rPr>
          <w:rFonts w:ascii="Arial" w:hAnsi="Arial" w:cs="Arial"/>
          <w:i/>
          <w:color w:val="7030A0"/>
          <w:sz w:val="20"/>
          <w:szCs w:val="20"/>
        </w:rPr>
        <w:t xml:space="preserve"> </w:t>
      </w:r>
      <w:r w:rsidR="00F47DBE">
        <w:rPr>
          <w:rFonts w:ascii="Arial" w:hAnsi="Arial" w:cs="Arial"/>
          <w:i/>
          <w:color w:val="7030A0"/>
          <w:sz w:val="20"/>
          <w:szCs w:val="20"/>
        </w:rPr>
        <w:t>(Show if Basic retiree life eligibility section Q1 = Retirees age 65 and over</w:t>
      </w:r>
    </w:p>
    <w:p w14:paraId="5221841E" w14:textId="77777777" w:rsidR="00F47DBE" w:rsidRDefault="00F47DBE" w:rsidP="00F47DBE">
      <w:pPr>
        <w:spacing w:line="276" w:lineRule="auto"/>
        <w:rPr>
          <w:rFonts w:ascii="Arial" w:hAnsi="Arial" w:cs="Arial"/>
          <w:sz w:val="20"/>
          <w:szCs w:val="20"/>
        </w:rPr>
      </w:pPr>
    </w:p>
    <w:p w14:paraId="2C64029A" w14:textId="57221A1D" w:rsidR="0069572B" w:rsidRPr="00BD14D4" w:rsidRDefault="00F47DBE" w:rsidP="0069572B">
      <w:pPr>
        <w:spacing w:line="276" w:lineRule="auto"/>
        <w:rPr>
          <w:rFonts w:ascii="Arial" w:hAnsi="Arial" w:cs="Arial"/>
          <w:b/>
          <w:color w:val="FF0000"/>
        </w:rPr>
      </w:pPr>
      <w:r>
        <w:rPr>
          <w:rFonts w:ascii="Arial" w:hAnsi="Arial" w:cs="Arial"/>
          <w:sz w:val="20"/>
          <w:szCs w:val="20"/>
        </w:rPr>
        <w:t>6</w:t>
      </w:r>
      <w:r w:rsidRPr="006C0D63">
        <w:rPr>
          <w:rFonts w:ascii="Arial" w:hAnsi="Arial" w:cs="Arial"/>
          <w:sz w:val="20"/>
          <w:szCs w:val="20"/>
        </w:rPr>
        <w:t>. Indicate the type of basic</w:t>
      </w:r>
      <w:r>
        <w:rPr>
          <w:rFonts w:ascii="Arial" w:hAnsi="Arial" w:cs="Arial"/>
          <w:sz w:val="20"/>
          <w:szCs w:val="20"/>
        </w:rPr>
        <w:t xml:space="preserve"> retiree</w:t>
      </w:r>
      <w:r w:rsidRPr="006C0D63">
        <w:rPr>
          <w:rFonts w:ascii="Arial" w:hAnsi="Arial" w:cs="Arial"/>
          <w:sz w:val="20"/>
          <w:szCs w:val="20"/>
        </w:rPr>
        <w:t xml:space="preserve"> life insurance provided</w:t>
      </w:r>
      <w:r>
        <w:rPr>
          <w:rFonts w:ascii="Arial" w:hAnsi="Arial" w:cs="Arial"/>
          <w:sz w:val="20"/>
          <w:szCs w:val="20"/>
        </w:rPr>
        <w:t xml:space="preserve"> for retirees age 65 and over</w:t>
      </w:r>
      <w:r w:rsidRPr="006C0D63">
        <w:rPr>
          <w:rFonts w:ascii="Arial" w:hAnsi="Arial" w:cs="Arial"/>
          <w:sz w:val="20"/>
          <w:szCs w:val="20"/>
        </w:rPr>
        <w:t xml:space="preserve">. </w:t>
      </w:r>
      <w:r w:rsidR="0069572B" w:rsidRPr="00BD14D4">
        <w:rPr>
          <w:rFonts w:ascii="Arial" w:hAnsi="Arial" w:cs="Arial"/>
          <w:color w:val="FF0000"/>
          <w:sz w:val="20"/>
          <w:szCs w:val="20"/>
        </w:rPr>
        <w:t>(Report label: Type of basic retiree life insurance</w:t>
      </w:r>
      <w:r w:rsidR="00BD14D4">
        <w:rPr>
          <w:rFonts w:ascii="Arial" w:hAnsi="Arial" w:cs="Arial"/>
          <w:color w:val="FF0000"/>
          <w:sz w:val="20"/>
          <w:szCs w:val="20"/>
        </w:rPr>
        <w:t>)</w:t>
      </w:r>
    </w:p>
    <w:p w14:paraId="6AD64CBC" w14:textId="575B010A" w:rsidR="00F47DBE" w:rsidRPr="008D0F6F" w:rsidRDefault="00F47DBE" w:rsidP="00F47DBE">
      <w:pPr>
        <w:spacing w:line="276" w:lineRule="auto"/>
        <w:rPr>
          <w:rFonts w:ascii="Arial" w:hAnsi="Arial" w:cs="Arial"/>
          <w:sz w:val="20"/>
          <w:szCs w:val="20"/>
        </w:rPr>
      </w:pPr>
    </w:p>
    <w:p w14:paraId="19850AC1" w14:textId="77777777" w:rsidR="00C3449D" w:rsidRPr="006C0D63" w:rsidRDefault="00C3449D" w:rsidP="00C3449D">
      <w:pPr>
        <w:spacing w:line="276" w:lineRule="auto"/>
        <w:rPr>
          <w:rStyle w:val="Answertextfont"/>
          <w:rFonts w:ascii="Arial" w:hAnsi="Arial" w:cs="Arial"/>
          <w:b/>
          <w:color w:val="7030A0"/>
        </w:rPr>
      </w:pPr>
      <w:r w:rsidRPr="00E968DC">
        <w:rPr>
          <w:rFonts w:ascii="Arial" w:hAnsi="Arial" w:cs="Arial"/>
          <w:sz w:val="20"/>
          <w:szCs w:val="20"/>
        </w:rPr>
        <w:t xml:space="preserve">○ </w:t>
      </w:r>
      <w:r>
        <w:rPr>
          <w:rStyle w:val="Answertextfont"/>
          <w:rFonts w:ascii="Arial" w:hAnsi="Arial" w:cs="Arial"/>
        </w:rPr>
        <w:t>M</w:t>
      </w:r>
      <w:r w:rsidRPr="00E968DC">
        <w:rPr>
          <w:rStyle w:val="Answertextfont"/>
          <w:rFonts w:ascii="Arial" w:hAnsi="Arial" w:cs="Arial"/>
        </w:rPr>
        <w:t>ultiple</w:t>
      </w:r>
      <w:r>
        <w:rPr>
          <w:rStyle w:val="Answertextfont"/>
          <w:rFonts w:ascii="Arial" w:hAnsi="Arial" w:cs="Arial"/>
        </w:rPr>
        <w:t>(s)</w:t>
      </w:r>
      <w:r w:rsidRPr="00E968DC">
        <w:rPr>
          <w:rStyle w:val="Answertextfont"/>
          <w:rFonts w:ascii="Arial" w:hAnsi="Arial" w:cs="Arial"/>
        </w:rPr>
        <w:t xml:space="preserve"> of pay</w:t>
      </w:r>
      <w:r>
        <w:rPr>
          <w:rStyle w:val="Answertextfont"/>
          <w:rFonts w:ascii="Arial" w:hAnsi="Arial" w:cs="Arial"/>
        </w:rPr>
        <w:t>) – benefit is constant once retired</w:t>
      </w:r>
    </w:p>
    <w:p w14:paraId="1FFA572C" w14:textId="77777777" w:rsidR="00C3449D" w:rsidRDefault="00C3449D" w:rsidP="00C3449D">
      <w:pPr>
        <w:spacing w:line="276" w:lineRule="auto"/>
        <w:rPr>
          <w:rStyle w:val="Answertextfont"/>
          <w:rFonts w:ascii="Arial" w:hAnsi="Arial" w:cs="Arial"/>
          <w:b/>
          <w:vanish/>
          <w:color w:val="C0504D" w:themeColor="accent2"/>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sidRPr="006C0D63">
        <w:rPr>
          <w:rFonts w:ascii="Arial" w:hAnsi="Arial" w:cs="Arial"/>
          <w:sz w:val="20"/>
          <w:szCs w:val="20"/>
        </w:rPr>
        <w:t>(s)</w:t>
      </w:r>
      <w:r>
        <w:rPr>
          <w:rFonts w:ascii="Arial" w:hAnsi="Arial" w:cs="Arial"/>
          <w:sz w:val="20"/>
          <w:szCs w:val="20"/>
        </w:rPr>
        <w:t xml:space="preserve"> – benefit is constant once retired</w:t>
      </w:r>
    </w:p>
    <w:p w14:paraId="61EEEA48" w14:textId="77777777" w:rsidR="00C3449D" w:rsidRDefault="00C3449D" w:rsidP="00C3449D">
      <w:pPr>
        <w:spacing w:line="276" w:lineRule="auto"/>
        <w:rPr>
          <w:rStyle w:val="Answertextfont"/>
          <w:rFonts w:ascii="Arial" w:hAnsi="Arial" w:cs="Arial"/>
        </w:rPr>
      </w:pPr>
    </w:p>
    <w:p w14:paraId="259EA7F2" w14:textId="77777777" w:rsidR="00C3449D" w:rsidRPr="006C0D63" w:rsidRDefault="00C3449D" w:rsidP="00C3449D">
      <w:pPr>
        <w:spacing w:line="276" w:lineRule="auto"/>
        <w:rPr>
          <w:rStyle w:val="Answertextfont"/>
          <w:rFonts w:ascii="Arial" w:hAnsi="Arial" w:cs="Arial"/>
          <w:b/>
          <w:color w:val="7030A0"/>
        </w:rPr>
      </w:pPr>
      <w:r w:rsidRPr="00E968DC">
        <w:rPr>
          <w:rFonts w:ascii="Arial" w:hAnsi="Arial" w:cs="Arial"/>
          <w:sz w:val="20"/>
          <w:szCs w:val="20"/>
        </w:rPr>
        <w:lastRenderedPageBreak/>
        <w:t xml:space="preserve">○ </w:t>
      </w:r>
      <w:r>
        <w:rPr>
          <w:rStyle w:val="Answertextfont"/>
          <w:rFonts w:ascii="Arial" w:hAnsi="Arial" w:cs="Arial"/>
        </w:rPr>
        <w:t>M</w:t>
      </w:r>
      <w:r w:rsidRPr="00E968DC">
        <w:rPr>
          <w:rStyle w:val="Answertextfont"/>
          <w:rFonts w:ascii="Arial" w:hAnsi="Arial" w:cs="Arial"/>
        </w:rPr>
        <w:t>ultiple</w:t>
      </w:r>
      <w:r>
        <w:rPr>
          <w:rStyle w:val="Answertextfont"/>
          <w:rFonts w:ascii="Arial" w:hAnsi="Arial" w:cs="Arial"/>
        </w:rPr>
        <w:t>(s)</w:t>
      </w:r>
      <w:r w:rsidRPr="00E968DC">
        <w:rPr>
          <w:rStyle w:val="Answertextfont"/>
          <w:rFonts w:ascii="Arial" w:hAnsi="Arial" w:cs="Arial"/>
        </w:rPr>
        <w:t xml:space="preserve"> of pay</w:t>
      </w:r>
      <w:r>
        <w:rPr>
          <w:rStyle w:val="Answertextfont"/>
          <w:rFonts w:ascii="Arial" w:hAnsi="Arial" w:cs="Arial"/>
        </w:rPr>
        <w:t>) – decreasing level of coverage once retired</w:t>
      </w:r>
    </w:p>
    <w:p w14:paraId="529DB5F2" w14:textId="77777777" w:rsidR="00C3449D" w:rsidRDefault="00C3449D" w:rsidP="00C3449D">
      <w:pPr>
        <w:spacing w:line="276" w:lineRule="auto"/>
        <w:rPr>
          <w:rStyle w:val="Answertextfont"/>
          <w:rFonts w:ascii="Arial" w:hAnsi="Arial" w:cs="Arial"/>
          <w:b/>
          <w:vanish/>
          <w:color w:val="C0504D" w:themeColor="accent2"/>
        </w:rPr>
      </w:pPr>
      <w:r w:rsidRPr="00E968DC">
        <w:rPr>
          <w:rFonts w:ascii="Arial" w:hAnsi="Arial" w:cs="Arial"/>
          <w:sz w:val="20"/>
          <w:szCs w:val="20"/>
        </w:rPr>
        <w:t xml:space="preserve">○ </w:t>
      </w:r>
      <w:r>
        <w:rPr>
          <w:rStyle w:val="Answertextfont"/>
          <w:rFonts w:ascii="Arial" w:hAnsi="Arial" w:cs="Arial"/>
        </w:rPr>
        <w:t>F</w:t>
      </w:r>
      <w:r w:rsidRPr="00E968DC">
        <w:rPr>
          <w:rStyle w:val="Answertextfont"/>
          <w:rFonts w:ascii="Arial" w:hAnsi="Arial" w:cs="Arial"/>
        </w:rPr>
        <w:t>ixed amount</w:t>
      </w:r>
      <w:r w:rsidRPr="006C0D63">
        <w:rPr>
          <w:rFonts w:ascii="Arial" w:hAnsi="Arial" w:cs="Arial"/>
          <w:sz w:val="20"/>
          <w:szCs w:val="20"/>
        </w:rPr>
        <w:t>(s)</w:t>
      </w:r>
      <w:r>
        <w:rPr>
          <w:rFonts w:ascii="Arial" w:hAnsi="Arial" w:cs="Arial"/>
          <w:sz w:val="20"/>
          <w:szCs w:val="20"/>
        </w:rPr>
        <w:t xml:space="preserve"> – decreasing level of coverage once retired</w:t>
      </w:r>
    </w:p>
    <w:p w14:paraId="0759E640" w14:textId="77777777" w:rsidR="00C3449D" w:rsidRDefault="00C3449D" w:rsidP="00C3449D">
      <w:pPr>
        <w:spacing w:line="276" w:lineRule="auto"/>
        <w:rPr>
          <w:rStyle w:val="Answertextfont"/>
          <w:rFonts w:ascii="Arial" w:hAnsi="Arial" w:cs="Arial"/>
        </w:rPr>
      </w:pPr>
    </w:p>
    <w:p w14:paraId="79BB4FCC" w14:textId="32A50E67" w:rsidR="00F47DBE" w:rsidRDefault="00C3449D" w:rsidP="00F47DBE">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Other</w:t>
      </w:r>
      <w:r w:rsidR="00F47DBE">
        <w:rPr>
          <w:rStyle w:val="Answertextfont"/>
          <w:rFonts w:ascii="Arial" w:hAnsi="Arial" w:cs="Arial"/>
        </w:rPr>
        <w:t xml:space="preserve"> </w:t>
      </w:r>
    </w:p>
    <w:p w14:paraId="21F1362E" w14:textId="77777777" w:rsidR="00F47DBE" w:rsidRDefault="00F47DBE" w:rsidP="00F47DBE">
      <w:pPr>
        <w:spacing w:line="276" w:lineRule="auto"/>
        <w:rPr>
          <w:rStyle w:val="Answertextfont"/>
          <w:rFonts w:ascii="Arial" w:hAnsi="Arial" w:cs="Arial"/>
        </w:rPr>
      </w:pPr>
    </w:p>
    <w:p w14:paraId="3DB839EF" w14:textId="01A6C1AF" w:rsidR="00F47DBE" w:rsidRDefault="00F47DBE" w:rsidP="00F47DBE">
      <w:pPr>
        <w:pStyle w:val="Questiontext"/>
        <w:spacing w:after="0" w:line="276" w:lineRule="auto"/>
        <w:rPr>
          <w:rFonts w:ascii="Arial" w:hAnsi="Arial" w:cs="Arial"/>
        </w:rPr>
      </w:pPr>
      <w:r>
        <w:rPr>
          <w:rStyle w:val="Answertextfont"/>
          <w:rFonts w:ascii="Arial" w:hAnsi="Arial" w:cs="Arial"/>
        </w:rPr>
        <w:t xml:space="preserve">7.  </w:t>
      </w:r>
      <w:r w:rsidRPr="00253C40">
        <w:rPr>
          <w:rFonts w:ascii="Arial" w:hAnsi="Arial" w:cs="Arial"/>
        </w:rPr>
        <w:t>Describe the basic</w:t>
      </w:r>
      <w:r>
        <w:rPr>
          <w:rFonts w:ascii="Arial" w:hAnsi="Arial" w:cs="Arial"/>
        </w:rPr>
        <w:t xml:space="preserve"> retiree life </w:t>
      </w:r>
      <w:r w:rsidRPr="00253C40">
        <w:rPr>
          <w:rFonts w:ascii="Arial" w:hAnsi="Arial" w:cs="Arial"/>
        </w:rPr>
        <w:t>coverage</w:t>
      </w:r>
      <w:r>
        <w:rPr>
          <w:rFonts w:ascii="Arial" w:hAnsi="Arial" w:cs="Arial"/>
        </w:rPr>
        <w:t xml:space="preserve"> for retirees </w:t>
      </w:r>
      <w:r w:rsidR="00C3449D">
        <w:rPr>
          <w:rFonts w:ascii="Arial" w:hAnsi="Arial" w:cs="Arial"/>
        </w:rPr>
        <w:t>age 65 and over</w:t>
      </w:r>
      <w:r w:rsidRPr="00253C40">
        <w:rPr>
          <w:rFonts w:ascii="Arial" w:hAnsi="Arial" w:cs="Arial"/>
        </w:rPr>
        <w:t>.</w:t>
      </w:r>
      <w:r w:rsidRPr="00253C40">
        <w:t xml:space="preserve"> </w:t>
      </w:r>
      <w:r w:rsidR="00C3449D">
        <w:rPr>
          <w:rStyle w:val="Answertextfont"/>
          <w:rFonts w:ascii="Arial" w:hAnsi="Arial" w:cs="Arial"/>
          <w:i/>
          <w:color w:val="7030A0"/>
        </w:rPr>
        <w:t>Show this question if Q6</w:t>
      </w:r>
      <w:r w:rsidR="00C3449D" w:rsidRPr="0054446F">
        <w:rPr>
          <w:rStyle w:val="Answertextfont"/>
          <w:rFonts w:ascii="Arial" w:hAnsi="Arial" w:cs="Arial"/>
          <w:i/>
          <w:color w:val="7030A0"/>
        </w:rPr>
        <w:t xml:space="preserve"> =</w:t>
      </w:r>
      <w:r w:rsidR="00C3449D">
        <w:rPr>
          <w:rStyle w:val="Answertextfont"/>
          <w:rFonts w:ascii="Arial" w:hAnsi="Arial" w:cs="Arial"/>
          <w:i/>
          <w:color w:val="7030A0"/>
        </w:rPr>
        <w:t xml:space="preserve"> Multiple(s) of pay – decreasing level of coverage once retired or Fixed amount(s) – decreasing level of coverage once retired </w:t>
      </w:r>
      <w:r w:rsidR="0069572B">
        <w:rPr>
          <w:rStyle w:val="Answertextfont"/>
          <w:rFonts w:ascii="Arial" w:hAnsi="Arial" w:cs="Arial"/>
          <w:i/>
          <w:color w:val="7030A0"/>
        </w:rPr>
        <w:t xml:space="preserve">or Other </w:t>
      </w:r>
      <w:r w:rsidR="0069572B">
        <w:rPr>
          <w:rFonts w:ascii="Arial" w:hAnsi="Arial" w:cs="Arial"/>
          <w:color w:val="FF0000"/>
        </w:rPr>
        <w:t>(Report label: Coverage description)</w:t>
      </w:r>
      <w:r w:rsidR="0069572B">
        <w:rPr>
          <w:rStyle w:val="Answertextfont"/>
          <w:rFonts w:ascii="Arial" w:hAnsi="Arial" w:cs="Arial"/>
          <w:i/>
          <w:color w:val="7030A0"/>
        </w:rPr>
        <w:br/>
      </w:r>
      <w:r>
        <w:rPr>
          <w:rFonts w:ascii="Arial" w:hAnsi="Arial" w:cs="Arial"/>
        </w:rPr>
        <w:t>________________________________________________________________________________</w:t>
      </w:r>
    </w:p>
    <w:p w14:paraId="5F935AA4" w14:textId="77777777" w:rsidR="00F47DBE" w:rsidRDefault="00F47DBE" w:rsidP="00F47DBE">
      <w:pPr>
        <w:rPr>
          <w:rFonts w:ascii="Arial" w:hAnsi="Arial" w:cs="Arial"/>
        </w:rPr>
      </w:pPr>
      <w:r>
        <w:rPr>
          <w:rFonts w:ascii="Arial" w:hAnsi="Arial" w:cs="Arial"/>
        </w:rPr>
        <w:t>___________________________________________________________________</w:t>
      </w:r>
    </w:p>
    <w:p w14:paraId="33093718" w14:textId="0CCBABB2" w:rsidR="00F47DBE" w:rsidRDefault="00F47DBE" w:rsidP="00F47DBE">
      <w:pPr>
        <w:spacing w:line="276" w:lineRule="auto"/>
        <w:rPr>
          <w:rFonts w:ascii="Arial" w:hAnsi="Arial" w:cs="Arial"/>
        </w:rPr>
      </w:pPr>
    </w:p>
    <w:p w14:paraId="714A70C3" w14:textId="77777777" w:rsidR="00F47DBE" w:rsidRDefault="00F47DBE" w:rsidP="00F47DBE">
      <w:pPr>
        <w:spacing w:line="276" w:lineRule="auto"/>
        <w:rPr>
          <w:rFonts w:ascii="Arial" w:hAnsi="Arial" w:cs="Arial"/>
        </w:rPr>
      </w:pPr>
    </w:p>
    <w:p w14:paraId="146B13B5" w14:textId="7C06AFD8" w:rsidR="0069572B" w:rsidRDefault="00F47DBE" w:rsidP="0069572B">
      <w:pPr>
        <w:pStyle w:val="Questiontext"/>
        <w:spacing w:after="0" w:line="276" w:lineRule="auto"/>
        <w:rPr>
          <w:rFonts w:ascii="Arial" w:hAnsi="Arial" w:cs="Arial"/>
          <w:i/>
          <w:color w:val="7030A0"/>
        </w:rPr>
      </w:pPr>
      <w:r>
        <w:rPr>
          <w:rFonts w:ascii="Arial" w:hAnsi="Arial" w:cs="Arial"/>
        </w:rPr>
        <w:t xml:space="preserve">9. </w:t>
      </w:r>
      <w:r w:rsidRPr="00E968DC">
        <w:rPr>
          <w:rFonts w:ascii="Arial" w:hAnsi="Arial" w:cs="Arial"/>
        </w:rPr>
        <w:t xml:space="preserve">Provide the </w:t>
      </w:r>
      <w:r>
        <w:rPr>
          <w:rFonts w:ascii="Arial" w:hAnsi="Arial" w:cs="Arial"/>
        </w:rPr>
        <w:t xml:space="preserve">most representative basic retiree </w:t>
      </w:r>
      <w:r w:rsidRPr="00E968DC">
        <w:rPr>
          <w:rFonts w:ascii="Arial" w:hAnsi="Arial" w:cs="Arial"/>
        </w:rPr>
        <w:t xml:space="preserve">life </w:t>
      </w:r>
      <w:r>
        <w:rPr>
          <w:rFonts w:ascii="Arial" w:hAnsi="Arial" w:cs="Arial"/>
        </w:rPr>
        <w:t xml:space="preserve">insurance as a </w:t>
      </w:r>
      <w:r w:rsidRPr="00E968DC">
        <w:rPr>
          <w:rFonts w:ascii="Arial" w:hAnsi="Arial" w:cs="Arial"/>
        </w:rPr>
        <w:t xml:space="preserve">multiple of </w:t>
      </w:r>
      <w:r>
        <w:rPr>
          <w:rFonts w:ascii="Arial" w:hAnsi="Arial" w:cs="Arial"/>
        </w:rPr>
        <w:t>pay for retirees age 65</w:t>
      </w:r>
      <w:r w:rsidR="00C3449D">
        <w:rPr>
          <w:rFonts w:ascii="Arial" w:hAnsi="Arial" w:cs="Arial"/>
        </w:rPr>
        <w:t xml:space="preserve"> and over</w:t>
      </w:r>
      <w:r w:rsidRPr="00E968DC">
        <w:rPr>
          <w:rFonts w:ascii="Arial" w:hAnsi="Arial" w:cs="Arial"/>
        </w:rPr>
        <w:t>.</w:t>
      </w:r>
      <w:r>
        <w:rPr>
          <w:rStyle w:val="Answertextfont"/>
          <w:rFonts w:ascii="Arial" w:hAnsi="Arial" w:cs="Arial"/>
          <w:b/>
          <w:color w:val="7030A0"/>
        </w:rPr>
        <w:t xml:space="preserve"> </w:t>
      </w:r>
      <w:r w:rsidRPr="0046545F">
        <w:rPr>
          <w:rFonts w:ascii="Arial" w:hAnsi="Arial" w:cs="Arial"/>
          <w:i/>
          <w:color w:val="7030A0"/>
        </w:rPr>
        <w:t>Show this question if Q</w:t>
      </w:r>
      <w:r>
        <w:rPr>
          <w:rFonts w:ascii="Arial" w:hAnsi="Arial" w:cs="Arial"/>
          <w:i/>
          <w:color w:val="7030A0"/>
        </w:rPr>
        <w:t>6</w:t>
      </w:r>
      <w:r w:rsidRPr="0046545F">
        <w:rPr>
          <w:rFonts w:ascii="Arial" w:hAnsi="Arial" w:cs="Arial"/>
          <w:i/>
          <w:color w:val="7030A0"/>
        </w:rPr>
        <w:t xml:space="preserve"> = </w:t>
      </w:r>
      <w:r>
        <w:rPr>
          <w:rFonts w:ascii="Arial" w:hAnsi="Arial" w:cs="Arial"/>
          <w:i/>
          <w:color w:val="7030A0"/>
        </w:rPr>
        <w:t>M</w:t>
      </w:r>
      <w:r w:rsidRPr="0046545F">
        <w:rPr>
          <w:rFonts w:ascii="Arial" w:hAnsi="Arial" w:cs="Arial"/>
          <w:i/>
          <w:color w:val="7030A0"/>
        </w:rPr>
        <w:t>ultiple</w:t>
      </w:r>
      <w:r>
        <w:rPr>
          <w:rFonts w:ascii="Arial" w:hAnsi="Arial" w:cs="Arial"/>
          <w:i/>
          <w:color w:val="7030A0"/>
        </w:rPr>
        <w:t>(s)</w:t>
      </w:r>
      <w:r w:rsidRPr="0046545F">
        <w:rPr>
          <w:rFonts w:ascii="Arial" w:hAnsi="Arial" w:cs="Arial"/>
          <w:i/>
          <w:color w:val="7030A0"/>
        </w:rPr>
        <w:t xml:space="preserve"> of </w:t>
      </w:r>
      <w:r>
        <w:rPr>
          <w:rFonts w:ascii="Arial" w:hAnsi="Arial" w:cs="Arial"/>
          <w:i/>
          <w:color w:val="7030A0"/>
        </w:rPr>
        <w:t xml:space="preserve">pay – </w:t>
      </w:r>
      <w:r w:rsidR="00C3449D">
        <w:rPr>
          <w:rFonts w:ascii="Arial" w:hAnsi="Arial" w:cs="Arial"/>
          <w:i/>
          <w:color w:val="7030A0"/>
        </w:rPr>
        <w:t>benefit is constant once retired</w:t>
      </w:r>
      <w:r>
        <w:rPr>
          <w:rFonts w:ascii="Arial" w:hAnsi="Arial" w:cs="Arial"/>
          <w:i/>
          <w:color w:val="7030A0"/>
        </w:rPr>
        <w:t xml:space="preserve"> OR (Properties: Allow 1 decimal place)</w:t>
      </w:r>
      <w:r w:rsidR="0069572B">
        <w:rPr>
          <w:rFonts w:ascii="Arial" w:hAnsi="Arial" w:cs="Arial"/>
          <w:i/>
          <w:color w:val="7030A0"/>
        </w:rPr>
        <w:t xml:space="preserve"> </w:t>
      </w:r>
      <w:r w:rsidR="0069572B">
        <w:rPr>
          <w:rFonts w:ascii="Arial" w:hAnsi="Arial" w:cs="Arial"/>
          <w:color w:val="FF0000"/>
        </w:rPr>
        <w:t>(Report Label: Most representative multiple of pay)</w:t>
      </w:r>
    </w:p>
    <w:p w14:paraId="4FD4DAA8" w14:textId="60D2DCBC" w:rsidR="00F47DBE" w:rsidRDefault="00F47DBE" w:rsidP="00F47DBE">
      <w:pPr>
        <w:pStyle w:val="Questiontext"/>
        <w:spacing w:after="0" w:line="276" w:lineRule="auto"/>
        <w:rPr>
          <w:rFonts w:ascii="Arial" w:hAnsi="Arial" w:cs="Arial"/>
          <w:i/>
          <w:color w:val="7030A0"/>
        </w:rPr>
      </w:pPr>
    </w:p>
    <w:p w14:paraId="33D53593" w14:textId="77777777" w:rsidR="00F47DBE" w:rsidRDefault="00F47DBE" w:rsidP="00F47DBE">
      <w:pPr>
        <w:pStyle w:val="Questiontext"/>
        <w:spacing w:after="0" w:line="276" w:lineRule="auto"/>
        <w:rPr>
          <w:rFonts w:ascii="Arial" w:hAnsi="Arial" w:cs="Arial"/>
        </w:rPr>
      </w:pPr>
      <w:r>
        <w:rPr>
          <w:rFonts w:ascii="Arial" w:hAnsi="Arial" w:cs="Arial"/>
          <w:i/>
          <w:color w:val="7030A0"/>
        </w:rPr>
        <w:t xml:space="preserve"> </w:t>
      </w:r>
      <w:r w:rsidRPr="00E968DC">
        <w:rPr>
          <w:rFonts w:ascii="Arial" w:hAnsi="Arial" w:cs="Arial"/>
        </w:rPr>
        <w:t>___________</w:t>
      </w:r>
    </w:p>
    <w:p w14:paraId="15751A60" w14:textId="77777777" w:rsidR="00F47DBE" w:rsidRDefault="00F47DBE" w:rsidP="00F47DBE">
      <w:pPr>
        <w:pStyle w:val="Questiontext"/>
        <w:spacing w:after="0" w:line="276" w:lineRule="auto"/>
        <w:rPr>
          <w:rFonts w:ascii="Arial" w:hAnsi="Arial" w:cs="Arial"/>
          <w:i/>
          <w:color w:val="7030A0"/>
        </w:rPr>
      </w:pPr>
    </w:p>
    <w:p w14:paraId="4881A3C6" w14:textId="2794EA41" w:rsidR="00F47DBE" w:rsidRPr="003A2F33" w:rsidRDefault="00F47DBE" w:rsidP="00F47DBE">
      <w:pPr>
        <w:pStyle w:val="Questiontext"/>
        <w:spacing w:after="0" w:line="276" w:lineRule="auto"/>
        <w:rPr>
          <w:rFonts w:ascii="Arial" w:hAnsi="Arial" w:cs="Arial"/>
        </w:rPr>
      </w:pPr>
      <w:r>
        <w:rPr>
          <w:rFonts w:ascii="Arial" w:hAnsi="Arial" w:cs="Arial"/>
        </w:rPr>
        <w:t xml:space="preserve">10.  </w:t>
      </w:r>
      <w:r w:rsidRPr="00E968DC">
        <w:rPr>
          <w:rFonts w:ascii="Arial" w:hAnsi="Arial" w:cs="Arial"/>
        </w:rPr>
        <w:t xml:space="preserve">Provide the </w:t>
      </w:r>
      <w:r>
        <w:rPr>
          <w:rFonts w:ascii="Arial" w:hAnsi="Arial" w:cs="Arial"/>
        </w:rPr>
        <w:t xml:space="preserve">most representative basic retiree </w:t>
      </w:r>
      <w:r w:rsidRPr="00E968DC">
        <w:rPr>
          <w:rFonts w:ascii="Arial" w:hAnsi="Arial" w:cs="Arial"/>
        </w:rPr>
        <w:t xml:space="preserve">life </w:t>
      </w:r>
      <w:r>
        <w:rPr>
          <w:rFonts w:ascii="Arial" w:hAnsi="Arial" w:cs="Arial"/>
        </w:rPr>
        <w:t>insurance fixed amount for retirees age 65</w:t>
      </w:r>
      <w:r w:rsidR="00C3449D">
        <w:rPr>
          <w:rFonts w:ascii="Arial" w:hAnsi="Arial" w:cs="Arial"/>
        </w:rPr>
        <w:t xml:space="preserve"> and over</w:t>
      </w:r>
      <w:r w:rsidRPr="00E968DC">
        <w:rPr>
          <w:rFonts w:ascii="Arial" w:hAnsi="Arial" w:cs="Arial"/>
        </w:rPr>
        <w:t>.</w:t>
      </w:r>
      <w:r>
        <w:rPr>
          <w:rStyle w:val="Answertextfont"/>
          <w:rFonts w:ascii="Arial" w:hAnsi="Arial" w:cs="Arial"/>
          <w:b/>
          <w:color w:val="7030A0"/>
        </w:rPr>
        <w:t xml:space="preserve"> </w:t>
      </w:r>
      <w:r w:rsidRPr="0046545F">
        <w:rPr>
          <w:rFonts w:ascii="Arial" w:hAnsi="Arial" w:cs="Arial"/>
          <w:i/>
          <w:color w:val="7030A0"/>
        </w:rPr>
        <w:t>Show this question if Q</w:t>
      </w:r>
      <w:r>
        <w:rPr>
          <w:rFonts w:ascii="Arial" w:hAnsi="Arial" w:cs="Arial"/>
          <w:i/>
          <w:color w:val="7030A0"/>
        </w:rPr>
        <w:t>6</w:t>
      </w:r>
      <w:r w:rsidRPr="0046545F">
        <w:rPr>
          <w:rFonts w:ascii="Arial" w:hAnsi="Arial" w:cs="Arial"/>
          <w:i/>
          <w:color w:val="7030A0"/>
        </w:rPr>
        <w:t xml:space="preserve"> = </w:t>
      </w:r>
      <w:r>
        <w:rPr>
          <w:rFonts w:ascii="Arial" w:hAnsi="Arial" w:cs="Arial"/>
          <w:i/>
          <w:color w:val="7030A0"/>
        </w:rPr>
        <w:t xml:space="preserve">Fixed amount(s) – </w:t>
      </w:r>
      <w:r w:rsidR="00C3449D">
        <w:rPr>
          <w:rFonts w:ascii="Arial" w:hAnsi="Arial" w:cs="Arial"/>
          <w:i/>
          <w:color w:val="7030A0"/>
        </w:rPr>
        <w:t>benefit is constant once retired</w:t>
      </w:r>
      <w:r>
        <w:rPr>
          <w:rFonts w:ascii="Arial" w:hAnsi="Arial" w:cs="Arial"/>
          <w:i/>
          <w:color w:val="7030A0"/>
        </w:rPr>
        <w:t xml:space="preserve"> (Properties: Allow no decimal places)</w:t>
      </w:r>
      <w:r w:rsidR="0069572B" w:rsidRPr="0069572B">
        <w:rPr>
          <w:rFonts w:ascii="Arial" w:hAnsi="Arial" w:cs="Arial"/>
          <w:color w:val="FF0000"/>
        </w:rPr>
        <w:t xml:space="preserve"> </w:t>
      </w:r>
      <w:r w:rsidR="0069572B">
        <w:rPr>
          <w:rFonts w:ascii="Arial" w:hAnsi="Arial" w:cs="Arial"/>
          <w:color w:val="FF0000"/>
        </w:rPr>
        <w:t>(Report Label: Most representative fixed amount)</w:t>
      </w:r>
    </w:p>
    <w:p w14:paraId="3074C709" w14:textId="77777777" w:rsidR="00F47DBE" w:rsidRPr="00E53E64" w:rsidRDefault="00F47DBE" w:rsidP="00F47DBE">
      <w:pPr>
        <w:pStyle w:val="Questiontext"/>
        <w:spacing w:after="0" w:line="276" w:lineRule="auto"/>
        <w:rPr>
          <w:rFonts w:ascii="Arial" w:hAnsi="Arial" w:cs="Arial"/>
        </w:rPr>
      </w:pPr>
      <w:r w:rsidRPr="00E968DC">
        <w:rPr>
          <w:rFonts w:ascii="Arial" w:hAnsi="Arial" w:cs="Arial"/>
        </w:rPr>
        <w:t>___________</w:t>
      </w:r>
    </w:p>
    <w:p w14:paraId="0B047186" w14:textId="77777777" w:rsidR="00F47DBE" w:rsidRPr="00E53E64" w:rsidRDefault="00F47DBE" w:rsidP="00F47DBE">
      <w:pPr>
        <w:pStyle w:val="Questiontext"/>
        <w:spacing w:after="0" w:line="276" w:lineRule="auto"/>
        <w:rPr>
          <w:rFonts w:ascii="Arial" w:hAnsi="Arial" w:cs="Arial"/>
        </w:rPr>
      </w:pPr>
    </w:p>
    <w:p w14:paraId="4483DF92" w14:textId="5250AD24" w:rsidR="00F47DBE" w:rsidRPr="00E968DC" w:rsidRDefault="00F47DBE" w:rsidP="00F47DBE">
      <w:pPr>
        <w:pStyle w:val="Questiontext"/>
        <w:spacing w:after="0" w:line="276" w:lineRule="auto"/>
        <w:rPr>
          <w:rFonts w:ascii="Arial" w:hAnsi="Arial" w:cs="Arial"/>
        </w:rPr>
      </w:pPr>
      <w:r>
        <w:rPr>
          <w:rFonts w:ascii="Arial" w:hAnsi="Arial" w:cs="Arial"/>
        </w:rPr>
        <w:t xml:space="preserve">11.  Indicate the type of minimum benefit for the most representative basic retiree </w:t>
      </w:r>
      <w:r w:rsidRPr="00E968DC">
        <w:rPr>
          <w:rFonts w:ascii="Arial" w:hAnsi="Arial" w:cs="Arial"/>
        </w:rPr>
        <w:t>life</w:t>
      </w:r>
      <w:r>
        <w:rPr>
          <w:rFonts w:ascii="Arial" w:hAnsi="Arial" w:cs="Arial"/>
        </w:rPr>
        <w:t xml:space="preserve"> insurance for retirees age 65</w:t>
      </w:r>
      <w:r w:rsidR="00C3449D">
        <w:rPr>
          <w:rFonts w:ascii="Arial" w:hAnsi="Arial" w:cs="Arial"/>
        </w:rPr>
        <w:t xml:space="preserve"> and over</w:t>
      </w:r>
      <w:r w:rsidRPr="00E968DC">
        <w:rPr>
          <w:rFonts w:ascii="Arial" w:hAnsi="Arial" w:cs="Arial"/>
        </w:rPr>
        <w:t xml:space="preserve">. </w:t>
      </w:r>
      <w:r w:rsidR="00067CB9">
        <w:rPr>
          <w:rFonts w:ascii="Arial" w:hAnsi="Arial" w:cs="Arial"/>
        </w:rPr>
        <w:t xml:space="preserve">For benefits that are based on a decreasing level of coverage, this should not reflect the ultimate benefit amount. </w:t>
      </w:r>
      <w:r w:rsidRPr="0046545F">
        <w:rPr>
          <w:rFonts w:ascii="Arial" w:hAnsi="Arial" w:cs="Arial"/>
          <w:i/>
          <w:color w:val="7030A0"/>
        </w:rPr>
        <w:t>Show this question if Q</w:t>
      </w:r>
      <w:r>
        <w:rPr>
          <w:rFonts w:ascii="Arial" w:hAnsi="Arial" w:cs="Arial"/>
          <w:i/>
          <w:color w:val="7030A0"/>
        </w:rPr>
        <w:t>6</w:t>
      </w:r>
      <w:r w:rsidRPr="0046545F">
        <w:rPr>
          <w:rFonts w:ascii="Arial" w:hAnsi="Arial" w:cs="Arial"/>
          <w:i/>
          <w:color w:val="7030A0"/>
        </w:rPr>
        <w:t xml:space="preserve"> = </w:t>
      </w:r>
      <w:r>
        <w:rPr>
          <w:rFonts w:ascii="Arial" w:hAnsi="Arial" w:cs="Arial"/>
          <w:i/>
          <w:color w:val="7030A0"/>
        </w:rPr>
        <w:t>M</w:t>
      </w:r>
      <w:r w:rsidRPr="0046545F">
        <w:rPr>
          <w:rFonts w:ascii="Arial" w:hAnsi="Arial" w:cs="Arial"/>
          <w:i/>
          <w:color w:val="7030A0"/>
        </w:rPr>
        <w:t>ultiple</w:t>
      </w:r>
      <w:r>
        <w:rPr>
          <w:rFonts w:ascii="Arial" w:hAnsi="Arial" w:cs="Arial"/>
          <w:i/>
          <w:color w:val="7030A0"/>
        </w:rPr>
        <w:t>(s)</w:t>
      </w:r>
      <w:r w:rsidRPr="0046545F">
        <w:rPr>
          <w:rFonts w:ascii="Arial" w:hAnsi="Arial" w:cs="Arial"/>
          <w:i/>
          <w:color w:val="7030A0"/>
        </w:rPr>
        <w:t xml:space="preserve"> of pay</w:t>
      </w:r>
      <w:r>
        <w:rPr>
          <w:rFonts w:ascii="Arial" w:hAnsi="Arial" w:cs="Arial"/>
          <w:i/>
          <w:color w:val="7030A0"/>
        </w:rPr>
        <w:t xml:space="preserve"> – </w:t>
      </w:r>
      <w:r w:rsidR="00C3449D">
        <w:rPr>
          <w:rFonts w:ascii="Arial" w:hAnsi="Arial" w:cs="Arial"/>
          <w:i/>
          <w:color w:val="7030A0"/>
        </w:rPr>
        <w:t>benefit is constant once retired</w:t>
      </w:r>
      <w:r>
        <w:rPr>
          <w:rFonts w:ascii="Arial" w:hAnsi="Arial" w:cs="Arial"/>
          <w:i/>
          <w:color w:val="7030A0"/>
        </w:rPr>
        <w:t>, M</w:t>
      </w:r>
      <w:r w:rsidRPr="0046545F">
        <w:rPr>
          <w:rFonts w:ascii="Arial" w:hAnsi="Arial" w:cs="Arial"/>
          <w:i/>
          <w:color w:val="7030A0"/>
        </w:rPr>
        <w:t>ultiple</w:t>
      </w:r>
      <w:r>
        <w:rPr>
          <w:rFonts w:ascii="Arial" w:hAnsi="Arial" w:cs="Arial"/>
          <w:i/>
          <w:color w:val="7030A0"/>
        </w:rPr>
        <w:t>(s)</w:t>
      </w:r>
      <w:r w:rsidRPr="0046545F">
        <w:rPr>
          <w:rFonts w:ascii="Arial" w:hAnsi="Arial" w:cs="Arial"/>
          <w:i/>
          <w:color w:val="7030A0"/>
        </w:rPr>
        <w:t xml:space="preserve"> of </w:t>
      </w:r>
      <w:r>
        <w:rPr>
          <w:rFonts w:ascii="Arial" w:hAnsi="Arial" w:cs="Arial"/>
          <w:i/>
          <w:color w:val="7030A0"/>
        </w:rPr>
        <w:t xml:space="preserve">pay – decreasing level of coverage </w:t>
      </w:r>
      <w:r w:rsidR="00C3449D">
        <w:rPr>
          <w:rFonts w:ascii="Arial" w:hAnsi="Arial" w:cs="Arial"/>
          <w:i/>
          <w:color w:val="7030A0"/>
        </w:rPr>
        <w:t>once retired</w:t>
      </w:r>
      <w:r>
        <w:rPr>
          <w:rFonts w:ascii="Arial" w:hAnsi="Arial" w:cs="Arial"/>
          <w:i/>
          <w:color w:val="7030A0"/>
        </w:rPr>
        <w:t xml:space="preserve"> OR multiple of pay plus fixed amount OR Q8= multiple of pay</w:t>
      </w:r>
      <w:r w:rsidR="00BD14D4">
        <w:rPr>
          <w:rFonts w:ascii="Arial" w:hAnsi="Arial" w:cs="Arial"/>
          <w:i/>
          <w:color w:val="7030A0"/>
        </w:rPr>
        <w:t xml:space="preserve"> </w:t>
      </w:r>
      <w:r w:rsidR="0069572B" w:rsidRPr="0095250A">
        <w:rPr>
          <w:rFonts w:ascii="Arial" w:hAnsi="Arial" w:cs="Arial"/>
          <w:color w:val="FF0000"/>
        </w:rPr>
        <w:t>(Report label: Type of minimum benefit)</w:t>
      </w:r>
    </w:p>
    <w:p w14:paraId="1224BF3B" w14:textId="77777777" w:rsidR="00F47DBE" w:rsidRPr="00060220" w:rsidRDefault="00F47DBE" w:rsidP="00F47DBE">
      <w:pPr>
        <w:numPr>
          <w:ilvl w:val="0"/>
          <w:numId w:val="8"/>
        </w:numPr>
        <w:rPr>
          <w:rFonts w:ascii="Arial" w:hAnsi="Arial" w:cs="Arial"/>
        </w:rPr>
      </w:pPr>
      <w:r w:rsidRPr="00060220">
        <w:rPr>
          <w:rStyle w:val="Answertextfont"/>
          <w:rFonts w:ascii="Arial" w:hAnsi="Arial" w:cs="Arial"/>
        </w:rPr>
        <w:t>No minimum</w:t>
      </w:r>
    </w:p>
    <w:p w14:paraId="26C8F016" w14:textId="77777777" w:rsidR="00F47DBE" w:rsidRPr="00060220" w:rsidRDefault="00F47DBE" w:rsidP="00F47DBE">
      <w:pPr>
        <w:numPr>
          <w:ilvl w:val="0"/>
          <w:numId w:val="8"/>
        </w:numPr>
        <w:rPr>
          <w:rFonts w:ascii="Arial" w:hAnsi="Arial" w:cs="Arial"/>
        </w:rPr>
      </w:pPr>
      <w:r w:rsidRPr="00060220">
        <w:rPr>
          <w:rStyle w:val="Answertextfont"/>
          <w:rFonts w:ascii="Arial" w:hAnsi="Arial" w:cs="Arial"/>
        </w:rPr>
        <w:t>Fixed amount</w:t>
      </w:r>
    </w:p>
    <w:p w14:paraId="05AF3192" w14:textId="53162180" w:rsidR="00F47DBE" w:rsidRPr="00060220" w:rsidRDefault="00F47DBE" w:rsidP="00F47DBE">
      <w:pPr>
        <w:numPr>
          <w:ilvl w:val="0"/>
          <w:numId w:val="8"/>
        </w:numPr>
        <w:rPr>
          <w:rFonts w:ascii="Arial" w:hAnsi="Arial" w:cs="Arial"/>
        </w:rPr>
      </w:pPr>
      <w:r w:rsidRPr="00060220">
        <w:rPr>
          <w:rStyle w:val="Answertextfont"/>
          <w:rFonts w:ascii="Arial" w:hAnsi="Arial" w:cs="Arial"/>
        </w:rPr>
        <w:t>Other (____________</w:t>
      </w:r>
      <w:r w:rsidR="0006140E">
        <w:rPr>
          <w:rStyle w:val="Answertextfont"/>
          <w:rFonts w:ascii="Arial" w:hAnsi="Arial" w:cs="Arial"/>
        </w:rPr>
        <w:t>)</w:t>
      </w:r>
    </w:p>
    <w:p w14:paraId="2D0D5CA5" w14:textId="77777777" w:rsidR="00F47DBE" w:rsidRDefault="00F47DBE" w:rsidP="00F47DBE">
      <w:pPr>
        <w:pStyle w:val="Questiontext"/>
        <w:spacing w:after="0" w:line="276" w:lineRule="auto"/>
        <w:rPr>
          <w:rFonts w:ascii="Arial" w:hAnsi="Arial" w:cs="Arial"/>
        </w:rPr>
      </w:pPr>
    </w:p>
    <w:p w14:paraId="6F0B43DD" w14:textId="77777777" w:rsidR="0069572B" w:rsidRPr="00060220" w:rsidRDefault="00F47DBE" w:rsidP="0069572B">
      <w:pPr>
        <w:pStyle w:val="Questiontext"/>
        <w:spacing w:after="0" w:line="276" w:lineRule="auto"/>
        <w:rPr>
          <w:rFonts w:ascii="Arial" w:hAnsi="Arial" w:cs="Arial"/>
          <w:color w:val="7030A0"/>
        </w:rPr>
      </w:pPr>
      <w:r>
        <w:rPr>
          <w:rFonts w:ascii="Arial" w:hAnsi="Arial" w:cs="Arial"/>
        </w:rPr>
        <w:t>12.  Provide the most representative basic retiree life insurance minimum benefit amount for retirees age 65</w:t>
      </w:r>
      <w:r w:rsidR="00C3449D">
        <w:rPr>
          <w:rFonts w:ascii="Arial" w:hAnsi="Arial" w:cs="Arial"/>
        </w:rPr>
        <w:t xml:space="preserve"> and over</w:t>
      </w:r>
      <w:r>
        <w:rPr>
          <w:rFonts w:ascii="Arial" w:hAnsi="Arial" w:cs="Arial"/>
        </w:rPr>
        <w:t xml:space="preserve">: </w:t>
      </w:r>
      <w:r>
        <w:rPr>
          <w:rStyle w:val="Answertextfont"/>
        </w:rPr>
        <w:t xml:space="preserve">____________ </w:t>
      </w:r>
      <w:r w:rsidRPr="00520482">
        <w:rPr>
          <w:rFonts w:ascii="Arial" w:hAnsi="Arial" w:cs="Arial"/>
          <w:i/>
          <w:color w:val="7030A0"/>
        </w:rPr>
        <w:t>Show this question if Q</w:t>
      </w:r>
      <w:r>
        <w:rPr>
          <w:rFonts w:ascii="Arial" w:hAnsi="Arial" w:cs="Arial"/>
          <w:i/>
          <w:color w:val="7030A0"/>
        </w:rPr>
        <w:t>11</w:t>
      </w:r>
      <w:r w:rsidRPr="00721513">
        <w:rPr>
          <w:rFonts w:ascii="Arial" w:hAnsi="Arial" w:cs="Arial"/>
          <w:i/>
          <w:color w:val="7030A0"/>
        </w:rPr>
        <w:t xml:space="preserve"> = F</w:t>
      </w:r>
      <w:r>
        <w:rPr>
          <w:rFonts w:ascii="Arial" w:hAnsi="Arial" w:cs="Arial"/>
          <w:i/>
          <w:color w:val="7030A0"/>
        </w:rPr>
        <w:t xml:space="preserve">ixed </w:t>
      </w:r>
      <w:r w:rsidRPr="00721513">
        <w:rPr>
          <w:rFonts w:ascii="Arial" w:hAnsi="Arial" w:cs="Arial"/>
          <w:i/>
          <w:color w:val="7030A0"/>
        </w:rPr>
        <w:t>amount</w:t>
      </w:r>
      <w:r w:rsidR="0069572B">
        <w:rPr>
          <w:rFonts w:ascii="Arial" w:hAnsi="Arial" w:cs="Arial"/>
          <w:i/>
          <w:color w:val="7030A0"/>
        </w:rPr>
        <w:t xml:space="preserve"> </w:t>
      </w:r>
      <w:r w:rsidR="0069572B" w:rsidRPr="00BD14D4">
        <w:rPr>
          <w:rFonts w:ascii="Arial" w:hAnsi="Arial" w:cs="Arial"/>
          <w:color w:val="FF0000"/>
        </w:rPr>
        <w:t>(</w:t>
      </w:r>
      <w:r w:rsidR="0069572B">
        <w:rPr>
          <w:rFonts w:ascii="Arial" w:hAnsi="Arial" w:cs="Arial"/>
          <w:color w:val="FF0000"/>
        </w:rPr>
        <w:t>Report Label: Minimum benefit amount)</w:t>
      </w:r>
    </w:p>
    <w:p w14:paraId="74A7FF07" w14:textId="2E96ECE8" w:rsidR="00F47DBE" w:rsidRPr="00060220" w:rsidRDefault="00F47DBE" w:rsidP="00F47DBE">
      <w:pPr>
        <w:pStyle w:val="Questiontext"/>
        <w:spacing w:after="0" w:line="276" w:lineRule="auto"/>
        <w:rPr>
          <w:rFonts w:ascii="Arial" w:hAnsi="Arial" w:cs="Arial"/>
          <w:color w:val="7030A0"/>
        </w:rPr>
      </w:pPr>
    </w:p>
    <w:p w14:paraId="650AE5FF" w14:textId="52E7E84E" w:rsidR="00F47DBE" w:rsidRDefault="00F47DBE" w:rsidP="00F47DBE">
      <w:pPr>
        <w:pStyle w:val="Questiontext"/>
        <w:spacing w:after="0" w:line="276" w:lineRule="auto"/>
        <w:rPr>
          <w:rFonts w:ascii="Arial" w:hAnsi="Arial" w:cs="Arial"/>
          <w:i/>
          <w:color w:val="7030A0"/>
        </w:rPr>
      </w:pPr>
      <w:r>
        <w:rPr>
          <w:rFonts w:ascii="Arial" w:hAnsi="Arial" w:cs="Arial"/>
        </w:rPr>
        <w:t>13.  Indicate the type of maximum benefit for the most representative basic retiree life insurance for retirees age 65</w:t>
      </w:r>
      <w:r w:rsidR="00C3449D">
        <w:rPr>
          <w:rFonts w:ascii="Arial" w:hAnsi="Arial" w:cs="Arial"/>
        </w:rPr>
        <w:t xml:space="preserve"> and over</w:t>
      </w:r>
      <w:r>
        <w:rPr>
          <w:rFonts w:ascii="Arial" w:hAnsi="Arial" w:cs="Arial"/>
        </w:rPr>
        <w:t xml:space="preserve">.  </w:t>
      </w:r>
      <w:r w:rsidRPr="0046545F">
        <w:rPr>
          <w:rFonts w:ascii="Arial" w:hAnsi="Arial" w:cs="Arial"/>
          <w:i/>
          <w:color w:val="7030A0"/>
        </w:rPr>
        <w:t>Show this question if Q</w:t>
      </w:r>
      <w:r>
        <w:rPr>
          <w:rFonts w:ascii="Arial" w:hAnsi="Arial" w:cs="Arial"/>
          <w:i/>
          <w:color w:val="7030A0"/>
        </w:rPr>
        <w:t>6</w:t>
      </w:r>
      <w:r w:rsidRPr="0046545F">
        <w:rPr>
          <w:rFonts w:ascii="Arial" w:hAnsi="Arial" w:cs="Arial"/>
          <w:i/>
          <w:color w:val="7030A0"/>
        </w:rPr>
        <w:t xml:space="preserve"> = multiple</w:t>
      </w:r>
      <w:r>
        <w:rPr>
          <w:rFonts w:ascii="Arial" w:hAnsi="Arial" w:cs="Arial"/>
          <w:i/>
          <w:color w:val="7030A0"/>
        </w:rPr>
        <w:t>(s)</w:t>
      </w:r>
      <w:r w:rsidRPr="0046545F">
        <w:rPr>
          <w:rFonts w:ascii="Arial" w:hAnsi="Arial" w:cs="Arial"/>
          <w:i/>
          <w:color w:val="7030A0"/>
        </w:rPr>
        <w:t xml:space="preserve"> of pay</w:t>
      </w:r>
      <w:r>
        <w:rPr>
          <w:rFonts w:ascii="Arial" w:hAnsi="Arial" w:cs="Arial"/>
          <w:i/>
          <w:color w:val="7030A0"/>
        </w:rPr>
        <w:t xml:space="preserve"> OR multiple of pay plus fixed amount OR Q8= multiple of pay</w:t>
      </w:r>
      <w:r w:rsidR="0069572B">
        <w:rPr>
          <w:rFonts w:ascii="Arial" w:hAnsi="Arial" w:cs="Arial"/>
          <w:i/>
          <w:color w:val="7030A0"/>
        </w:rPr>
        <w:t xml:space="preserve"> </w:t>
      </w:r>
      <w:r w:rsidR="0069572B" w:rsidRPr="00BD14D4">
        <w:rPr>
          <w:rFonts w:ascii="Arial" w:hAnsi="Arial" w:cs="Arial"/>
          <w:color w:val="FF0000"/>
        </w:rPr>
        <w:t>(</w:t>
      </w:r>
      <w:r w:rsidR="0069572B">
        <w:rPr>
          <w:rFonts w:ascii="Arial" w:hAnsi="Arial" w:cs="Arial"/>
          <w:color w:val="FF0000"/>
        </w:rPr>
        <w:t>Report Label: Type of maximum benefit)</w:t>
      </w:r>
    </w:p>
    <w:p w14:paraId="6E26588D" w14:textId="77777777" w:rsidR="00F47DBE" w:rsidRPr="006C0D63" w:rsidRDefault="00F47DBE" w:rsidP="00F47DBE">
      <w:pPr>
        <w:numPr>
          <w:ilvl w:val="0"/>
          <w:numId w:val="8"/>
        </w:numPr>
        <w:rPr>
          <w:rFonts w:ascii="Arial" w:hAnsi="Arial" w:cs="Arial"/>
        </w:rPr>
      </w:pPr>
      <w:r w:rsidRPr="006C0D63">
        <w:rPr>
          <w:rStyle w:val="Answertextfont"/>
          <w:rFonts w:ascii="Arial" w:hAnsi="Arial" w:cs="Arial"/>
        </w:rPr>
        <w:t>No maximum</w:t>
      </w:r>
    </w:p>
    <w:p w14:paraId="50200F29" w14:textId="77777777" w:rsidR="00F47DBE" w:rsidRPr="006C0D63" w:rsidRDefault="00F47DBE" w:rsidP="00F47DBE">
      <w:pPr>
        <w:numPr>
          <w:ilvl w:val="0"/>
          <w:numId w:val="8"/>
        </w:numPr>
        <w:rPr>
          <w:rFonts w:ascii="Arial" w:hAnsi="Arial" w:cs="Arial"/>
        </w:rPr>
      </w:pPr>
      <w:r w:rsidRPr="006C0D63">
        <w:rPr>
          <w:rStyle w:val="Answertextfont"/>
          <w:rFonts w:ascii="Arial" w:hAnsi="Arial" w:cs="Arial"/>
        </w:rPr>
        <w:t xml:space="preserve">Fixed </w:t>
      </w:r>
      <w:r>
        <w:rPr>
          <w:rStyle w:val="Answertextfont"/>
          <w:rFonts w:ascii="Arial" w:hAnsi="Arial" w:cs="Arial"/>
        </w:rPr>
        <w:t xml:space="preserve">maximum </w:t>
      </w:r>
      <w:r w:rsidRPr="006C0D63">
        <w:rPr>
          <w:rStyle w:val="Answertextfont"/>
          <w:rFonts w:ascii="Arial" w:hAnsi="Arial" w:cs="Arial"/>
        </w:rPr>
        <w:t>amount</w:t>
      </w:r>
    </w:p>
    <w:p w14:paraId="78F26E22" w14:textId="77777777" w:rsidR="00F47DBE" w:rsidRDefault="00F47DBE" w:rsidP="00F47DBE">
      <w:pPr>
        <w:pStyle w:val="Questiontext"/>
        <w:numPr>
          <w:ilvl w:val="0"/>
          <w:numId w:val="8"/>
        </w:numPr>
        <w:spacing w:after="0" w:line="276" w:lineRule="auto"/>
        <w:rPr>
          <w:rFonts w:ascii="Arial" w:hAnsi="Arial" w:cs="Arial"/>
        </w:rPr>
      </w:pPr>
      <w:r>
        <w:rPr>
          <w:rFonts w:ascii="Arial" w:hAnsi="Arial" w:cs="Arial"/>
        </w:rPr>
        <w:t>Fixed maximum amount combined with coverage</w:t>
      </w:r>
    </w:p>
    <w:p w14:paraId="0778112E" w14:textId="1C5B92E4" w:rsidR="00F47DBE" w:rsidRPr="006C0D63" w:rsidRDefault="00F47DBE" w:rsidP="00F47DBE">
      <w:pPr>
        <w:numPr>
          <w:ilvl w:val="0"/>
          <w:numId w:val="8"/>
        </w:numPr>
        <w:rPr>
          <w:rFonts w:ascii="Arial" w:hAnsi="Arial" w:cs="Arial"/>
        </w:rPr>
      </w:pPr>
      <w:r w:rsidRPr="006C0D63">
        <w:rPr>
          <w:rStyle w:val="Answertextfont"/>
          <w:rFonts w:ascii="Arial" w:hAnsi="Arial" w:cs="Arial"/>
        </w:rPr>
        <w:t>Other (____________</w:t>
      </w:r>
      <w:r w:rsidR="00867845">
        <w:rPr>
          <w:rStyle w:val="Answertextfont"/>
          <w:rFonts w:ascii="Arial" w:hAnsi="Arial" w:cs="Arial"/>
        </w:rPr>
        <w:t>)</w:t>
      </w:r>
    </w:p>
    <w:p w14:paraId="2437CAE2" w14:textId="77777777" w:rsidR="00F47DBE" w:rsidRDefault="00F47DBE" w:rsidP="00F47DBE">
      <w:pPr>
        <w:pStyle w:val="Questiontext"/>
        <w:spacing w:after="0" w:line="276" w:lineRule="auto"/>
        <w:rPr>
          <w:rFonts w:ascii="Arial" w:hAnsi="Arial" w:cs="Arial"/>
        </w:rPr>
      </w:pPr>
    </w:p>
    <w:p w14:paraId="0B6F0A49" w14:textId="254DC01F" w:rsidR="00F47DBE" w:rsidRDefault="00F47DBE" w:rsidP="00F47DBE">
      <w:pPr>
        <w:pStyle w:val="Questiontext"/>
        <w:spacing w:after="0" w:line="276" w:lineRule="auto"/>
        <w:rPr>
          <w:rFonts w:ascii="Arial" w:hAnsi="Arial" w:cs="Arial"/>
          <w:i/>
          <w:color w:val="7030A0"/>
        </w:rPr>
      </w:pPr>
      <w:r>
        <w:rPr>
          <w:rFonts w:ascii="Arial" w:hAnsi="Arial" w:cs="Arial"/>
        </w:rPr>
        <w:t>14 a. Provide the most representative basic life insurance fixed maximum benefit amount with evidence of insurability</w:t>
      </w:r>
      <w:r w:rsidR="00C3449D">
        <w:rPr>
          <w:rFonts w:ascii="Arial" w:hAnsi="Arial" w:cs="Arial"/>
        </w:rPr>
        <w:t xml:space="preserve"> for retirees age 65 and over</w:t>
      </w:r>
      <w:r>
        <w:rPr>
          <w:rFonts w:ascii="Arial" w:hAnsi="Arial" w:cs="Arial"/>
        </w:rPr>
        <w:t xml:space="preserve">. </w:t>
      </w:r>
      <w:r w:rsidRPr="00520482">
        <w:rPr>
          <w:rFonts w:ascii="Arial" w:hAnsi="Arial" w:cs="Arial"/>
          <w:i/>
          <w:color w:val="7030A0"/>
        </w:rPr>
        <w:t>Show this question if Q</w:t>
      </w:r>
      <w:r>
        <w:rPr>
          <w:rFonts w:ascii="Arial" w:hAnsi="Arial" w:cs="Arial"/>
          <w:i/>
          <w:color w:val="7030A0"/>
        </w:rPr>
        <w:t>11</w:t>
      </w:r>
      <w:r w:rsidRPr="00721513">
        <w:rPr>
          <w:rFonts w:ascii="Arial" w:hAnsi="Arial" w:cs="Arial"/>
          <w:i/>
          <w:color w:val="7030A0"/>
        </w:rPr>
        <w:t xml:space="preserve"> = F</w:t>
      </w:r>
      <w:r>
        <w:rPr>
          <w:rFonts w:ascii="Arial" w:hAnsi="Arial" w:cs="Arial"/>
          <w:i/>
          <w:color w:val="7030A0"/>
        </w:rPr>
        <w:t xml:space="preserve">ixed maximum dollar </w:t>
      </w:r>
      <w:r w:rsidRPr="00721513">
        <w:rPr>
          <w:rFonts w:ascii="Arial" w:hAnsi="Arial" w:cs="Arial"/>
          <w:i/>
          <w:color w:val="7030A0"/>
        </w:rPr>
        <w:t>amount</w:t>
      </w:r>
      <w:r>
        <w:rPr>
          <w:rFonts w:ascii="Arial" w:hAnsi="Arial" w:cs="Arial"/>
          <w:i/>
          <w:color w:val="7030A0"/>
        </w:rPr>
        <w:t xml:space="preserve"> OR Fixed maximum amount combined with other coverage</w:t>
      </w:r>
      <w:r w:rsidR="0069572B">
        <w:rPr>
          <w:rFonts w:ascii="Arial" w:hAnsi="Arial" w:cs="Arial"/>
          <w:i/>
          <w:color w:val="7030A0"/>
        </w:rPr>
        <w:t xml:space="preserve"> </w:t>
      </w:r>
      <w:r w:rsidR="0069572B" w:rsidRPr="00BD14D4">
        <w:rPr>
          <w:rFonts w:ascii="Arial" w:hAnsi="Arial" w:cs="Arial"/>
          <w:color w:val="FF0000"/>
        </w:rPr>
        <w:t>(</w:t>
      </w:r>
      <w:r w:rsidR="0069572B">
        <w:rPr>
          <w:rFonts w:ascii="Arial" w:hAnsi="Arial" w:cs="Arial"/>
          <w:color w:val="FF0000"/>
        </w:rPr>
        <w:t>Report Label: Fixed maximum benefit with EOI)</w:t>
      </w:r>
    </w:p>
    <w:p w14:paraId="3DEA3F41" w14:textId="77777777" w:rsidR="00F47DBE" w:rsidRPr="004804AB" w:rsidRDefault="00F47DBE" w:rsidP="00F47DBE">
      <w:pPr>
        <w:pStyle w:val="Questiontext"/>
        <w:spacing w:after="0" w:line="276" w:lineRule="auto"/>
        <w:rPr>
          <w:rFonts w:ascii="Arial" w:hAnsi="Arial" w:cs="Arial"/>
          <w:color w:val="7030A0"/>
        </w:rPr>
      </w:pPr>
      <w:r>
        <w:rPr>
          <w:rStyle w:val="Answertextfont"/>
        </w:rPr>
        <w:t>____________</w:t>
      </w:r>
      <w:r>
        <w:rPr>
          <w:rFonts w:ascii="Arial" w:hAnsi="Arial" w:cs="Arial"/>
          <w:i/>
          <w:color w:val="7030A0"/>
        </w:rPr>
        <w:tab/>
      </w:r>
    </w:p>
    <w:p w14:paraId="5E8964F2" w14:textId="77777777" w:rsidR="00F47DBE" w:rsidRDefault="00F47DBE" w:rsidP="00F47DBE">
      <w:pPr>
        <w:pStyle w:val="Questiontext"/>
        <w:spacing w:after="0" w:line="276" w:lineRule="auto"/>
        <w:rPr>
          <w:rFonts w:ascii="Arial" w:hAnsi="Arial" w:cs="Arial"/>
        </w:rPr>
      </w:pPr>
    </w:p>
    <w:p w14:paraId="197F376D" w14:textId="657D9D05" w:rsidR="00E244F0" w:rsidRPr="00D2345F" w:rsidRDefault="00D2345F" w:rsidP="0036438D">
      <w:pPr>
        <w:pStyle w:val="Questiontext"/>
        <w:spacing w:after="0" w:line="276" w:lineRule="auto"/>
        <w:rPr>
          <w:rFonts w:ascii="Arial" w:hAnsi="Arial" w:cs="Arial"/>
          <w:b/>
          <w:sz w:val="24"/>
          <w:szCs w:val="24"/>
        </w:rPr>
      </w:pPr>
      <w:r>
        <w:rPr>
          <w:rFonts w:ascii="Arial" w:hAnsi="Arial" w:cs="Arial"/>
          <w:b/>
          <w:sz w:val="24"/>
          <w:szCs w:val="24"/>
        </w:rPr>
        <w:lastRenderedPageBreak/>
        <w:t xml:space="preserve">Basic </w:t>
      </w:r>
      <w:r w:rsidR="00896B03">
        <w:rPr>
          <w:rFonts w:ascii="Arial" w:hAnsi="Arial" w:cs="Arial"/>
          <w:b/>
          <w:sz w:val="24"/>
          <w:szCs w:val="24"/>
        </w:rPr>
        <w:t>r</w:t>
      </w:r>
      <w:r w:rsidR="00B02461" w:rsidRPr="00D2345F">
        <w:rPr>
          <w:rFonts w:ascii="Arial" w:hAnsi="Arial" w:cs="Arial"/>
          <w:b/>
          <w:sz w:val="24"/>
          <w:szCs w:val="24"/>
        </w:rPr>
        <w:t>etir</w:t>
      </w:r>
      <w:r w:rsidR="00940F7F" w:rsidRPr="00D2345F">
        <w:rPr>
          <w:rFonts w:ascii="Arial" w:hAnsi="Arial" w:cs="Arial"/>
          <w:b/>
          <w:sz w:val="24"/>
          <w:szCs w:val="24"/>
        </w:rPr>
        <w:t>ee</w:t>
      </w:r>
      <w:r>
        <w:rPr>
          <w:rFonts w:ascii="Arial" w:hAnsi="Arial" w:cs="Arial"/>
          <w:b/>
          <w:sz w:val="24"/>
          <w:szCs w:val="24"/>
        </w:rPr>
        <w:t xml:space="preserve"> </w:t>
      </w:r>
      <w:r w:rsidR="00896B03">
        <w:rPr>
          <w:rFonts w:ascii="Arial" w:hAnsi="Arial" w:cs="Arial"/>
          <w:b/>
          <w:sz w:val="24"/>
          <w:szCs w:val="24"/>
        </w:rPr>
        <w:t>l</w:t>
      </w:r>
      <w:r>
        <w:rPr>
          <w:rFonts w:ascii="Arial" w:hAnsi="Arial" w:cs="Arial"/>
          <w:b/>
          <w:sz w:val="24"/>
          <w:szCs w:val="24"/>
        </w:rPr>
        <w:t>ife</w:t>
      </w:r>
      <w:r w:rsidR="00940F7F" w:rsidRPr="00D2345F">
        <w:rPr>
          <w:rFonts w:ascii="Arial" w:hAnsi="Arial" w:cs="Arial"/>
          <w:b/>
          <w:sz w:val="24"/>
          <w:szCs w:val="24"/>
        </w:rPr>
        <w:t xml:space="preserve"> </w:t>
      </w:r>
      <w:r w:rsidR="00896B03">
        <w:rPr>
          <w:rFonts w:ascii="Arial" w:hAnsi="Arial" w:cs="Arial"/>
          <w:b/>
          <w:sz w:val="24"/>
          <w:szCs w:val="24"/>
        </w:rPr>
        <w:t>c</w:t>
      </w:r>
      <w:r w:rsidR="00940F7F" w:rsidRPr="00D2345F">
        <w:rPr>
          <w:rFonts w:ascii="Arial" w:hAnsi="Arial" w:cs="Arial"/>
          <w:b/>
          <w:sz w:val="24"/>
          <w:szCs w:val="24"/>
        </w:rPr>
        <w:t>ontributions</w:t>
      </w:r>
      <w:r w:rsidR="00E87AB9">
        <w:rPr>
          <w:rFonts w:ascii="Arial" w:hAnsi="Arial" w:cs="Arial"/>
          <w:b/>
          <w:sz w:val="24"/>
          <w:szCs w:val="24"/>
        </w:rPr>
        <w:t xml:space="preserve"> </w:t>
      </w:r>
      <w:r w:rsidR="00E87AB9">
        <w:rPr>
          <w:rFonts w:asciiTheme="minorHAnsi" w:hAnsiTheme="minorHAnsi" w:cstheme="minorHAnsi"/>
          <w:i/>
          <w:color w:val="7030A0"/>
        </w:rPr>
        <w:t>Subsection of life insurance plan</w:t>
      </w:r>
      <w:r w:rsidR="00A52199">
        <w:rPr>
          <w:rFonts w:ascii="Arial" w:hAnsi="Arial" w:cs="Arial"/>
          <w:b/>
          <w:sz w:val="24"/>
          <w:szCs w:val="24"/>
        </w:rPr>
        <w:t xml:space="preserve"> </w:t>
      </w:r>
    </w:p>
    <w:p w14:paraId="407E0A84" w14:textId="77777777" w:rsidR="00E244F0" w:rsidRDefault="00E244F0" w:rsidP="0036438D">
      <w:pPr>
        <w:pStyle w:val="Questiontext"/>
        <w:spacing w:after="0" w:line="276" w:lineRule="auto"/>
        <w:rPr>
          <w:rFonts w:ascii="Arial" w:hAnsi="Arial" w:cs="Arial"/>
        </w:rPr>
      </w:pPr>
    </w:p>
    <w:p w14:paraId="6213031B" w14:textId="0528118E" w:rsidR="0036438D" w:rsidRPr="00E968DC" w:rsidRDefault="0036438D" w:rsidP="0036438D">
      <w:pPr>
        <w:pStyle w:val="Questiontext"/>
        <w:spacing w:after="0" w:line="276" w:lineRule="auto"/>
        <w:rPr>
          <w:rFonts w:ascii="Arial" w:hAnsi="Arial" w:cs="Arial"/>
        </w:rPr>
      </w:pPr>
      <w:r>
        <w:rPr>
          <w:rFonts w:ascii="Arial" w:hAnsi="Arial" w:cs="Arial"/>
        </w:rPr>
        <w:t xml:space="preserve">14. </w:t>
      </w:r>
      <w:r w:rsidRPr="00E968DC">
        <w:rPr>
          <w:rFonts w:ascii="Arial" w:hAnsi="Arial" w:cs="Arial"/>
        </w:rPr>
        <w:t xml:space="preserve">Does your organization require </w:t>
      </w:r>
      <w:r>
        <w:rPr>
          <w:rFonts w:ascii="Arial" w:hAnsi="Arial" w:cs="Arial"/>
        </w:rPr>
        <w:t>retirees</w:t>
      </w:r>
      <w:r w:rsidR="00210BFB">
        <w:rPr>
          <w:rFonts w:ascii="Arial" w:hAnsi="Arial" w:cs="Arial"/>
        </w:rPr>
        <w:t xml:space="preserve"> </w:t>
      </w:r>
      <w:r w:rsidRPr="00E968DC">
        <w:rPr>
          <w:rFonts w:ascii="Arial" w:hAnsi="Arial" w:cs="Arial"/>
        </w:rPr>
        <w:t xml:space="preserve">to contribute to the costs/premiums for </w:t>
      </w:r>
      <w:r>
        <w:rPr>
          <w:rFonts w:ascii="Arial" w:hAnsi="Arial" w:cs="Arial"/>
        </w:rPr>
        <w:t>basic retiree life insurance</w:t>
      </w:r>
      <w:r w:rsidRPr="00E968DC">
        <w:rPr>
          <w:rFonts w:ascii="Arial" w:hAnsi="Arial" w:cs="Arial"/>
        </w:rPr>
        <w:t xml:space="preserve">? </w:t>
      </w:r>
      <w:r w:rsidR="00896B03" w:rsidRPr="00DF53B2">
        <w:rPr>
          <w:rFonts w:ascii="Arial" w:hAnsi="Arial" w:cs="Arial"/>
          <w:color w:val="FF0000"/>
        </w:rPr>
        <w:t xml:space="preserve">Report label: </w:t>
      </w:r>
      <w:r w:rsidR="00896B03">
        <w:rPr>
          <w:rFonts w:ascii="Arial" w:hAnsi="Arial" w:cs="Arial"/>
          <w:color w:val="FF0000"/>
        </w:rPr>
        <w:t>Retiree contributions required</w:t>
      </w:r>
      <w:r w:rsidR="00896B03" w:rsidRPr="00DF53B2">
        <w:rPr>
          <w:rFonts w:ascii="Arial" w:hAnsi="Arial" w:cs="Arial"/>
          <w:color w:val="FF0000"/>
        </w:rPr>
        <w:t>)</w:t>
      </w:r>
    </w:p>
    <w:p w14:paraId="0E6B04BE" w14:textId="77777777" w:rsidR="0036438D" w:rsidRPr="00E968DC" w:rsidRDefault="0036438D" w:rsidP="0036438D">
      <w:pPr>
        <w:spacing w:line="276" w:lineRule="auto"/>
        <w:rPr>
          <w:rFonts w:ascii="Arial" w:hAnsi="Arial" w:cs="Arial"/>
          <w:sz w:val="20"/>
          <w:szCs w:val="20"/>
        </w:rPr>
      </w:pPr>
      <w:r w:rsidRPr="00E968DC">
        <w:rPr>
          <w:rFonts w:ascii="Arial" w:hAnsi="Arial" w:cs="Arial"/>
          <w:sz w:val="20"/>
          <w:szCs w:val="20"/>
        </w:rPr>
        <w:t xml:space="preserve">○ </w:t>
      </w:r>
      <w:r w:rsidRPr="00E968DC">
        <w:rPr>
          <w:rStyle w:val="Answertextfont"/>
          <w:rFonts w:ascii="Arial" w:hAnsi="Arial" w:cs="Arial"/>
        </w:rPr>
        <w:t>Yes</w:t>
      </w:r>
    </w:p>
    <w:p w14:paraId="3AA1B003" w14:textId="77777777" w:rsidR="0036438D" w:rsidRDefault="0036438D" w:rsidP="0036438D">
      <w:pPr>
        <w:spacing w:line="276" w:lineRule="auto"/>
        <w:rPr>
          <w:rStyle w:val="Answertextfont"/>
          <w:rFonts w:ascii="Arial" w:hAnsi="Arial" w:cs="Arial"/>
        </w:rPr>
      </w:pPr>
      <w:r w:rsidRPr="00E968DC">
        <w:rPr>
          <w:rFonts w:ascii="Arial" w:hAnsi="Arial" w:cs="Arial"/>
          <w:sz w:val="20"/>
          <w:szCs w:val="20"/>
        </w:rPr>
        <w:t xml:space="preserve">○ </w:t>
      </w:r>
      <w:r w:rsidRPr="00E968DC">
        <w:rPr>
          <w:rStyle w:val="Answertextfont"/>
          <w:rFonts w:ascii="Arial" w:hAnsi="Arial" w:cs="Arial"/>
        </w:rPr>
        <w:t>No</w:t>
      </w:r>
    </w:p>
    <w:p w14:paraId="65D84C48" w14:textId="77777777" w:rsidR="0036438D" w:rsidRDefault="0036438D" w:rsidP="0036438D">
      <w:pPr>
        <w:pStyle w:val="Instruction"/>
        <w:rPr>
          <w:rFonts w:ascii="Arial" w:hAnsi="Arial" w:cs="Arial"/>
          <w:i w:val="0"/>
        </w:rPr>
      </w:pPr>
    </w:p>
    <w:p w14:paraId="5D05B016" w14:textId="71708AAD" w:rsidR="00E87AB9" w:rsidRPr="00BD14D4" w:rsidRDefault="0036438D" w:rsidP="0036438D">
      <w:pPr>
        <w:pStyle w:val="Instruction"/>
        <w:rPr>
          <w:rFonts w:ascii="Arial" w:hAnsi="Arial" w:cs="Arial"/>
          <w:b/>
          <w:i w:val="0"/>
          <w:color w:val="FF0000"/>
        </w:rPr>
      </w:pPr>
      <w:r>
        <w:rPr>
          <w:rFonts w:ascii="Arial" w:hAnsi="Arial" w:cs="Arial"/>
          <w:i w:val="0"/>
        </w:rPr>
        <w:t xml:space="preserve">15. </w:t>
      </w:r>
      <w:r w:rsidRPr="008969EC">
        <w:rPr>
          <w:rFonts w:ascii="Arial" w:hAnsi="Arial" w:cs="Arial"/>
          <w:i w:val="0"/>
        </w:rPr>
        <w:t xml:space="preserve">Indicate the type of </w:t>
      </w:r>
      <w:r w:rsidR="00210BFB">
        <w:rPr>
          <w:rFonts w:ascii="Arial" w:hAnsi="Arial" w:cs="Arial"/>
          <w:i w:val="0"/>
        </w:rPr>
        <w:t>retiree</w:t>
      </w:r>
      <w:r w:rsidRPr="008969EC">
        <w:rPr>
          <w:rFonts w:ascii="Arial" w:hAnsi="Arial" w:cs="Arial"/>
          <w:i w:val="0"/>
        </w:rPr>
        <w:t xml:space="preserve"> contribution for </w:t>
      </w:r>
      <w:r>
        <w:rPr>
          <w:rFonts w:ascii="Arial" w:hAnsi="Arial" w:cs="Arial"/>
          <w:i w:val="0"/>
        </w:rPr>
        <w:t xml:space="preserve">basic retiree </w:t>
      </w:r>
      <w:r w:rsidRPr="008969EC">
        <w:rPr>
          <w:rFonts w:ascii="Arial" w:hAnsi="Arial" w:cs="Arial"/>
          <w:i w:val="0"/>
        </w:rPr>
        <w:t xml:space="preserve">life </w:t>
      </w:r>
      <w:r>
        <w:rPr>
          <w:rFonts w:ascii="Arial" w:hAnsi="Arial" w:cs="Arial"/>
          <w:i w:val="0"/>
        </w:rPr>
        <w:t>insurance</w:t>
      </w:r>
      <w:r w:rsidRPr="008969EC">
        <w:rPr>
          <w:rFonts w:ascii="Arial" w:hAnsi="Arial" w:cs="Arial"/>
          <w:i w:val="0"/>
        </w:rPr>
        <w:t>.</w:t>
      </w:r>
      <w:r>
        <w:rPr>
          <w:rFonts w:ascii="Arial" w:hAnsi="Arial" w:cs="Arial"/>
          <w:i w:val="0"/>
        </w:rPr>
        <w:t xml:space="preserve">  </w:t>
      </w:r>
      <w:r w:rsidRPr="00D830E2">
        <w:rPr>
          <w:rFonts w:ascii="Arial" w:hAnsi="Arial" w:cs="Arial"/>
          <w:color w:val="7030A0"/>
        </w:rPr>
        <w:t>Show this question if Q1</w:t>
      </w:r>
      <w:r>
        <w:rPr>
          <w:rFonts w:ascii="Arial" w:hAnsi="Arial" w:cs="Arial"/>
          <w:color w:val="7030A0"/>
        </w:rPr>
        <w:t>4</w:t>
      </w:r>
      <w:r w:rsidRPr="00D830E2">
        <w:rPr>
          <w:rFonts w:ascii="Arial" w:hAnsi="Arial" w:cs="Arial"/>
          <w:color w:val="7030A0"/>
        </w:rPr>
        <w:t xml:space="preserve"> = </w:t>
      </w:r>
      <w:r>
        <w:rPr>
          <w:rFonts w:ascii="Arial" w:hAnsi="Arial" w:cs="Arial"/>
          <w:color w:val="7030A0"/>
        </w:rPr>
        <w:t>yes</w:t>
      </w:r>
      <w:ins w:id="221" w:author="Jennifer McAuliffe (RIC/BDS, Arlington)" w:date="2019-06-03T12:58:00Z">
        <w:r w:rsidR="001826B2">
          <w:rPr>
            <w:rFonts w:ascii="Arial" w:hAnsi="Arial" w:cs="Arial"/>
            <w:color w:val="7030A0"/>
          </w:rPr>
          <w:t xml:space="preserve">; filter rows on </w:t>
        </w:r>
        <w:r w:rsidR="001826B2" w:rsidRPr="001826B2">
          <w:rPr>
            <w:rFonts w:ascii="Arial" w:hAnsi="Arial" w:cs="Arial"/>
            <w:color w:val="7030A0"/>
          </w:rPr>
          <w:t>Basic retiree life eligibility</w:t>
        </w:r>
        <w:r w:rsidR="001826B2">
          <w:rPr>
            <w:rFonts w:ascii="Arial" w:hAnsi="Arial" w:cs="Arial"/>
            <w:color w:val="7030A0"/>
          </w:rPr>
          <w:t xml:space="preserve"> Q2 response option selected</w:t>
        </w:r>
      </w:ins>
      <w:r w:rsidR="004B1875">
        <w:rPr>
          <w:rFonts w:ascii="Arial" w:hAnsi="Arial" w:cs="Arial"/>
          <w:color w:val="7030A0"/>
        </w:rPr>
        <w:t xml:space="preserve"> (Hide for a</w:t>
      </w:r>
      <w:r w:rsidR="009D2A45">
        <w:rPr>
          <w:rFonts w:ascii="Arial" w:hAnsi="Arial" w:cs="Arial"/>
          <w:color w:val="7030A0"/>
        </w:rPr>
        <w:t>l</w:t>
      </w:r>
      <w:r w:rsidR="004B1875">
        <w:rPr>
          <w:rFonts w:ascii="Arial" w:hAnsi="Arial" w:cs="Arial"/>
          <w:color w:val="7030A0"/>
        </w:rPr>
        <w:t xml:space="preserve">l non Survey level reporting </w:t>
      </w:r>
      <w:del w:id="222" w:author="Jennifer McAuliffe (RIC/BDS, Arlington)" w:date="2019-06-03T12:59:00Z">
        <w:r w:rsidR="00614662" w:rsidDel="001826B2">
          <w:rPr>
            <w:rFonts w:ascii="Arial" w:hAnsi="Arial" w:cs="Arial"/>
            <w:color w:val="7030A0"/>
          </w:rPr>
          <w:delText xml:space="preserve">Filter rows – based on Q2 </w:delText>
        </w:r>
      </w:del>
      <w:r w:rsidR="00896B03" w:rsidRPr="0095250A">
        <w:rPr>
          <w:rFonts w:ascii="Arial" w:hAnsi="Arial" w:cs="Arial"/>
          <w:i w:val="0"/>
          <w:color w:val="FF0000"/>
        </w:rPr>
        <w:t>(Report label: Cost sharing type)</w:t>
      </w:r>
      <w:r w:rsidR="00896B03" w:rsidRPr="0095250A">
        <w:rPr>
          <w:rFonts w:ascii="Arial" w:hAnsi="Arial" w:cs="Arial"/>
          <w:i w:val="0"/>
          <w:color w:val="FF0000"/>
        </w:rPr>
        <w:br/>
      </w:r>
    </w:p>
    <w:tbl>
      <w:tblPr>
        <w:tblStyle w:val="TableGrid"/>
        <w:tblW w:w="0" w:type="auto"/>
        <w:tblLook w:val="04A0" w:firstRow="1" w:lastRow="0" w:firstColumn="1" w:lastColumn="0" w:noHBand="0" w:noVBand="1"/>
      </w:tblPr>
      <w:tblGrid>
        <w:gridCol w:w="2084"/>
        <w:gridCol w:w="1775"/>
        <w:gridCol w:w="1984"/>
        <w:gridCol w:w="1775"/>
        <w:gridCol w:w="1732"/>
      </w:tblGrid>
      <w:tr w:rsidR="00D72F9C" w14:paraId="4A7CFBAC" w14:textId="77777777" w:rsidTr="00A13272">
        <w:tc>
          <w:tcPr>
            <w:tcW w:w="2084" w:type="dxa"/>
          </w:tcPr>
          <w:p w14:paraId="38C0DC3F" w14:textId="77777777" w:rsidR="00D72F9C" w:rsidRDefault="00D72F9C" w:rsidP="0036438D">
            <w:pPr>
              <w:pStyle w:val="Instruction"/>
              <w:rPr>
                <w:rFonts w:ascii="Arial" w:hAnsi="Arial" w:cs="Arial"/>
                <w:b/>
                <w:i w:val="0"/>
                <w:color w:val="FF0000"/>
              </w:rPr>
            </w:pPr>
          </w:p>
        </w:tc>
        <w:tc>
          <w:tcPr>
            <w:tcW w:w="7266" w:type="dxa"/>
            <w:gridSpan w:val="4"/>
          </w:tcPr>
          <w:p w14:paraId="2186C695" w14:textId="1323B888" w:rsidR="00D72F9C" w:rsidRPr="00D72F9C" w:rsidRDefault="00D72F9C" w:rsidP="00AA2239">
            <w:pPr>
              <w:pStyle w:val="Instruction"/>
              <w:jc w:val="center"/>
              <w:rPr>
                <w:rFonts w:ascii="Arial" w:hAnsi="Arial" w:cs="Arial"/>
                <w:i w:val="0"/>
                <w:color w:val="FF0000"/>
              </w:rPr>
            </w:pPr>
            <w:r>
              <w:rPr>
                <w:rFonts w:ascii="Arial" w:hAnsi="Arial" w:cs="Arial"/>
                <w:i w:val="0"/>
                <w:color w:val="FF0000"/>
              </w:rPr>
              <w:t>Type of contribution</w:t>
            </w:r>
          </w:p>
        </w:tc>
      </w:tr>
      <w:tr w:rsidR="00E87AB9" w14:paraId="4CF46E57" w14:textId="77777777" w:rsidTr="00AA2239">
        <w:tc>
          <w:tcPr>
            <w:tcW w:w="2084" w:type="dxa"/>
          </w:tcPr>
          <w:p w14:paraId="7479506A" w14:textId="77777777" w:rsidR="00E87AB9" w:rsidRDefault="00E87AB9" w:rsidP="0036438D">
            <w:pPr>
              <w:pStyle w:val="Instruction"/>
              <w:rPr>
                <w:rFonts w:ascii="Arial" w:hAnsi="Arial" w:cs="Arial"/>
                <w:b/>
                <w:i w:val="0"/>
                <w:color w:val="FF0000"/>
              </w:rPr>
            </w:pPr>
          </w:p>
        </w:tc>
        <w:tc>
          <w:tcPr>
            <w:tcW w:w="1775" w:type="dxa"/>
          </w:tcPr>
          <w:p w14:paraId="5649BAF0" w14:textId="046F2819" w:rsidR="00E87AB9" w:rsidRPr="00AA2239" w:rsidRDefault="00E87AB9" w:rsidP="0036438D">
            <w:pPr>
              <w:pStyle w:val="Instruction"/>
              <w:rPr>
                <w:rFonts w:ascii="Arial" w:hAnsi="Arial" w:cs="Arial"/>
                <w:i w:val="0"/>
                <w:color w:val="FF0000"/>
              </w:rPr>
            </w:pPr>
            <w:r w:rsidRPr="00AA2239">
              <w:rPr>
                <w:rFonts w:ascii="Arial" w:hAnsi="Arial" w:cs="Arial"/>
                <w:i w:val="0"/>
                <w:color w:val="FF0000"/>
              </w:rPr>
              <w:t>Retiree pays a percentage of cost/premium</w:t>
            </w:r>
          </w:p>
        </w:tc>
        <w:tc>
          <w:tcPr>
            <w:tcW w:w="1984" w:type="dxa"/>
          </w:tcPr>
          <w:p w14:paraId="2A3AEB8F" w14:textId="48122596" w:rsidR="00E87AB9" w:rsidRPr="00AA2239" w:rsidRDefault="00614662" w:rsidP="0036438D">
            <w:pPr>
              <w:pStyle w:val="Instruction"/>
              <w:rPr>
                <w:rFonts w:ascii="Arial" w:hAnsi="Arial" w:cs="Arial"/>
                <w:i w:val="0"/>
                <w:color w:val="FF0000"/>
              </w:rPr>
            </w:pPr>
            <w:r w:rsidRPr="00AA2239">
              <w:rPr>
                <w:rFonts w:ascii="Arial" w:hAnsi="Arial" w:cs="Arial"/>
                <w:i w:val="0"/>
              </w:rPr>
              <w:t>Retiree pays a percentage of cost/premium based on years of service/participation</w:t>
            </w:r>
          </w:p>
        </w:tc>
        <w:tc>
          <w:tcPr>
            <w:tcW w:w="1775" w:type="dxa"/>
          </w:tcPr>
          <w:p w14:paraId="6D0EF0E9" w14:textId="7A7C27D7" w:rsidR="00E87AB9" w:rsidRPr="00AA2239" w:rsidRDefault="00614662" w:rsidP="0036438D">
            <w:pPr>
              <w:pStyle w:val="Instruction"/>
              <w:rPr>
                <w:rFonts w:ascii="Arial" w:hAnsi="Arial" w:cs="Arial"/>
                <w:i w:val="0"/>
                <w:color w:val="FF0000"/>
              </w:rPr>
            </w:pPr>
            <w:r w:rsidRPr="00AA2239">
              <w:rPr>
                <w:rFonts w:ascii="Arial" w:hAnsi="Arial" w:cs="Arial"/>
                <w:i w:val="0"/>
              </w:rPr>
              <w:t>Retiree pays a percentage of cost/premium based on age</w:t>
            </w:r>
          </w:p>
        </w:tc>
        <w:tc>
          <w:tcPr>
            <w:tcW w:w="1732" w:type="dxa"/>
          </w:tcPr>
          <w:p w14:paraId="713D04F7" w14:textId="0811529A" w:rsidR="00E87AB9" w:rsidRPr="00AA2239" w:rsidRDefault="00614662" w:rsidP="0036438D">
            <w:pPr>
              <w:pStyle w:val="Instruction"/>
              <w:rPr>
                <w:rFonts w:ascii="Arial" w:hAnsi="Arial" w:cs="Arial"/>
                <w:i w:val="0"/>
                <w:color w:val="FF0000"/>
              </w:rPr>
            </w:pPr>
            <w:r w:rsidRPr="00AA2239">
              <w:rPr>
                <w:rFonts w:ascii="Arial" w:hAnsi="Arial" w:cs="Arial"/>
                <w:i w:val="0"/>
                <w:color w:val="FF0000"/>
              </w:rPr>
              <w:t>Other</w:t>
            </w:r>
          </w:p>
        </w:tc>
      </w:tr>
      <w:tr w:rsidR="00614662" w14:paraId="606C02CA" w14:textId="77777777" w:rsidTr="00AA2239">
        <w:tc>
          <w:tcPr>
            <w:tcW w:w="2084" w:type="dxa"/>
          </w:tcPr>
          <w:p w14:paraId="5839EE20" w14:textId="64AE7552" w:rsidR="00614662" w:rsidRDefault="00614662" w:rsidP="00614662">
            <w:pPr>
              <w:pStyle w:val="Instruction"/>
              <w:rPr>
                <w:rFonts w:ascii="Arial" w:hAnsi="Arial" w:cs="Arial"/>
                <w:b/>
                <w:i w:val="0"/>
                <w:color w:val="FF0000"/>
              </w:rPr>
            </w:pPr>
            <w:r>
              <w:rPr>
                <w:rFonts w:ascii="Arial" w:hAnsi="Arial" w:cs="Arial"/>
                <w:b/>
                <w:i w:val="0"/>
                <w:color w:val="FF0000"/>
              </w:rPr>
              <w:t>Retirees under age 65</w:t>
            </w:r>
          </w:p>
        </w:tc>
        <w:tc>
          <w:tcPr>
            <w:tcW w:w="1775" w:type="dxa"/>
          </w:tcPr>
          <w:p w14:paraId="32211165" w14:textId="79FEF1F3"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984" w:type="dxa"/>
          </w:tcPr>
          <w:p w14:paraId="04C5E04A" w14:textId="2162C162"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775" w:type="dxa"/>
          </w:tcPr>
          <w:p w14:paraId="41711864" w14:textId="235F2991"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732" w:type="dxa"/>
          </w:tcPr>
          <w:p w14:paraId="2AC19B35" w14:textId="35DE378D" w:rsidR="00614662" w:rsidRDefault="00614662" w:rsidP="00614662">
            <w:pPr>
              <w:pStyle w:val="Instruction"/>
              <w:rPr>
                <w:rFonts w:ascii="Arial" w:hAnsi="Arial" w:cs="Arial"/>
                <w:b/>
                <w:i w:val="0"/>
                <w:color w:val="FF0000"/>
              </w:rPr>
            </w:pPr>
            <w:r w:rsidRPr="00006B2C">
              <w:rPr>
                <w:rFonts w:ascii="Arial" w:hAnsi="Arial" w:cs="Arial"/>
              </w:rPr>
              <w:t xml:space="preserve">○ </w:t>
            </w:r>
          </w:p>
        </w:tc>
      </w:tr>
      <w:tr w:rsidR="00614662" w14:paraId="58AFA088" w14:textId="77777777" w:rsidTr="00AA2239">
        <w:tc>
          <w:tcPr>
            <w:tcW w:w="2084" w:type="dxa"/>
          </w:tcPr>
          <w:p w14:paraId="2AB3E49D" w14:textId="13D7A48E" w:rsidR="00614662" w:rsidRDefault="00614662" w:rsidP="00614662">
            <w:pPr>
              <w:pStyle w:val="Instruction"/>
              <w:rPr>
                <w:rFonts w:ascii="Arial" w:hAnsi="Arial" w:cs="Arial"/>
                <w:b/>
                <w:i w:val="0"/>
                <w:color w:val="FF0000"/>
              </w:rPr>
            </w:pPr>
            <w:r>
              <w:rPr>
                <w:rFonts w:ascii="Arial" w:hAnsi="Arial" w:cs="Arial"/>
                <w:b/>
                <w:i w:val="0"/>
                <w:color w:val="FF0000"/>
              </w:rPr>
              <w:t>Retirees age 65 and over</w:t>
            </w:r>
          </w:p>
        </w:tc>
        <w:tc>
          <w:tcPr>
            <w:tcW w:w="1775" w:type="dxa"/>
          </w:tcPr>
          <w:p w14:paraId="0BCD6AE8" w14:textId="4494F408"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984" w:type="dxa"/>
          </w:tcPr>
          <w:p w14:paraId="718BD0AD" w14:textId="64A18459"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775" w:type="dxa"/>
          </w:tcPr>
          <w:p w14:paraId="52561DB8" w14:textId="14CA7459" w:rsidR="00614662" w:rsidRDefault="00614662" w:rsidP="00614662">
            <w:pPr>
              <w:pStyle w:val="Instruction"/>
              <w:rPr>
                <w:rFonts w:ascii="Arial" w:hAnsi="Arial" w:cs="Arial"/>
                <w:b/>
                <w:i w:val="0"/>
                <w:color w:val="FF0000"/>
              </w:rPr>
            </w:pPr>
            <w:r w:rsidRPr="00006B2C">
              <w:rPr>
                <w:rFonts w:ascii="Arial" w:hAnsi="Arial" w:cs="Arial"/>
              </w:rPr>
              <w:t xml:space="preserve">○ </w:t>
            </w:r>
          </w:p>
        </w:tc>
        <w:tc>
          <w:tcPr>
            <w:tcW w:w="1732" w:type="dxa"/>
          </w:tcPr>
          <w:p w14:paraId="4CBF0F02" w14:textId="2905DF0F" w:rsidR="00614662" w:rsidRDefault="00614662" w:rsidP="00614662">
            <w:pPr>
              <w:pStyle w:val="Instruction"/>
              <w:rPr>
                <w:rFonts w:ascii="Arial" w:hAnsi="Arial" w:cs="Arial"/>
                <w:b/>
                <w:i w:val="0"/>
                <w:color w:val="FF0000"/>
              </w:rPr>
            </w:pPr>
            <w:r w:rsidRPr="00006B2C">
              <w:rPr>
                <w:rFonts w:ascii="Arial" w:hAnsi="Arial" w:cs="Arial"/>
              </w:rPr>
              <w:t xml:space="preserve">○ </w:t>
            </w:r>
          </w:p>
        </w:tc>
      </w:tr>
    </w:tbl>
    <w:p w14:paraId="43BDD60C" w14:textId="0C9220EC" w:rsidR="0036438D" w:rsidRPr="00BD14D4" w:rsidRDefault="0036438D" w:rsidP="0036438D">
      <w:pPr>
        <w:pStyle w:val="Instruction"/>
        <w:rPr>
          <w:rFonts w:ascii="Arial" w:hAnsi="Arial" w:cs="Arial"/>
          <w:b/>
          <w:i w:val="0"/>
          <w:color w:val="FF0000"/>
        </w:rPr>
      </w:pPr>
    </w:p>
    <w:p w14:paraId="11FF2F50" w14:textId="77777777" w:rsidR="0036438D" w:rsidRDefault="0036438D" w:rsidP="0036438D">
      <w:pPr>
        <w:pStyle w:val="Questiontext"/>
        <w:spacing w:line="276" w:lineRule="auto"/>
        <w:rPr>
          <w:rFonts w:ascii="Arial" w:hAnsi="Arial" w:cs="Arial"/>
        </w:rPr>
      </w:pPr>
    </w:p>
    <w:p w14:paraId="05C6C783" w14:textId="3C846AA3" w:rsidR="0036438D" w:rsidRPr="00325A55" w:rsidRDefault="0036438D" w:rsidP="0036438D">
      <w:pPr>
        <w:pStyle w:val="Questiontext"/>
        <w:spacing w:after="0" w:line="276" w:lineRule="auto"/>
        <w:rPr>
          <w:rFonts w:ascii="Arial" w:hAnsi="Arial" w:cs="Arial"/>
        </w:rPr>
      </w:pPr>
      <w:r>
        <w:rPr>
          <w:rFonts w:ascii="Arial" w:hAnsi="Arial" w:cs="Arial"/>
        </w:rPr>
        <w:t xml:space="preserve">16.  </w:t>
      </w:r>
      <w:r w:rsidRPr="0081005B">
        <w:rPr>
          <w:rFonts w:ascii="Arial" w:hAnsi="Arial" w:cs="Arial"/>
        </w:rPr>
        <w:t xml:space="preserve">Report the </w:t>
      </w:r>
      <w:r w:rsidR="008E4B25">
        <w:rPr>
          <w:rFonts w:ascii="Arial" w:hAnsi="Arial" w:cs="Arial"/>
        </w:rPr>
        <w:t>retire</w:t>
      </w:r>
      <w:r w:rsidRPr="0081005B">
        <w:rPr>
          <w:rFonts w:ascii="Arial" w:hAnsi="Arial" w:cs="Arial"/>
        </w:rPr>
        <w:t xml:space="preserve">e contribution </w:t>
      </w:r>
      <w:r>
        <w:rPr>
          <w:rFonts w:ascii="Arial" w:hAnsi="Arial" w:cs="Arial"/>
        </w:rPr>
        <w:t>for basic retiree life insurance</w:t>
      </w:r>
      <w:r w:rsidR="008E4B25">
        <w:rPr>
          <w:rFonts w:ascii="Arial" w:hAnsi="Arial" w:cs="Arial"/>
        </w:rPr>
        <w:t xml:space="preserve"> </w:t>
      </w:r>
      <w:r>
        <w:rPr>
          <w:rFonts w:ascii="Arial" w:hAnsi="Arial" w:cs="Arial"/>
        </w:rPr>
        <w:t xml:space="preserve">as a </w:t>
      </w:r>
      <w:r w:rsidRPr="0081005B">
        <w:rPr>
          <w:rFonts w:ascii="Arial" w:hAnsi="Arial" w:cs="Arial"/>
        </w:rPr>
        <w:t xml:space="preserve">percentage of </w:t>
      </w:r>
      <w:r w:rsidR="006943B9">
        <w:rPr>
          <w:rFonts w:ascii="Arial" w:hAnsi="Arial" w:cs="Arial"/>
        </w:rPr>
        <w:t>cost/premium</w:t>
      </w:r>
      <w:r w:rsidRPr="0081005B">
        <w:rPr>
          <w:rFonts w:ascii="Arial" w:hAnsi="Arial" w:cs="Arial"/>
        </w:rPr>
        <w:t>.</w:t>
      </w:r>
      <w:r>
        <w:rPr>
          <w:rFonts w:ascii="Arial" w:hAnsi="Arial" w:cs="Arial"/>
          <w:i/>
        </w:rPr>
        <w:t xml:space="preserve"> </w:t>
      </w:r>
      <w:r w:rsidR="00BD14D4">
        <w:rPr>
          <w:rFonts w:ascii="Arial" w:hAnsi="Arial" w:cs="Arial"/>
          <w:i/>
          <w:color w:val="7030A0"/>
        </w:rPr>
        <w:t>(</w:t>
      </w:r>
      <w:r w:rsidR="008C4E36" w:rsidRPr="0095250A">
        <w:rPr>
          <w:rFonts w:ascii="Arial" w:hAnsi="Arial" w:cs="Arial"/>
          <w:i/>
          <w:color w:val="FF0000"/>
        </w:rPr>
        <w:t xml:space="preserve">Report Label: </w:t>
      </w:r>
      <w:r w:rsidR="00BD14D4">
        <w:rPr>
          <w:rFonts w:ascii="Arial" w:hAnsi="Arial" w:cs="Arial"/>
          <w:i/>
          <w:color w:val="FF0000"/>
        </w:rPr>
        <w:t>Cost sharing amount</w:t>
      </w:r>
      <w:r w:rsidR="008C4E36" w:rsidRPr="006F4DFD" w:rsidDel="006F4DFD">
        <w:rPr>
          <w:rFonts w:ascii="Arial" w:hAnsi="Arial" w:cs="Arial"/>
          <w:i/>
          <w:color w:val="FF0000"/>
        </w:rPr>
        <w:t xml:space="preserve"> </w:t>
      </w:r>
      <w:r w:rsidR="008C4E36" w:rsidRPr="00BD60DF">
        <w:rPr>
          <w:rFonts w:ascii="Arial" w:hAnsi="Arial" w:cs="Arial"/>
          <w:i/>
          <w:color w:val="FF0000"/>
        </w:rPr>
        <w:t>)</w:t>
      </w:r>
      <w:r w:rsidR="008C4E36">
        <w:rPr>
          <w:rFonts w:ascii="Arial" w:hAnsi="Arial" w:cs="Arial"/>
          <w:i/>
          <w:color w:val="7030A0"/>
        </w:rPr>
        <w:t xml:space="preserve"> </w:t>
      </w:r>
      <w:r w:rsidR="004B1875" w:rsidRPr="002457B3">
        <w:rPr>
          <w:rFonts w:ascii="Arial" w:hAnsi="Arial" w:cs="Arial"/>
          <w:i/>
          <w:color w:val="FF0000"/>
        </w:rPr>
        <w:t>(Hid</w:t>
      </w:r>
      <w:r w:rsidR="008C4E36" w:rsidRPr="002457B3">
        <w:rPr>
          <w:rFonts w:ascii="Arial" w:hAnsi="Arial" w:cs="Arial"/>
          <w:i/>
          <w:color w:val="FF0000"/>
        </w:rPr>
        <w:t>den</w:t>
      </w:r>
      <w:r w:rsidR="004B1875" w:rsidRPr="002457B3">
        <w:rPr>
          <w:rFonts w:ascii="Arial" w:hAnsi="Arial" w:cs="Arial"/>
          <w:i/>
          <w:color w:val="FF0000"/>
        </w:rPr>
        <w:t xml:space="preserve"> for all non Survey level reporting</w:t>
      </w:r>
      <w:r w:rsidR="00C535C0" w:rsidRPr="002457B3">
        <w:rPr>
          <w:rFonts w:ascii="Arial" w:hAnsi="Arial" w:cs="Arial"/>
          <w:i/>
          <w:color w:val="FF0000"/>
        </w:rPr>
        <w:t>)</w:t>
      </w:r>
      <w:r w:rsidR="00550484" w:rsidRPr="002457B3">
        <w:rPr>
          <w:rFonts w:ascii="Arial" w:hAnsi="Arial" w:cs="Arial"/>
          <w:i/>
          <w:color w:val="FF0000"/>
        </w:rPr>
        <w:t xml:space="preserve"> </w:t>
      </w:r>
    </w:p>
    <w:p w14:paraId="35E0AFF4" w14:textId="79B73DAD" w:rsidR="0036438D" w:rsidRDefault="008E4B25" w:rsidP="0036438D">
      <w:pPr>
        <w:pStyle w:val="Questiontext"/>
        <w:spacing w:after="0" w:line="276"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07CAE26F" w14:textId="77777777" w:rsidR="0036438D" w:rsidRDefault="0036438D" w:rsidP="0036438D">
      <w:pPr>
        <w:pStyle w:val="Questiontext"/>
        <w:spacing w:after="0" w:line="276" w:lineRule="auto"/>
        <w:rPr>
          <w:rFonts w:ascii="Arial" w:hAnsi="Arial" w:cs="Arial"/>
        </w:rPr>
      </w:pPr>
    </w:p>
    <w:p w14:paraId="272F9C23" w14:textId="511DDC0B" w:rsidR="00210BFB" w:rsidRDefault="00210BFB" w:rsidP="00210BFB">
      <w:pPr>
        <w:pStyle w:val="Questiontext"/>
        <w:spacing w:after="0" w:line="276" w:lineRule="auto"/>
        <w:rPr>
          <w:rFonts w:ascii="Arial" w:hAnsi="Arial" w:cs="Arial"/>
        </w:rPr>
      </w:pPr>
    </w:p>
    <w:p w14:paraId="39B3EEDC" w14:textId="77777777" w:rsidR="00210BFB" w:rsidRPr="00210BFB" w:rsidRDefault="00210BFB" w:rsidP="00210BFB"/>
    <w:p w14:paraId="610FEA07" w14:textId="3A91FA37" w:rsidR="0031014A" w:rsidRPr="00210BFB" w:rsidRDefault="0031014A" w:rsidP="00210BFB">
      <w:pPr>
        <w:tabs>
          <w:tab w:val="left" w:pos="3807"/>
        </w:tabs>
      </w:pPr>
    </w:p>
    <w:sectPr w:rsidR="0031014A" w:rsidRPr="00210BF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ole Warno (RIC/BDS, Arlington)" w:date="2019-06-10T20:17:00Z" w:initials="WN(-W">
    <w:p w14:paraId="4DD15522" w14:textId="77777777" w:rsidR="00651CF3" w:rsidRDefault="00651CF3" w:rsidP="00A20543">
      <w:pPr>
        <w:pStyle w:val="CommentText"/>
      </w:pPr>
      <w:r>
        <w:rPr>
          <w:rStyle w:val="CommentReference"/>
        </w:rPr>
        <w:annotationRef/>
      </w:r>
      <w:r w:rsidRPr="002B7B3A">
        <w:rPr>
          <w:highlight w:val="yellow"/>
        </w:rPr>
        <w:t>Still need decision on how we’re collecting multiple options.</w:t>
      </w:r>
    </w:p>
  </w:comment>
  <w:comment w:id="2" w:author="Elizabeth Boland (RIC/BDS, Arlington) [3]" w:date="2019-06-19T11:00:00Z" w:initials="BE(-W">
    <w:p w14:paraId="72BBE40C" w14:textId="77777777" w:rsidR="00651CF3" w:rsidRDefault="00651CF3" w:rsidP="00A20543">
      <w:pPr>
        <w:pStyle w:val="CommentText"/>
      </w:pPr>
      <w:r>
        <w:rPr>
          <w:rStyle w:val="CommentReference"/>
        </w:rPr>
        <w:annotationRef/>
      </w:r>
      <w:r>
        <w:t>Pasted this draft wording into life us survey so JM can test for import with life/accident</w:t>
      </w:r>
    </w:p>
  </w:comment>
  <w:comment w:id="10" w:author="Author" w:initials="A">
    <w:p w14:paraId="2D289360" w14:textId="77777777" w:rsidR="00651CF3" w:rsidRDefault="00651CF3" w:rsidP="00A20543">
      <w:pPr>
        <w:pStyle w:val="CommentText"/>
      </w:pPr>
      <w:r>
        <w:t xml:space="preserve">EB 2/22: </w:t>
      </w:r>
      <w:r>
        <w:rPr>
          <w:rStyle w:val="CommentReference"/>
        </w:rPr>
        <w:annotationRef/>
      </w:r>
      <w:r>
        <w:t>Are we trying to come up with a definition? Move definition to co info</w:t>
      </w:r>
    </w:p>
  </w:comment>
  <w:comment w:id="11" w:author="Author" w:initials="A">
    <w:p w14:paraId="08AA9CD3" w14:textId="77777777" w:rsidR="00651CF3" w:rsidRDefault="00651CF3" w:rsidP="00A20543">
      <w:pPr>
        <w:pStyle w:val="CommentText"/>
      </w:pPr>
      <w:r>
        <w:rPr>
          <w:rStyle w:val="CommentReference"/>
        </w:rPr>
        <w:annotationRef/>
      </w:r>
      <w:r>
        <w:t>We want it here too, to help them make sure they choose the correct option between sick and STD when they select the plan they are reporting on.</w:t>
      </w:r>
    </w:p>
  </w:comment>
  <w:comment w:id="12" w:author="Author" w:initials="A">
    <w:p w14:paraId="144F010E" w14:textId="77777777" w:rsidR="00651CF3" w:rsidRDefault="00651CF3" w:rsidP="00A20543">
      <w:pPr>
        <w:pStyle w:val="CommentText"/>
      </w:pPr>
      <w:r>
        <w:rPr>
          <w:rStyle w:val="CommentReference"/>
        </w:rPr>
        <w:annotationRef/>
      </w:r>
      <w:r>
        <w:t xml:space="preserve">EB 2/26: What is our sick leave definition then ? </w:t>
      </w:r>
      <w:r>
        <w:sym w:font="Wingdings" w:char="F04A"/>
      </w:r>
    </w:p>
  </w:comment>
  <w:comment w:id="13" w:author="Author" w:initials="A">
    <w:p w14:paraId="35E8249E" w14:textId="77777777" w:rsidR="00651CF3" w:rsidRDefault="00651CF3" w:rsidP="00A20543">
      <w:pPr>
        <w:pStyle w:val="CommentText"/>
      </w:pPr>
      <w:r>
        <w:rPr>
          <w:rStyle w:val="CommentReference"/>
        </w:rPr>
        <w:annotationRef/>
      </w:r>
      <w:r>
        <w:t>Excellent question.  Saving that for last!</w:t>
      </w:r>
    </w:p>
  </w:comment>
  <w:comment w:id="17" w:author="Author" w:initials="A">
    <w:p w14:paraId="25D19386" w14:textId="77777777" w:rsidR="00651CF3" w:rsidRDefault="00651CF3" w:rsidP="00A20543">
      <w:pPr>
        <w:pStyle w:val="CommentText"/>
      </w:pPr>
      <w:r>
        <w:rPr>
          <w:rStyle w:val="CommentReference"/>
        </w:rPr>
        <w:annotationRef/>
      </w:r>
      <w:r>
        <w:t>EB 2/22 – put in co info and in risk survey before the first question</w:t>
      </w:r>
    </w:p>
  </w:comment>
  <w:comment w:id="38" w:author="Author" w:initials="A">
    <w:p w14:paraId="74153226" w14:textId="77777777" w:rsidR="00651CF3" w:rsidRDefault="00651CF3" w:rsidP="00A20543">
      <w:pPr>
        <w:pStyle w:val="CommentText"/>
      </w:pPr>
      <w:r>
        <w:rPr>
          <w:rStyle w:val="CommentReference"/>
        </w:rPr>
        <w:annotationRef/>
      </w:r>
      <w:r>
        <w:t>JB – See question below regarding company sponsored STD and State Disability being shown separately</w:t>
      </w:r>
    </w:p>
  </w:comment>
  <w:comment w:id="20" w:author="Author" w:initials="A">
    <w:p w14:paraId="6C31DE07" w14:textId="77777777" w:rsidR="00651CF3" w:rsidRDefault="00651CF3" w:rsidP="00A20543">
      <w:pPr>
        <w:pStyle w:val="CommentText"/>
      </w:pPr>
      <w:r>
        <w:rPr>
          <w:rStyle w:val="CommentReference"/>
        </w:rPr>
        <w:annotationRef/>
      </w:r>
      <w:r>
        <w:t>This needs to go before the life insurance survey, this survey will be tacked on after AD&amp;D.</w:t>
      </w:r>
    </w:p>
  </w:comment>
  <w:comment w:id="44" w:author="Jennifer McAuliffe (RIC/BDS, Arlington)" w:date="2019-05-30T21:41:00Z" w:initials="MJ(-W">
    <w:p w14:paraId="0D894DBF" w14:textId="59B564BA" w:rsidR="00651CF3" w:rsidRDefault="00651CF3">
      <w:pPr>
        <w:pStyle w:val="CommentText"/>
      </w:pPr>
      <w:r>
        <w:rPr>
          <w:rStyle w:val="CommentReference"/>
        </w:rPr>
        <w:annotationRef/>
      </w:r>
      <w:r>
        <w:t>Notes for Config:</w:t>
      </w:r>
    </w:p>
    <w:p w14:paraId="3C662B75" w14:textId="1EE61F65" w:rsidR="00651CF3" w:rsidRDefault="00651CF3">
      <w:pPr>
        <w:pStyle w:val="CommentText"/>
      </w:pPr>
      <w:r>
        <w:t>1. These questions should be added to Unites States Risk Benefits import file with sections showing before Accident questions</w:t>
      </w:r>
    </w:p>
    <w:p w14:paraId="6B9A7834" w14:textId="77777777" w:rsidR="00651CF3" w:rsidRDefault="00651CF3">
      <w:pPr>
        <w:pStyle w:val="CommentText"/>
      </w:pPr>
    </w:p>
    <w:p w14:paraId="7D4F27C6" w14:textId="780E3D95" w:rsidR="00651CF3" w:rsidRDefault="00651CF3">
      <w:pPr>
        <w:pStyle w:val="CommentText"/>
      </w:pPr>
      <w:r>
        <w:t>2. For all numeric and percentage questions identified with no ranges defined, please use defaults.</w:t>
      </w:r>
    </w:p>
    <w:p w14:paraId="6D004643" w14:textId="20259D0A" w:rsidR="00651CF3" w:rsidRPr="00AE46C5" w:rsidRDefault="00651CF3" w:rsidP="00A36D3A">
      <w:pPr>
        <w:pStyle w:val="ListParagraph"/>
        <w:ind w:left="0"/>
        <w:rPr>
          <w:rFonts w:ascii="Arial" w:hAnsi="Arial" w:cs="Arial"/>
          <w:sz w:val="20"/>
          <w:szCs w:val="20"/>
        </w:rPr>
      </w:pPr>
      <w:r>
        <w:rPr>
          <w:rFonts w:ascii="Arial" w:hAnsi="Arial" w:cs="Arial"/>
          <w:sz w:val="20"/>
          <w:szCs w:val="20"/>
        </w:rPr>
        <w:t xml:space="preserve">Number and currency Qs: 11 digits, including 2 decimal places; 0.01 to </w:t>
      </w:r>
      <w:r w:rsidRPr="00AE46C5">
        <w:rPr>
          <w:rFonts w:ascii="Arial" w:hAnsi="Arial" w:cs="Arial"/>
          <w:sz w:val="20"/>
          <w:szCs w:val="20"/>
        </w:rPr>
        <w:t>999999999.99</w:t>
      </w:r>
    </w:p>
    <w:p w14:paraId="5F600F92" w14:textId="4B666E1B" w:rsidR="00651CF3" w:rsidRPr="00AE46C5" w:rsidRDefault="00651CF3" w:rsidP="00A36D3A">
      <w:pPr>
        <w:contextualSpacing/>
        <w:rPr>
          <w:rFonts w:ascii="Arial" w:hAnsi="Arial" w:cs="Arial"/>
          <w:sz w:val="20"/>
          <w:szCs w:val="20"/>
        </w:rPr>
      </w:pPr>
      <w:r>
        <w:rPr>
          <w:rFonts w:ascii="Arial" w:hAnsi="Arial" w:cs="Arial"/>
          <w:sz w:val="20"/>
          <w:szCs w:val="20"/>
        </w:rPr>
        <w:t>Percentage: 4</w:t>
      </w:r>
      <w:r w:rsidRPr="00AE46C5">
        <w:rPr>
          <w:rFonts w:ascii="Arial" w:hAnsi="Arial" w:cs="Arial"/>
          <w:sz w:val="20"/>
          <w:szCs w:val="20"/>
        </w:rPr>
        <w:t xml:space="preserve"> digits, </w:t>
      </w:r>
      <w:r>
        <w:rPr>
          <w:rFonts w:ascii="Arial" w:hAnsi="Arial" w:cs="Arial"/>
          <w:sz w:val="20"/>
          <w:szCs w:val="20"/>
        </w:rPr>
        <w:t xml:space="preserve">including </w:t>
      </w:r>
      <w:r w:rsidRPr="00AE46C5">
        <w:rPr>
          <w:rFonts w:ascii="Arial" w:hAnsi="Arial" w:cs="Arial"/>
          <w:sz w:val="20"/>
          <w:szCs w:val="20"/>
        </w:rPr>
        <w:t>1 decimal place</w:t>
      </w:r>
      <w:r>
        <w:rPr>
          <w:rFonts w:ascii="Arial" w:hAnsi="Arial" w:cs="Arial"/>
          <w:sz w:val="20"/>
          <w:szCs w:val="20"/>
        </w:rPr>
        <w:t>;</w:t>
      </w:r>
      <w:r w:rsidRPr="00AE46C5">
        <w:rPr>
          <w:rFonts w:ascii="Arial" w:hAnsi="Arial" w:cs="Arial"/>
          <w:sz w:val="20"/>
          <w:szCs w:val="20"/>
        </w:rPr>
        <w:t xml:space="preserve"> 0.1-100.0%</w:t>
      </w:r>
    </w:p>
    <w:p w14:paraId="52E56AF7" w14:textId="77777777" w:rsidR="00651CF3" w:rsidRDefault="00651CF3">
      <w:pPr>
        <w:pStyle w:val="CommentText"/>
      </w:pPr>
    </w:p>
    <w:p w14:paraId="27EC50AF" w14:textId="5C72794C" w:rsidR="00651CF3" w:rsidRDefault="00651CF3">
      <w:pPr>
        <w:pStyle w:val="CommentText"/>
      </w:pPr>
      <w:r>
        <w:t xml:space="preserve">3. Section titles for all Dynamic Surveys will not reflect this layout change to adhere to WTW style guide (I have updated the Phoenix style guide to refect this as well). </w:t>
      </w:r>
    </w:p>
    <w:p w14:paraId="3BC47813" w14:textId="77777777" w:rsidR="00651CF3" w:rsidRDefault="00651CF3">
      <w:pPr>
        <w:pStyle w:val="CommentText"/>
      </w:pPr>
    </w:p>
    <w:p w14:paraId="7B3F38AE" w14:textId="580302A7" w:rsidR="00651CF3" w:rsidRDefault="00651CF3">
      <w:pPr>
        <w:pStyle w:val="CommentText"/>
      </w:pPr>
      <w:r>
        <w:t>4. For all HiddenWebUI questions, please be sure to place HIDDEN: at the beginning of the QuestionLabel.</w:t>
      </w:r>
    </w:p>
    <w:p w14:paraId="11E3580B" w14:textId="77777777" w:rsidR="00651CF3" w:rsidRDefault="00651CF3">
      <w:pPr>
        <w:pStyle w:val="CommentText"/>
      </w:pPr>
    </w:p>
  </w:comment>
  <w:comment w:id="46" w:author="Jeanne Becht (RIC/BDS, White Plains)" w:date="2019-05-17T15:12:00Z" w:initials="JB(WP">
    <w:p w14:paraId="55E8D973" w14:textId="42044B0A" w:rsidR="00651CF3" w:rsidRDefault="00651CF3">
      <w:pPr>
        <w:pStyle w:val="CommentText"/>
      </w:pPr>
      <w:r>
        <w:rPr>
          <w:rStyle w:val="CommentReference"/>
        </w:rPr>
        <w:annotationRef/>
      </w:r>
      <w:r>
        <w:t>Add instructions regarding the primary group we are capturing which is salaried nonunion/exempt unless directed otherwise</w:t>
      </w:r>
    </w:p>
  </w:comment>
  <w:comment w:id="47" w:author="Elizabeth Boland (RIC/BDS, Arlington) [3]" w:date="2019-05-20T13:14:00Z" w:initials="EB(A">
    <w:p w14:paraId="45917862" w14:textId="15F64CBA" w:rsidR="00651CF3" w:rsidRDefault="00651CF3">
      <w:pPr>
        <w:pStyle w:val="CommentText"/>
      </w:pPr>
      <w:r>
        <w:rPr>
          <w:rStyle w:val="CommentReference"/>
        </w:rPr>
        <w:annotationRef/>
      </w:r>
      <w:r>
        <w:t>Yes, still need to finalize instruction wording for overall risk survey</w:t>
      </w:r>
    </w:p>
  </w:comment>
  <w:comment w:id="48" w:author="Elizabeth Boland (RIC/BDS, Arlington) [3]" w:date="2019-05-30T20:54:00Z" w:initials="EB(A">
    <w:p w14:paraId="7197385E" w14:textId="10AB9EF1" w:rsidR="00651CF3" w:rsidRDefault="00651CF3" w:rsidP="0022431B">
      <w:pPr>
        <w:pStyle w:val="CommentText"/>
      </w:pPr>
      <w:r>
        <w:rPr>
          <w:rStyle w:val="CommentReference"/>
        </w:rPr>
        <w:annotationRef/>
      </w:r>
      <w:r>
        <w:t>From comment that got removed when change was accepted</w:t>
      </w:r>
      <w:r>
        <w:br/>
        <w:t xml:space="preserve">EB: </w:t>
      </w:r>
      <w:r>
        <w:rPr>
          <w:rStyle w:val="CommentReference"/>
        </w:rPr>
        <w:annotationRef/>
      </w:r>
      <w:r>
        <w:t>I copied this wording from AD&amp;D,  note that if we add this here it will become part of the response group and show in reporting. Intended?</w:t>
      </w:r>
    </w:p>
    <w:p w14:paraId="65A60125" w14:textId="77777777" w:rsidR="00651CF3" w:rsidRDefault="00651CF3" w:rsidP="0022431B">
      <w:pPr>
        <w:pStyle w:val="CommentText"/>
      </w:pPr>
      <w:r>
        <w:t xml:space="preserve">NW: </w:t>
      </w:r>
      <w:r w:rsidRPr="001F3791">
        <w:rPr>
          <w:rStyle w:val="CommentReference"/>
          <w:highlight w:val="yellow"/>
        </w:rPr>
        <w:annotationRef/>
      </w:r>
      <w:r w:rsidRPr="001F3791">
        <w:rPr>
          <w:highlight w:val="yellow"/>
        </w:rPr>
        <w:t>I think it’s fine to show up in prevalence.  Some orgs give us EE pay all coverage as their basic life, so this helps make it clear in reporting what we have.</w:t>
      </w:r>
    </w:p>
    <w:p w14:paraId="01E5CEAE" w14:textId="0852D30D" w:rsidR="00651CF3" w:rsidRDefault="00651CF3">
      <w:pPr>
        <w:pStyle w:val="CommentText"/>
      </w:pPr>
      <w:r>
        <w:br/>
      </w:r>
      <w:r>
        <w:br/>
        <w:t>2 things.</w:t>
      </w:r>
      <w:r>
        <w:br/>
      </w:r>
      <w:r>
        <w:br/>
        <w:t>1.  I was specifically asking about the text “employer subsidized coverage” – confirm OK that this shows in reporting</w:t>
      </w:r>
      <w:r>
        <w:br/>
        <w:t xml:space="preserve">2. Are you saying that some orgs give us EE pay all coverage as basic life now, and this new wording will make it clear that BDS does NOT consider basic plans to be EE pay all – so they should NOT be reported as basic?  If so, I’m good </w:t>
      </w:r>
      <w:r>
        <w:sym w:font="Wingdings" w:char="F04A"/>
      </w:r>
    </w:p>
  </w:comment>
  <w:comment w:id="51" w:author="Jennifer McAuliffe (RIC/BDS, Arlington)" w:date="2019-06-03T12:39:00Z" w:initials="MJ(-W">
    <w:p w14:paraId="0C23E3F2" w14:textId="3BBCCB91" w:rsidR="00651CF3" w:rsidRDefault="00651CF3">
      <w:pPr>
        <w:pStyle w:val="CommentText"/>
      </w:pPr>
      <w:r>
        <w:rPr>
          <w:rStyle w:val="CommentReference"/>
        </w:rPr>
        <w:annotationRef/>
      </w:r>
      <w:r w:rsidRPr="005C4172">
        <w:rPr>
          <w:highlight w:val="yellow"/>
        </w:rPr>
        <w:t>Will there be a lead-in question asking which elements of pay are applicable are applicable (by plan type)?</w:t>
      </w:r>
    </w:p>
  </w:comment>
  <w:comment w:id="52" w:author="Elizabeth Boland (RIC/BDS, Arlington) [3]" w:date="2019-06-03T14:06:00Z" w:initials="BE(-W">
    <w:p w14:paraId="75BD6D8A" w14:textId="7C42FE1B" w:rsidR="00651CF3" w:rsidRDefault="00651CF3">
      <w:pPr>
        <w:pStyle w:val="CommentText"/>
      </w:pPr>
      <w:r>
        <w:rPr>
          <w:rStyle w:val="CommentReference"/>
        </w:rPr>
        <w:annotationRef/>
      </w:r>
      <w:r>
        <w:t>I actually had a conversation about this with NW and yes – this question should be converted to a 2D- see edit</w:t>
      </w:r>
    </w:p>
  </w:comment>
  <w:comment w:id="124" w:author="Jennifer McAuliffe (RIC/BDS, Arlington)" w:date="2019-06-03T12:42:00Z" w:initials="MJ(-W">
    <w:p w14:paraId="54DA4D25" w14:textId="7D255BF1" w:rsidR="00651CF3" w:rsidRDefault="00651CF3">
      <w:pPr>
        <w:pStyle w:val="CommentText"/>
      </w:pPr>
      <w:r>
        <w:rPr>
          <w:rStyle w:val="CommentReference"/>
        </w:rPr>
        <w:annotationRef/>
      </w:r>
      <w:r w:rsidRPr="005C4172">
        <w:rPr>
          <w:highlight w:val="yellow"/>
        </w:rPr>
        <w:t>Can we set this up to filter off Q13.6 = Other? This way in matrices we will know which description applies to which life type.</w:t>
      </w:r>
    </w:p>
  </w:comment>
  <w:comment w:id="150" w:author="Guillaume Gilbert (RIC/BDS, Montreal (1800 McGill College Avenue))" w:date="2019-06-04T15:26:00Z" w:initials="GG(-M">
    <w:p w14:paraId="0BB1DA16" w14:textId="6198BA31" w:rsidR="00651CF3" w:rsidRDefault="00651CF3">
      <w:pPr>
        <w:pStyle w:val="CommentText"/>
      </w:pPr>
      <w:r>
        <w:rPr>
          <w:rStyle w:val="CommentReference"/>
        </w:rPr>
        <w:annotationRef/>
      </w:r>
      <w:r>
        <w:t>What kind of input is it expected here? Text? Numeric?</w:t>
      </w:r>
    </w:p>
  </w:comment>
  <w:comment w:id="151" w:author="Elizabeth Boland (RIC/BDS, Arlington) [3]" w:date="2019-06-06T10:38:00Z" w:initials="BE(-W">
    <w:p w14:paraId="5F925755" w14:textId="6E2FE1B5" w:rsidR="00651CF3" w:rsidRDefault="00651CF3">
      <w:pPr>
        <w:pStyle w:val="CommentText"/>
      </w:pPr>
      <w:r>
        <w:rPr>
          <w:rStyle w:val="CommentReference"/>
        </w:rPr>
        <w:annotationRef/>
      </w:r>
      <w:r>
        <w:t>Numeric</w:t>
      </w:r>
    </w:p>
  </w:comment>
  <w:comment w:id="152" w:author="Guillaume Gilbert (RIC/BDS, Montreal (1800 McGill College Avenue))" w:date="2019-06-04T15:36:00Z" w:initials="GG(-M">
    <w:p w14:paraId="3FDC172B" w14:textId="4F778CE2" w:rsidR="00651CF3" w:rsidRDefault="00651CF3">
      <w:pPr>
        <w:pStyle w:val="CommentText"/>
      </w:pPr>
      <w:r>
        <w:rPr>
          <w:rStyle w:val="CommentReference"/>
        </w:rPr>
        <w:annotationRef/>
      </w:r>
      <w:r>
        <w:t>Numeric properties?</w:t>
      </w:r>
    </w:p>
  </w:comment>
  <w:comment w:id="153" w:author="Elizabeth Boland (RIC/BDS, Arlington) [3]" w:date="2019-06-06T10:39:00Z" w:initials="BE(-W">
    <w:p w14:paraId="0DE5F654" w14:textId="7D842EC1" w:rsidR="00651CF3" w:rsidRDefault="00651CF3">
      <w:pPr>
        <w:pStyle w:val="CommentText"/>
      </w:pPr>
      <w:r>
        <w:rPr>
          <w:rStyle w:val="CommentReference"/>
        </w:rPr>
        <w:annotationRef/>
      </w:r>
      <w:r>
        <w:t>Default is fine.</w:t>
      </w:r>
    </w:p>
  </w:comment>
  <w:comment w:id="155" w:author="Guillaume Gilbert (RIC/BDS, Montreal (1800 McGill College Avenue))" w:date="2019-06-04T15:38:00Z" w:initials="GG(-M">
    <w:p w14:paraId="3864A4E0" w14:textId="40F0374B" w:rsidR="00651CF3" w:rsidRDefault="00651CF3">
      <w:pPr>
        <w:pStyle w:val="CommentText"/>
      </w:pPr>
      <w:r>
        <w:rPr>
          <w:rStyle w:val="CommentReference"/>
        </w:rPr>
        <w:annotationRef/>
      </w:r>
      <w:r>
        <w:t>We can’t provide a list of options? Otherwise, it will be hard to compare across organizations.</w:t>
      </w:r>
    </w:p>
  </w:comment>
  <w:comment w:id="156" w:author="Elizabeth Boland (RIC/BDS, Arlington) [3]" w:date="2019-06-06T10:45:00Z" w:initials="BE(-W">
    <w:p w14:paraId="5D2ECC29" w14:textId="2EC11D17" w:rsidR="00651CF3" w:rsidRDefault="00651CF3">
      <w:pPr>
        <w:pStyle w:val="CommentText"/>
      </w:pPr>
      <w:r>
        <w:rPr>
          <w:rStyle w:val="CommentReference"/>
        </w:rPr>
        <w:annotationRef/>
      </w:r>
      <w:r>
        <w:t>Added list</w:t>
      </w:r>
    </w:p>
  </w:comment>
  <w:comment w:id="181" w:author="Jennifer McAuliffe (RIC/BDS, Arlington)" w:date="2019-07-23T15:49:00Z" w:initials="MJ(-W">
    <w:p w14:paraId="4C30F935" w14:textId="14C822F3" w:rsidR="004B0760" w:rsidRDefault="004B0760">
      <w:pPr>
        <w:pStyle w:val="CommentText"/>
      </w:pPr>
      <w:r>
        <w:rPr>
          <w:rStyle w:val="CommentReference"/>
        </w:rPr>
        <w:annotationRef/>
      </w:r>
      <w:r>
        <w:t>Note: For initial configuration requiring 100 character length, updated these response options to reflect:</w:t>
      </w:r>
    </w:p>
    <w:p w14:paraId="7E17F294" w14:textId="77777777" w:rsidR="004B0760" w:rsidRDefault="004B0760" w:rsidP="004B0760"/>
    <w:p w14:paraId="1A071D10" w14:textId="0173B51C" w:rsidR="004B0760" w:rsidRDefault="004B0760" w:rsidP="004B0760">
      <w:r w:rsidRPr="000D2A0B">
        <w:t xml:space="preserve">Employer pays a </w:t>
      </w:r>
      <w:r>
        <w:t>% up to a</w:t>
      </w:r>
      <w:r w:rsidRPr="000D2A0B">
        <w:t xml:space="preserve"> multiple of pay breakpoint</w:t>
      </w:r>
      <w:r>
        <w:t>,</w:t>
      </w:r>
      <w:r w:rsidRPr="000D2A0B">
        <w:t xml:space="preserve"> employee pays a </w:t>
      </w:r>
      <w:r>
        <w:t>%</w:t>
      </w:r>
      <w:r w:rsidRPr="000D2A0B">
        <w:t xml:space="preserve"> over the breakpoint</w:t>
      </w:r>
    </w:p>
    <w:p w14:paraId="1DF2AA15" w14:textId="77777777" w:rsidR="004B0760" w:rsidRDefault="004B0760" w:rsidP="004B0760"/>
    <w:p w14:paraId="0A1CFAA4" w14:textId="4EF79F9B" w:rsidR="004B0760" w:rsidRDefault="004B0760" w:rsidP="004B0760">
      <w:r w:rsidRPr="000D2A0B">
        <w:t xml:space="preserve">Employer pays a </w:t>
      </w:r>
      <w:r>
        <w:t>% up to a</w:t>
      </w:r>
      <w:r w:rsidRPr="000D2A0B">
        <w:t xml:space="preserve"> fixe</w:t>
      </w:r>
      <w:r>
        <w:t>d amount of coverage breakpoint,</w:t>
      </w:r>
      <w:r w:rsidRPr="000D2A0B">
        <w:t xml:space="preserve"> employee pays a </w:t>
      </w:r>
      <w:r>
        <w:t>%</w:t>
      </w:r>
      <w:r w:rsidRPr="000D2A0B">
        <w:t xml:space="preserve"> over the breakpoint</w:t>
      </w:r>
    </w:p>
  </w:comment>
  <w:comment w:id="191" w:author="Guillaume Gilbert (RIC/BDS, Montreal (1800 McGill College Avenue))" w:date="2019-06-05T08:54:00Z" w:initials="GG(-M">
    <w:p w14:paraId="02B7E530" w14:textId="6710482F" w:rsidR="00651CF3" w:rsidRDefault="00651CF3">
      <w:pPr>
        <w:pStyle w:val="CommentText"/>
      </w:pPr>
      <w:r>
        <w:rPr>
          <w:rStyle w:val="CommentReference"/>
        </w:rPr>
        <w:annotationRef/>
      </w:r>
      <w:r>
        <w:t>We don’t want to capture specific multiple of pay or fixed amount?</w:t>
      </w:r>
    </w:p>
  </w:comment>
  <w:comment w:id="192" w:author="Elizabeth Boland (RIC/BDS, Arlington) [3]" w:date="2019-06-06T10:49:00Z" w:initials="BE(-W">
    <w:p w14:paraId="4C623F20" w14:textId="76B32815" w:rsidR="00651CF3" w:rsidRDefault="00651CF3">
      <w:pPr>
        <w:pStyle w:val="CommentText"/>
      </w:pPr>
      <w:r>
        <w:rPr>
          <w:rStyle w:val="CommentReference"/>
        </w:rPr>
        <w:annotationRef/>
      </w:r>
      <w:r>
        <w:t>This is a new question for us.  We aren’t sure what we are going to get here it could likely be a lot of others.  NW – do we want to add questions for 13.2 = multiple of pay or fixed amount and have this one only for others?</w:t>
      </w:r>
    </w:p>
  </w:comment>
  <w:comment w:id="193" w:author="Jennifer McAuliffe (RIC/BDS, Arlington)" w:date="2019-07-23T15:50:00Z" w:initials="MJ(-W">
    <w:p w14:paraId="1894D87B" w14:textId="77777777" w:rsidR="004B0760" w:rsidRDefault="004B0760" w:rsidP="004B0760">
      <w:pPr>
        <w:pStyle w:val="CommentText"/>
      </w:pPr>
      <w:r>
        <w:rPr>
          <w:rStyle w:val="CommentReference"/>
        </w:rPr>
        <w:annotationRef/>
      </w:r>
      <w:r>
        <w:t>Note: For initial configuration requiring 100 character length, updated these response options to reflect:</w:t>
      </w:r>
    </w:p>
    <w:p w14:paraId="2141B6C9" w14:textId="77777777" w:rsidR="004B0760" w:rsidRDefault="004B0760" w:rsidP="004B0760"/>
    <w:p w14:paraId="710DF729" w14:textId="77777777" w:rsidR="004B0760" w:rsidRDefault="004B0760" w:rsidP="004B0760">
      <w:r w:rsidRPr="000D2A0B">
        <w:t xml:space="preserve">Employer pays a </w:t>
      </w:r>
      <w:r>
        <w:t>% up to a</w:t>
      </w:r>
      <w:r w:rsidRPr="000D2A0B">
        <w:t xml:space="preserve"> multiple of pay breakpoint</w:t>
      </w:r>
      <w:r>
        <w:t>,</w:t>
      </w:r>
      <w:r w:rsidRPr="000D2A0B">
        <w:t xml:space="preserve"> employee pays a </w:t>
      </w:r>
      <w:r>
        <w:t>%</w:t>
      </w:r>
      <w:r w:rsidRPr="000D2A0B">
        <w:t xml:space="preserve"> over the breakpoint</w:t>
      </w:r>
    </w:p>
    <w:p w14:paraId="3FCFDE4D" w14:textId="77777777" w:rsidR="004B0760" w:rsidRDefault="004B0760" w:rsidP="004B0760"/>
    <w:p w14:paraId="5F0D70CE" w14:textId="248FF3EF" w:rsidR="004B0760" w:rsidRDefault="004B0760" w:rsidP="004B0760">
      <w:pPr>
        <w:pStyle w:val="CommentText"/>
      </w:pPr>
      <w:r w:rsidRPr="000D2A0B">
        <w:t xml:space="preserve">Employer pays a </w:t>
      </w:r>
      <w:r>
        <w:t>% up to a</w:t>
      </w:r>
      <w:r w:rsidRPr="000D2A0B">
        <w:t xml:space="preserve"> fixe</w:t>
      </w:r>
      <w:r>
        <w:t>d amount of coverage breakpoint,</w:t>
      </w:r>
      <w:r w:rsidRPr="000D2A0B">
        <w:t xml:space="preserve"> employee pays a </w:t>
      </w:r>
      <w:r>
        <w:t>%</w:t>
      </w:r>
      <w:r w:rsidRPr="000D2A0B">
        <w:t xml:space="preserve"> over the breakpoint</w:t>
      </w:r>
    </w:p>
  </w:comment>
  <w:comment w:id="194" w:author="Jennifer McAuliffe (RIC/BDS, Arlington)" w:date="2019-07-23T15:50:00Z" w:initials="MJ(-W">
    <w:p w14:paraId="280C7175" w14:textId="77777777" w:rsidR="004B0760" w:rsidRDefault="004B0760" w:rsidP="004B0760">
      <w:pPr>
        <w:pStyle w:val="CommentText"/>
      </w:pPr>
      <w:r>
        <w:rPr>
          <w:rStyle w:val="CommentReference"/>
        </w:rPr>
        <w:annotationRef/>
      </w:r>
      <w:r>
        <w:t>Note: For initial configuration requiring 100 character length, updated these response options to reflect:</w:t>
      </w:r>
    </w:p>
    <w:p w14:paraId="006959C5" w14:textId="77777777" w:rsidR="004B0760" w:rsidRDefault="004B0760" w:rsidP="004B0760"/>
    <w:p w14:paraId="64A579E2" w14:textId="77777777" w:rsidR="004B0760" w:rsidRDefault="004B0760" w:rsidP="004B0760">
      <w:r w:rsidRPr="000D2A0B">
        <w:t xml:space="preserve">Employer pays a </w:t>
      </w:r>
      <w:r>
        <w:t>% up to a</w:t>
      </w:r>
      <w:r w:rsidRPr="000D2A0B">
        <w:t xml:space="preserve"> multiple of pay breakpoint</w:t>
      </w:r>
      <w:r>
        <w:t>,</w:t>
      </w:r>
      <w:r w:rsidRPr="000D2A0B">
        <w:t xml:space="preserve"> employee pays a </w:t>
      </w:r>
      <w:r>
        <w:t>%</w:t>
      </w:r>
      <w:r w:rsidRPr="000D2A0B">
        <w:t xml:space="preserve"> over the breakpoint</w:t>
      </w:r>
    </w:p>
    <w:p w14:paraId="3B41D075" w14:textId="77777777" w:rsidR="004B0760" w:rsidRDefault="004B0760" w:rsidP="004B0760"/>
    <w:p w14:paraId="418DE7FF" w14:textId="66E6FC4E" w:rsidR="004B0760" w:rsidRDefault="004B0760" w:rsidP="004B0760">
      <w:pPr>
        <w:pStyle w:val="CommentText"/>
      </w:pPr>
      <w:r w:rsidRPr="000D2A0B">
        <w:t xml:space="preserve">Employer pays a </w:t>
      </w:r>
      <w:r>
        <w:t>% up to a</w:t>
      </w:r>
      <w:r w:rsidRPr="000D2A0B">
        <w:t xml:space="preserve"> fixe</w:t>
      </w:r>
      <w:r>
        <w:t>d amount of coverage breakpoint,</w:t>
      </w:r>
      <w:r w:rsidRPr="000D2A0B">
        <w:t xml:space="preserve"> employee pays a </w:t>
      </w:r>
      <w:r>
        <w:t>%</w:t>
      </w:r>
      <w:r w:rsidRPr="000D2A0B">
        <w:t xml:space="preserve"> over the breakpoint</w:t>
      </w:r>
    </w:p>
  </w:comment>
  <w:comment w:id="200" w:author="Guillaume Gilbert (RIC/BDS, Montreal (1800 McGill College Avenue))" w:date="2019-06-05T09:00:00Z" w:initials="GG(-M">
    <w:p w14:paraId="76AE2B8E" w14:textId="03774EFA" w:rsidR="00651CF3" w:rsidRDefault="00651CF3">
      <w:pPr>
        <w:pStyle w:val="CommentText"/>
      </w:pPr>
      <w:r>
        <w:rPr>
          <w:rStyle w:val="CommentReference"/>
        </w:rPr>
        <w:annotationRef/>
      </w:r>
      <w:r>
        <w:t>Same comment here</w:t>
      </w:r>
    </w:p>
  </w:comment>
  <w:comment w:id="201" w:author="Elizabeth Boland (RIC/BDS, Arlington) [3]" w:date="2019-06-06T10:52:00Z" w:initials="BE(-W">
    <w:p w14:paraId="32C5AD29" w14:textId="1F6CCA1D" w:rsidR="00651CF3" w:rsidRDefault="00651CF3">
      <w:pPr>
        <w:pStyle w:val="CommentText"/>
      </w:pPr>
      <w:r>
        <w:rPr>
          <w:rStyle w:val="CommentReference"/>
        </w:rPr>
        <w:annotationRef/>
      </w:r>
      <w:r>
        <w:t>See above response</w:t>
      </w:r>
    </w:p>
  </w:comment>
  <w:comment w:id="210" w:author="Elizabeth Boland (RIC/BDS, Arlington) [3]" w:date="2019-06-03T14:26:00Z" w:initials="BE(-W">
    <w:p w14:paraId="07C97FE7" w14:textId="44B8D87D" w:rsidR="00651CF3" w:rsidRDefault="00651CF3">
      <w:pPr>
        <w:pStyle w:val="CommentText"/>
      </w:pPr>
      <w:r>
        <w:rPr>
          <w:rStyle w:val="CommentReference"/>
        </w:rPr>
        <w:annotationRef/>
      </w:r>
      <w:r>
        <w:t>All caps was intentional here as part of the instruction</w:t>
      </w:r>
    </w:p>
  </w:comment>
  <w:comment w:id="211" w:author="Guillaume Gilbert (RIC/BDS, Montreal (1800 McGill College Avenue))" w:date="2019-06-05T09:05:00Z" w:initials="GG(-M">
    <w:p w14:paraId="787F8793" w14:textId="0A1C994A" w:rsidR="00651CF3" w:rsidRDefault="00651CF3">
      <w:pPr>
        <w:pStyle w:val="CommentText"/>
      </w:pPr>
      <w:r>
        <w:rPr>
          <w:rStyle w:val="CommentReference"/>
        </w:rPr>
        <w:annotationRef/>
      </w:r>
      <w:r>
        <w:t>Radio button or multi checkboxes? Contradictory.</w:t>
      </w:r>
    </w:p>
  </w:comment>
  <w:comment w:id="212" w:author="Elizabeth Boland (RIC/BDS, Arlington) [3]" w:date="2019-06-06T10:52:00Z" w:initials="BE(-W">
    <w:p w14:paraId="30394539" w14:textId="43D324D7" w:rsidR="00651CF3" w:rsidRDefault="00651CF3">
      <w:pPr>
        <w:pStyle w:val="CommentText"/>
      </w:pPr>
      <w:r>
        <w:rPr>
          <w:rStyle w:val="CommentReference"/>
        </w:rPr>
        <w:annotationRef/>
      </w:r>
      <w:r>
        <w:t>Struggling with wording here.  We want check boxes.  For example, an employer could have the following eligibility requirements.</w:t>
      </w:r>
      <w:r>
        <w:br/>
        <w:t>Ex 1:</w:t>
      </w:r>
      <w:r>
        <w:br/>
        <w:t>Rule 1: Age 65 with 5 years or service</w:t>
      </w:r>
      <w:r>
        <w:br/>
        <w:t xml:space="preserve">Rule 2: Age 55 with 10 years of service.  </w:t>
      </w:r>
      <w:r>
        <w:br/>
        <w:t>Response: select both options</w:t>
      </w:r>
      <w:r>
        <w:br/>
      </w:r>
      <w:r>
        <w:br/>
        <w:t xml:space="preserve">Ex 2: </w:t>
      </w:r>
    </w:p>
    <w:p w14:paraId="264BC50C" w14:textId="25EDB534" w:rsidR="00651CF3" w:rsidRDefault="00651CF3">
      <w:pPr>
        <w:pStyle w:val="CommentText"/>
      </w:pPr>
      <w:r>
        <w:t>Only 1 rule applies: Age 55 with 5 years of service and 75 age service points.</w:t>
      </w:r>
      <w:r>
        <w:br/>
        <w:t>Response: this needs to be entered in other.  We don’t want the first and 5</w:t>
      </w:r>
      <w:r w:rsidRPr="007377E0">
        <w:rPr>
          <w:vertAlign w:val="superscript"/>
        </w:rPr>
        <w:t>th</w:t>
      </w:r>
      <w:r>
        <w:t xml:space="preserve"> selection made instead.</w:t>
      </w:r>
    </w:p>
  </w:comment>
  <w:comment w:id="214" w:author="Jennifer McAuliffe (RIC/BDS, Arlington)" w:date="2019-06-03T12:56:00Z" w:initials="MJ(-W">
    <w:p w14:paraId="6D1A8DBB" w14:textId="03D8159C" w:rsidR="00651CF3" w:rsidRDefault="00651CF3">
      <w:pPr>
        <w:pStyle w:val="CommentText"/>
      </w:pPr>
      <w:r>
        <w:rPr>
          <w:rStyle w:val="CommentReference"/>
        </w:rPr>
        <w:annotationRef/>
      </w:r>
      <w:r w:rsidRPr="001826B2">
        <w:rPr>
          <w:highlight w:val="yellow"/>
        </w:rPr>
        <w:t>Multi-line?</w:t>
      </w:r>
    </w:p>
  </w:comment>
  <w:comment w:id="215" w:author="Elizabeth Boland (RIC/BDS, Arlington) [3]" w:date="2019-06-03T15:52:00Z" w:initials="BE(-W">
    <w:p w14:paraId="3CF8A2D2" w14:textId="01C40B42" w:rsidR="00651CF3" w:rsidRDefault="00651CF3">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D15522" w15:done="0"/>
  <w15:commentEx w15:paraId="72BBE40C" w15:paraIdParent="4DD15522" w15:done="0"/>
  <w15:commentEx w15:paraId="2D289360" w15:done="0"/>
  <w15:commentEx w15:paraId="08AA9CD3" w15:paraIdParent="2D289360" w15:done="0"/>
  <w15:commentEx w15:paraId="144F010E" w15:paraIdParent="2D289360" w15:done="0"/>
  <w15:commentEx w15:paraId="35E8249E" w15:paraIdParent="2D289360" w15:done="0"/>
  <w15:commentEx w15:paraId="25D19386" w15:done="0"/>
  <w15:commentEx w15:paraId="74153226" w15:done="0"/>
  <w15:commentEx w15:paraId="6C31DE07" w15:done="0"/>
  <w15:commentEx w15:paraId="11E3580B" w15:done="0"/>
  <w15:commentEx w15:paraId="55E8D973" w15:done="0"/>
  <w15:commentEx w15:paraId="45917862" w15:paraIdParent="55E8D973" w15:done="0"/>
  <w15:commentEx w15:paraId="01E5CEAE" w15:done="0"/>
  <w15:commentEx w15:paraId="0C23E3F2" w15:done="0"/>
  <w15:commentEx w15:paraId="75BD6D8A" w15:paraIdParent="0C23E3F2" w15:done="0"/>
  <w15:commentEx w15:paraId="54DA4D25" w15:done="0"/>
  <w15:commentEx w15:paraId="0BB1DA16" w15:done="0"/>
  <w15:commentEx w15:paraId="5F925755" w15:paraIdParent="0BB1DA16" w15:done="0"/>
  <w15:commentEx w15:paraId="3FDC172B" w15:done="0"/>
  <w15:commentEx w15:paraId="0DE5F654" w15:paraIdParent="3FDC172B" w15:done="0"/>
  <w15:commentEx w15:paraId="3864A4E0" w15:done="0"/>
  <w15:commentEx w15:paraId="5D2ECC29" w15:paraIdParent="3864A4E0" w15:done="0"/>
  <w15:commentEx w15:paraId="0A1CFAA4" w15:done="0"/>
  <w15:commentEx w15:paraId="02B7E530" w15:done="0"/>
  <w15:commentEx w15:paraId="4C623F20" w15:paraIdParent="02B7E530" w15:done="0"/>
  <w15:commentEx w15:paraId="5F0D70CE" w15:done="0"/>
  <w15:commentEx w15:paraId="418DE7FF" w15:done="0"/>
  <w15:commentEx w15:paraId="76AE2B8E" w15:done="0"/>
  <w15:commentEx w15:paraId="32C5AD29" w15:paraIdParent="76AE2B8E" w15:done="0"/>
  <w15:commentEx w15:paraId="07C97FE7" w15:done="0"/>
  <w15:commentEx w15:paraId="787F8793" w15:done="0"/>
  <w15:commentEx w15:paraId="264BC50C" w15:paraIdParent="787F8793" w15:done="0"/>
  <w15:commentEx w15:paraId="6D1A8DBB" w15:done="0"/>
  <w15:commentEx w15:paraId="3CF8A2D2" w15:paraIdParent="6D1A8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15522" w16cid:durableId="20FE56AE"/>
  <w16cid:commentId w16cid:paraId="72BBE40C" w16cid:durableId="20FE56AF"/>
  <w16cid:commentId w16cid:paraId="25D19386" w16cid:durableId="20FE56B0"/>
  <w16cid:commentId w16cid:paraId="74153226" w16cid:durableId="20FE56B1"/>
  <w16cid:commentId w16cid:paraId="6C31DE07" w16cid:durableId="20FE56B2"/>
  <w16cid:commentId w16cid:paraId="11E3580B" w16cid:durableId="20FE56B3"/>
  <w16cid:commentId w16cid:paraId="01E5CEAE" w16cid:durableId="20FE56B4"/>
  <w16cid:commentId w16cid:paraId="0C23E3F2" w16cid:durableId="20FE56B5"/>
  <w16cid:commentId w16cid:paraId="75BD6D8A" w16cid:durableId="20FE56B6"/>
  <w16cid:commentId w16cid:paraId="54DA4D25" w16cid:durableId="20FE56B7"/>
  <w16cid:commentId w16cid:paraId="0BB1DA16" w16cid:durableId="20FE56B8"/>
  <w16cid:commentId w16cid:paraId="5F925755" w16cid:durableId="20FE56B9"/>
  <w16cid:commentId w16cid:paraId="3FDC172B" w16cid:durableId="20FE56BA"/>
  <w16cid:commentId w16cid:paraId="0DE5F654" w16cid:durableId="20FE56BB"/>
  <w16cid:commentId w16cid:paraId="3864A4E0" w16cid:durableId="20FE56BC"/>
  <w16cid:commentId w16cid:paraId="5D2ECC29" w16cid:durableId="20FE56BD"/>
  <w16cid:commentId w16cid:paraId="0A1CFAA4" w16cid:durableId="20FE56BE"/>
  <w16cid:commentId w16cid:paraId="02B7E530" w16cid:durableId="20FE56BF"/>
  <w16cid:commentId w16cid:paraId="4C623F20" w16cid:durableId="20FE56C0"/>
  <w16cid:commentId w16cid:paraId="5F0D70CE" w16cid:durableId="20FE56C1"/>
  <w16cid:commentId w16cid:paraId="418DE7FF" w16cid:durableId="20FE56C2"/>
  <w16cid:commentId w16cid:paraId="76AE2B8E" w16cid:durableId="20FE56C3"/>
  <w16cid:commentId w16cid:paraId="32C5AD29" w16cid:durableId="20FE56C4"/>
  <w16cid:commentId w16cid:paraId="07C97FE7" w16cid:durableId="20FE56C5"/>
  <w16cid:commentId w16cid:paraId="787F8793" w16cid:durableId="20FE56C6"/>
  <w16cid:commentId w16cid:paraId="264BC50C" w16cid:durableId="20FE56C7"/>
  <w16cid:commentId w16cid:paraId="6D1A8DBB" w16cid:durableId="20FE56C8"/>
  <w16cid:commentId w16cid:paraId="3CF8A2D2" w16cid:durableId="20FE56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94D5" w14:textId="77777777" w:rsidR="00651CF3" w:rsidRDefault="00651CF3" w:rsidP="006D62E9">
      <w:r>
        <w:separator/>
      </w:r>
    </w:p>
  </w:endnote>
  <w:endnote w:type="continuationSeparator" w:id="0">
    <w:p w14:paraId="73122BCF" w14:textId="77777777" w:rsidR="00651CF3" w:rsidRDefault="00651CF3" w:rsidP="006D62E9">
      <w:r>
        <w:continuationSeparator/>
      </w:r>
    </w:p>
  </w:endnote>
  <w:endnote w:type="continuationNotice" w:id="1">
    <w:p w14:paraId="599603DA" w14:textId="77777777" w:rsidR="00651CF3" w:rsidRDefault="00651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1452" w14:textId="77777777" w:rsidR="00233415" w:rsidRDefault="00233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6A1E" w14:textId="3EE525BA" w:rsidR="00651CF3" w:rsidRPr="00694931" w:rsidRDefault="00651CF3" w:rsidP="006D62E9">
    <w:pPr>
      <w:pStyle w:val="Footer"/>
      <w:rPr>
        <w:rFonts w:ascii="Arial" w:hAnsi="Arial" w:cs="Arial"/>
        <w:sz w:val="20"/>
        <w:szCs w:val="20"/>
        <w:lang w:val="fr-CA"/>
      </w:rPr>
    </w:pPr>
    <w:r>
      <w:rPr>
        <w:rFonts w:ascii="Arial" w:hAnsi="Arial" w:cs="Arial"/>
        <w:sz w:val="20"/>
        <w:szCs w:val="20"/>
        <w:lang w:val="fr-CA"/>
      </w:rPr>
      <w:t>2017</w:t>
    </w:r>
    <w:r w:rsidRPr="00694931">
      <w:rPr>
        <w:rFonts w:ascii="Arial" w:hAnsi="Arial" w:cs="Arial"/>
        <w:sz w:val="20"/>
        <w:szCs w:val="20"/>
        <w:lang w:val="fr-CA"/>
      </w:rPr>
      <w:t>-0</w:t>
    </w:r>
    <w:r>
      <w:rPr>
        <w:rFonts w:ascii="Arial" w:hAnsi="Arial" w:cs="Arial"/>
        <w:sz w:val="20"/>
        <w:szCs w:val="20"/>
        <w:lang w:val="fr-CA"/>
      </w:rPr>
      <w:t>1</w:t>
    </w:r>
    <w:r w:rsidRPr="00694931">
      <w:rPr>
        <w:rFonts w:ascii="Arial" w:hAnsi="Arial" w:cs="Arial"/>
        <w:sz w:val="20"/>
        <w:szCs w:val="20"/>
        <w:lang w:val="fr-CA"/>
      </w:rPr>
      <w:tab/>
    </w:r>
    <w:r w:rsidRPr="00694931">
      <w:rPr>
        <w:rFonts w:ascii="Arial" w:hAnsi="Arial" w:cs="Arial"/>
        <w:sz w:val="20"/>
        <w:szCs w:val="20"/>
        <w:lang w:val="fr-CA"/>
      </w:rPr>
      <w:tab/>
      <w:t xml:space="preserve">Page </w:t>
    </w:r>
    <w:r w:rsidRPr="00694931">
      <w:rPr>
        <w:rFonts w:ascii="Arial" w:hAnsi="Arial" w:cs="Arial"/>
        <w:b/>
        <w:sz w:val="20"/>
        <w:szCs w:val="20"/>
        <w:lang w:val="fr-CA"/>
      </w:rPr>
      <w:fldChar w:fldCharType="begin"/>
    </w:r>
    <w:r w:rsidRPr="00694931">
      <w:rPr>
        <w:rFonts w:ascii="Arial" w:hAnsi="Arial" w:cs="Arial"/>
        <w:b/>
        <w:sz w:val="20"/>
        <w:szCs w:val="20"/>
        <w:lang w:val="fr-CA"/>
      </w:rPr>
      <w:instrText xml:space="preserve"> PAGE  \* Arabic  \* MERGEFORMAT </w:instrText>
    </w:r>
    <w:r w:rsidRPr="00694931">
      <w:rPr>
        <w:rFonts w:ascii="Arial" w:hAnsi="Arial" w:cs="Arial"/>
        <w:b/>
        <w:sz w:val="20"/>
        <w:szCs w:val="20"/>
        <w:lang w:val="fr-CA"/>
      </w:rPr>
      <w:fldChar w:fldCharType="separate"/>
    </w:r>
    <w:r w:rsidR="004B0760">
      <w:rPr>
        <w:rFonts w:ascii="Arial" w:hAnsi="Arial" w:cs="Arial"/>
        <w:b/>
        <w:noProof/>
        <w:sz w:val="20"/>
        <w:szCs w:val="20"/>
        <w:lang w:val="fr-CA"/>
      </w:rPr>
      <w:t>21</w:t>
    </w:r>
    <w:r w:rsidRPr="00694931">
      <w:rPr>
        <w:rFonts w:ascii="Arial" w:hAnsi="Arial" w:cs="Arial"/>
        <w:b/>
        <w:sz w:val="20"/>
        <w:szCs w:val="20"/>
        <w:lang w:val="fr-CA"/>
      </w:rPr>
      <w:fldChar w:fldCharType="end"/>
    </w:r>
    <w:r w:rsidRPr="00694931">
      <w:rPr>
        <w:rFonts w:ascii="Arial" w:hAnsi="Arial" w:cs="Arial"/>
        <w:sz w:val="20"/>
        <w:szCs w:val="20"/>
        <w:lang w:val="fr-CA"/>
      </w:rPr>
      <w:t xml:space="preserve"> of </w:t>
    </w:r>
    <w:r w:rsidRPr="00694931">
      <w:rPr>
        <w:rFonts w:ascii="Arial" w:hAnsi="Arial" w:cs="Arial"/>
        <w:b/>
        <w:sz w:val="20"/>
        <w:szCs w:val="20"/>
        <w:lang w:val="fr-CA"/>
      </w:rPr>
      <w:fldChar w:fldCharType="begin"/>
    </w:r>
    <w:r w:rsidRPr="00694931">
      <w:rPr>
        <w:rFonts w:ascii="Arial" w:hAnsi="Arial" w:cs="Arial"/>
        <w:b/>
        <w:sz w:val="20"/>
        <w:szCs w:val="20"/>
        <w:lang w:val="fr-CA"/>
      </w:rPr>
      <w:instrText xml:space="preserve"> NUMPAGES  \* Arabic  \* MERGEFORMAT </w:instrText>
    </w:r>
    <w:r w:rsidRPr="00694931">
      <w:rPr>
        <w:rFonts w:ascii="Arial" w:hAnsi="Arial" w:cs="Arial"/>
        <w:b/>
        <w:sz w:val="20"/>
        <w:szCs w:val="20"/>
        <w:lang w:val="fr-CA"/>
      </w:rPr>
      <w:fldChar w:fldCharType="separate"/>
    </w:r>
    <w:r w:rsidR="004B0760">
      <w:rPr>
        <w:rFonts w:ascii="Arial" w:hAnsi="Arial" w:cs="Arial"/>
        <w:b/>
        <w:noProof/>
        <w:sz w:val="20"/>
        <w:szCs w:val="20"/>
        <w:lang w:val="fr-CA"/>
      </w:rPr>
      <w:t>30</w:t>
    </w:r>
    <w:r w:rsidRPr="00694931">
      <w:rPr>
        <w:rFonts w:ascii="Arial" w:hAnsi="Arial" w:cs="Arial"/>
        <w:b/>
        <w:sz w:val="20"/>
        <w:szCs w:val="20"/>
        <w:lang w:val="fr-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C41B" w14:textId="77777777" w:rsidR="00233415" w:rsidRDefault="00233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100E0" w14:textId="77777777" w:rsidR="00651CF3" w:rsidRDefault="00651CF3" w:rsidP="006D62E9">
      <w:r>
        <w:separator/>
      </w:r>
    </w:p>
  </w:footnote>
  <w:footnote w:type="continuationSeparator" w:id="0">
    <w:p w14:paraId="34F29DD7" w14:textId="77777777" w:rsidR="00651CF3" w:rsidRDefault="00651CF3" w:rsidP="006D62E9">
      <w:r>
        <w:continuationSeparator/>
      </w:r>
    </w:p>
  </w:footnote>
  <w:footnote w:type="continuationNotice" w:id="1">
    <w:p w14:paraId="7E9F0608" w14:textId="77777777" w:rsidR="00651CF3" w:rsidRDefault="00651C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FB91" w14:textId="77777777" w:rsidR="00233415" w:rsidRDefault="00233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6A1B" w14:textId="1233E4A5" w:rsidR="00651CF3" w:rsidRPr="006D62E9" w:rsidRDefault="00233415" w:rsidP="006D62E9">
    <w:pPr>
      <w:pStyle w:val="Header"/>
      <w:rPr>
        <w:rFonts w:ascii="Arial" w:hAnsi="Arial" w:cs="Arial"/>
        <w:sz w:val="20"/>
        <w:szCs w:val="20"/>
        <w:lang w:val="en-CA"/>
      </w:rPr>
    </w:pPr>
    <w:r>
      <w:rPr>
        <w:noProof/>
      </w:rPr>
      <w:pict w14:anchorId="5D426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8709" o:spid="_x0000_s2050" type="#_x0000_t136" style="position:absolute;margin-left:0;margin-top:0;width:615.7pt;height:43.95pt;rotation:315;z-index:-251658752;mso-position-horizontal:center;mso-position-horizontal-relative:margin;mso-position-vertical:center;mso-position-vertical-relative:margin" o:allowincell="f" fillcolor="silver" stroked="f">
          <v:fill opacity=".5"/>
          <v:textpath style="font-family:&quot;Arial&quot;;font-size:1pt" string="to be used for reference only"/>
          <w10:wrap anchorx="margin" anchory="margin"/>
        </v:shape>
      </w:pict>
    </w:r>
    <w:r w:rsidR="00651CF3" w:rsidRPr="006D62E9">
      <w:rPr>
        <w:rFonts w:ascii="Arial" w:hAnsi="Arial" w:cs="Arial"/>
        <w:sz w:val="20"/>
        <w:szCs w:val="20"/>
        <w:lang w:val="en-CA"/>
      </w:rPr>
      <w:t xml:space="preserve">Benefits </w:t>
    </w:r>
    <w:r w:rsidR="00651CF3">
      <w:rPr>
        <w:rFonts w:ascii="Arial" w:hAnsi="Arial" w:cs="Arial"/>
        <w:sz w:val="20"/>
        <w:szCs w:val="20"/>
        <w:lang w:val="en-CA"/>
      </w:rPr>
      <w:t>Design Practices (BDP</w:t>
    </w:r>
    <w:r w:rsidR="00651CF3" w:rsidRPr="006D62E9">
      <w:rPr>
        <w:rFonts w:ascii="Arial" w:hAnsi="Arial" w:cs="Arial"/>
        <w:sz w:val="20"/>
        <w:szCs w:val="20"/>
        <w:lang w:val="en-CA"/>
      </w:rPr>
      <w:t>)</w:t>
    </w:r>
    <w:r w:rsidR="00651CF3">
      <w:rPr>
        <w:rFonts w:ascii="Arial" w:hAnsi="Arial" w:cs="Arial"/>
        <w:sz w:val="20"/>
        <w:szCs w:val="20"/>
        <w:lang w:val="en-CA"/>
      </w:rPr>
      <w:tab/>
    </w:r>
    <w:r w:rsidR="00651CF3">
      <w:rPr>
        <w:rFonts w:ascii="Arial" w:hAnsi="Arial" w:cs="Arial"/>
        <w:sz w:val="20"/>
        <w:szCs w:val="20"/>
        <w:lang w:val="en-CA"/>
      </w:rPr>
      <w:tab/>
    </w:r>
    <w:r w:rsidR="00651CF3">
      <w:rPr>
        <w:noProof/>
      </w:rPr>
      <w:drawing>
        <wp:inline distT="0" distB="0" distL="0" distR="0" wp14:anchorId="6D964CB0" wp14:editId="21D8D282">
          <wp:extent cx="2289810" cy="135255"/>
          <wp:effectExtent l="0" t="0" r="0" b="0"/>
          <wp:docPr id="2" name="Picture 2" descr="Adob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be Systems"/>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89810" cy="135255"/>
                  </a:xfrm>
                  <a:prstGeom prst="rect">
                    <a:avLst/>
                  </a:prstGeom>
                  <a:noFill/>
                  <a:ln>
                    <a:noFill/>
                  </a:ln>
                </pic:spPr>
              </pic:pic>
            </a:graphicData>
          </a:graphic>
        </wp:inline>
      </w:drawing>
    </w:r>
  </w:p>
  <w:p w14:paraId="5D426A1C" w14:textId="6C76E6F7" w:rsidR="00651CF3" w:rsidRPr="006D62E9" w:rsidRDefault="00651CF3" w:rsidP="006D62E9">
    <w:pPr>
      <w:pStyle w:val="Header"/>
      <w:rPr>
        <w:rFonts w:ascii="Arial" w:hAnsi="Arial" w:cs="Arial"/>
        <w:sz w:val="20"/>
        <w:szCs w:val="20"/>
        <w:lang w:val="en-CA"/>
      </w:rPr>
    </w:pPr>
    <w:r>
      <w:rPr>
        <w:rFonts w:ascii="Arial" w:hAnsi="Arial" w:cs="Arial"/>
        <w:sz w:val="20"/>
        <w:szCs w:val="20"/>
        <w:lang w:val="en-CA"/>
      </w:rPr>
      <w:t>Life</w:t>
    </w:r>
    <w:r w:rsidRPr="006D62E9">
      <w:rPr>
        <w:rFonts w:ascii="Arial" w:hAnsi="Arial" w:cs="Arial"/>
        <w:sz w:val="20"/>
        <w:szCs w:val="20"/>
        <w:lang w:val="en-CA"/>
      </w:rPr>
      <w:t xml:space="preserve"> - </w:t>
    </w:r>
    <w:r>
      <w:rPr>
        <w:rFonts w:ascii="Arial" w:hAnsi="Arial" w:cs="Arial"/>
        <w:sz w:val="20"/>
        <w:szCs w:val="20"/>
        <w:lang w:val="en-CA"/>
      </w:rPr>
      <w:t>Global</w:t>
    </w:r>
  </w:p>
  <w:p w14:paraId="5D426A1D" w14:textId="77777777" w:rsidR="00651CF3" w:rsidRPr="006D62E9" w:rsidRDefault="00651CF3">
    <w:pPr>
      <w:pStyle w:val="Header"/>
      <w:rPr>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B536" w14:textId="77777777" w:rsidR="00233415" w:rsidRDefault="00233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162"/>
    <w:multiLevelType w:val="multilevel"/>
    <w:tmpl w:val="600E532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843BDE"/>
    <w:multiLevelType w:val="hybridMultilevel"/>
    <w:tmpl w:val="103C3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320B"/>
    <w:multiLevelType w:val="hybridMultilevel"/>
    <w:tmpl w:val="8B00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20C9"/>
    <w:multiLevelType w:val="hybridMultilevel"/>
    <w:tmpl w:val="2FB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46332"/>
    <w:multiLevelType w:val="multilevel"/>
    <w:tmpl w:val="A530BCEC"/>
    <w:styleLink w:val="Single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15:restartNumberingAfterBreak="0">
    <w:nsid w:val="1DEA6438"/>
    <w:multiLevelType w:val="multilevel"/>
    <w:tmpl w:val="A530BCEC"/>
    <w:numStyleLink w:val="Singlepunch"/>
  </w:abstractNum>
  <w:abstractNum w:abstractNumId="6" w15:restartNumberingAfterBreak="0">
    <w:nsid w:val="23801F52"/>
    <w:multiLevelType w:val="hybridMultilevel"/>
    <w:tmpl w:val="D2C0B79C"/>
    <w:lvl w:ilvl="0" w:tplc="D63899E8">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4726B3F"/>
    <w:multiLevelType w:val="hybridMultilevel"/>
    <w:tmpl w:val="98AC8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A913DA"/>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2829"/>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7759A"/>
    <w:multiLevelType w:val="hybridMultilevel"/>
    <w:tmpl w:val="915AC936"/>
    <w:lvl w:ilvl="0" w:tplc="E4C87024">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94F01"/>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037D2"/>
    <w:multiLevelType w:val="hybridMultilevel"/>
    <w:tmpl w:val="F8BA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456C4"/>
    <w:multiLevelType w:val="hybridMultilevel"/>
    <w:tmpl w:val="2F7879F6"/>
    <w:lvl w:ilvl="0" w:tplc="B208758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DA6919"/>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33C59"/>
    <w:multiLevelType w:val="multilevel"/>
    <w:tmpl w:val="A530BCEC"/>
    <w:numStyleLink w:val="Multipunch"/>
  </w:abstractNum>
  <w:abstractNum w:abstractNumId="16" w15:restartNumberingAfterBreak="0">
    <w:nsid w:val="3DC73B20"/>
    <w:multiLevelType w:val="hybridMultilevel"/>
    <w:tmpl w:val="24E6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70398"/>
    <w:multiLevelType w:val="hybridMultilevel"/>
    <w:tmpl w:val="1BCA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64B05"/>
    <w:multiLevelType w:val="hybridMultilevel"/>
    <w:tmpl w:val="F28C731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E752D"/>
    <w:multiLevelType w:val="hybridMultilevel"/>
    <w:tmpl w:val="E610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32A17"/>
    <w:multiLevelType w:val="hybridMultilevel"/>
    <w:tmpl w:val="D894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53585"/>
    <w:multiLevelType w:val="multilevel"/>
    <w:tmpl w:val="A530BCEC"/>
    <w:numStyleLink w:val="Singlepunch"/>
  </w:abstractNum>
  <w:abstractNum w:abstractNumId="22" w15:restartNumberingAfterBreak="0">
    <w:nsid w:val="5EAD6480"/>
    <w:multiLevelType w:val="hybridMultilevel"/>
    <w:tmpl w:val="87C4F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186752"/>
    <w:multiLevelType w:val="hybridMultilevel"/>
    <w:tmpl w:val="3A068234"/>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84547"/>
    <w:multiLevelType w:val="hybridMultilevel"/>
    <w:tmpl w:val="51C4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011D1"/>
    <w:multiLevelType w:val="multilevel"/>
    <w:tmpl w:val="A530BCEC"/>
    <w:styleLink w:val="Multi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26" w15:restartNumberingAfterBreak="0">
    <w:nsid w:val="637B2D9A"/>
    <w:multiLevelType w:val="hybridMultilevel"/>
    <w:tmpl w:val="2966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A16F8"/>
    <w:multiLevelType w:val="multilevel"/>
    <w:tmpl w:val="A530BCEC"/>
    <w:numStyleLink w:val="Singlepunch"/>
  </w:abstractNum>
  <w:abstractNum w:abstractNumId="28" w15:restartNumberingAfterBreak="0">
    <w:nsid w:val="68387AFF"/>
    <w:multiLevelType w:val="multilevel"/>
    <w:tmpl w:val="A530BCEC"/>
    <w:numStyleLink w:val="Singlepunch"/>
  </w:abstractNum>
  <w:abstractNum w:abstractNumId="29" w15:restartNumberingAfterBreak="0">
    <w:nsid w:val="6A5E55EE"/>
    <w:multiLevelType w:val="hybridMultilevel"/>
    <w:tmpl w:val="4902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13378"/>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4F74F9"/>
    <w:multiLevelType w:val="hybridMultilevel"/>
    <w:tmpl w:val="CA4200D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4071A"/>
    <w:multiLevelType w:val="hybridMultilevel"/>
    <w:tmpl w:val="E928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53F2A"/>
    <w:multiLevelType w:val="multilevel"/>
    <w:tmpl w:val="A530BCEC"/>
    <w:numStyleLink w:val="Singlepunch"/>
  </w:abstractNum>
  <w:abstractNum w:abstractNumId="34" w15:restartNumberingAfterBreak="0">
    <w:nsid w:val="6CF65C9E"/>
    <w:multiLevelType w:val="hybridMultilevel"/>
    <w:tmpl w:val="7B76DD26"/>
    <w:lvl w:ilvl="0" w:tplc="0409000F">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79A174BC"/>
    <w:multiLevelType w:val="hybridMultilevel"/>
    <w:tmpl w:val="AF66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3"/>
  </w:num>
  <w:num w:numId="3">
    <w:abstractNumId w:val="27"/>
  </w:num>
  <w:num w:numId="4">
    <w:abstractNumId w:val="5"/>
  </w:num>
  <w:num w:numId="5">
    <w:abstractNumId w:val="25"/>
  </w:num>
  <w:num w:numId="6">
    <w:abstractNumId w:val="15"/>
  </w:num>
  <w:num w:numId="7">
    <w:abstractNumId w:val="28"/>
  </w:num>
  <w:num w:numId="8">
    <w:abstractNumId w:val="21"/>
  </w:num>
  <w:num w:numId="9">
    <w:abstractNumId w:val="9"/>
  </w:num>
  <w:num w:numId="10">
    <w:abstractNumId w:val="3"/>
  </w:num>
  <w:num w:numId="11">
    <w:abstractNumId w:val="12"/>
  </w:num>
  <w:num w:numId="12">
    <w:abstractNumId w:val="35"/>
  </w:num>
  <w:num w:numId="13">
    <w:abstractNumId w:val="26"/>
  </w:num>
  <w:num w:numId="14">
    <w:abstractNumId w:val="2"/>
  </w:num>
  <w:num w:numId="15">
    <w:abstractNumId w:val="16"/>
  </w:num>
  <w:num w:numId="16">
    <w:abstractNumId w:val="1"/>
  </w:num>
  <w:num w:numId="17">
    <w:abstractNumId w:val="22"/>
  </w:num>
  <w:num w:numId="18">
    <w:abstractNumId w:val="13"/>
  </w:num>
  <w:num w:numId="19">
    <w:abstractNumId w:val="31"/>
  </w:num>
  <w:num w:numId="20">
    <w:abstractNumId w:val="23"/>
  </w:num>
  <w:num w:numId="21">
    <w:abstractNumId w:val="18"/>
  </w:num>
  <w:num w:numId="22">
    <w:abstractNumId w:val="8"/>
  </w:num>
  <w:num w:numId="23">
    <w:abstractNumId w:val="11"/>
  </w:num>
  <w:num w:numId="24">
    <w:abstractNumId w:val="14"/>
  </w:num>
  <w:num w:numId="25">
    <w:abstractNumId w:val="32"/>
  </w:num>
  <w:num w:numId="26">
    <w:abstractNumId w:val="30"/>
  </w:num>
  <w:num w:numId="27">
    <w:abstractNumId w:val="17"/>
  </w:num>
  <w:num w:numId="28">
    <w:abstractNumId w:val="29"/>
  </w:num>
  <w:num w:numId="29">
    <w:abstractNumId w:val="34"/>
  </w:num>
  <w:num w:numId="30">
    <w:abstractNumId w:val="10"/>
  </w:num>
  <w:num w:numId="31">
    <w:abstractNumId w:val="24"/>
  </w:num>
  <w:num w:numId="32">
    <w:abstractNumId w:val="20"/>
  </w:num>
  <w:num w:numId="33">
    <w:abstractNumId w:val="6"/>
  </w:num>
  <w:num w:numId="34">
    <w:abstractNumId w:val="19"/>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Boland (RIC/BDS, Arlington) [3]">
    <w15:presenceInfo w15:providerId="AD" w15:userId="S-1-5-21-4255863253-1233835171-2685878428-107523"/>
  </w15:person>
  <w15:person w15:author="Nicole Warno (RIC/BDS, Arlington)">
    <w15:presenceInfo w15:providerId="AD" w15:userId="S-1-5-21-4255863253-1233835171-2685878428-110426"/>
  </w15:person>
  <w15:person w15:author="McAuliffe, Jennifer (RIC - Washington)">
    <w15:presenceInfo w15:providerId="AD" w15:userId="S-1-5-21-4255863253-1233835171-2685878428-111597"/>
  </w15:person>
  <w15:person w15:author="Jennifer McAuliffe (RIC/BDS, Arlington)">
    <w15:presenceInfo w15:providerId="AD" w15:userId="S-1-5-21-4255863253-1233835171-2685878428-111597"/>
  </w15:person>
  <w15:person w15:author="Jeanne Becht (RIC/BDS, White Plains)">
    <w15:presenceInfo w15:providerId="AD" w15:userId="S-1-5-21-4255863253-1233835171-2685878428-131173"/>
  </w15:person>
  <w15:person w15:author="Boland, Elizabeth (RIC - Washington)">
    <w15:presenceInfo w15:providerId="AD" w15:userId="S-1-5-21-4255863253-1233835171-2685878428-107523"/>
  </w15:person>
  <w15:person w15:author="Guillaume Gilbert (RIC/BDS, Montreal (1800 McGill College Avenue))">
    <w15:presenceInfo w15:providerId="AD" w15:userId="S-1-5-21-4255863253-1233835171-2685878428-117123"/>
  </w15:person>
  <w15:person w15:author="Gilbert, Guillaume (RIC - Montreal)">
    <w15:presenceInfo w15:providerId="AD" w15:userId="S-1-5-21-4255863253-1233835171-2685878428-117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trackRevisions/>
  <w:defaultTabStop w:val="720"/>
  <w:hyphenationZone w:val="425"/>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D7"/>
    <w:rsid w:val="000006A5"/>
    <w:rsid w:val="00001DD0"/>
    <w:rsid w:val="0000276D"/>
    <w:rsid w:val="00004E71"/>
    <w:rsid w:val="000051A9"/>
    <w:rsid w:val="0000576D"/>
    <w:rsid w:val="0000714E"/>
    <w:rsid w:val="00007984"/>
    <w:rsid w:val="00012255"/>
    <w:rsid w:val="000124F9"/>
    <w:rsid w:val="000125A7"/>
    <w:rsid w:val="0001310B"/>
    <w:rsid w:val="0001365A"/>
    <w:rsid w:val="00013A50"/>
    <w:rsid w:val="00016D26"/>
    <w:rsid w:val="00020C5E"/>
    <w:rsid w:val="00020DD3"/>
    <w:rsid w:val="000218B7"/>
    <w:rsid w:val="00021E41"/>
    <w:rsid w:val="00022DDD"/>
    <w:rsid w:val="000234AB"/>
    <w:rsid w:val="00023A39"/>
    <w:rsid w:val="0002416B"/>
    <w:rsid w:val="000255F4"/>
    <w:rsid w:val="00026181"/>
    <w:rsid w:val="00030C41"/>
    <w:rsid w:val="00031271"/>
    <w:rsid w:val="000318E3"/>
    <w:rsid w:val="000320FD"/>
    <w:rsid w:val="0003419B"/>
    <w:rsid w:val="00034DDF"/>
    <w:rsid w:val="00035221"/>
    <w:rsid w:val="00035764"/>
    <w:rsid w:val="000361D3"/>
    <w:rsid w:val="00037D98"/>
    <w:rsid w:val="00040A09"/>
    <w:rsid w:val="00042C82"/>
    <w:rsid w:val="000430CA"/>
    <w:rsid w:val="0004508C"/>
    <w:rsid w:val="0004594C"/>
    <w:rsid w:val="00046136"/>
    <w:rsid w:val="00055592"/>
    <w:rsid w:val="00057037"/>
    <w:rsid w:val="00057173"/>
    <w:rsid w:val="00060220"/>
    <w:rsid w:val="0006140E"/>
    <w:rsid w:val="000625D2"/>
    <w:rsid w:val="00062918"/>
    <w:rsid w:val="00063422"/>
    <w:rsid w:val="00065CB3"/>
    <w:rsid w:val="00066139"/>
    <w:rsid w:val="00067CB9"/>
    <w:rsid w:val="00071C8B"/>
    <w:rsid w:val="00074E7D"/>
    <w:rsid w:val="00075F6B"/>
    <w:rsid w:val="00082890"/>
    <w:rsid w:val="000878D7"/>
    <w:rsid w:val="00091A88"/>
    <w:rsid w:val="0009220E"/>
    <w:rsid w:val="00093BDC"/>
    <w:rsid w:val="00094CC2"/>
    <w:rsid w:val="00094F22"/>
    <w:rsid w:val="00095550"/>
    <w:rsid w:val="00097135"/>
    <w:rsid w:val="000971AD"/>
    <w:rsid w:val="000978C8"/>
    <w:rsid w:val="000A0944"/>
    <w:rsid w:val="000A20E2"/>
    <w:rsid w:val="000A6426"/>
    <w:rsid w:val="000A7A7E"/>
    <w:rsid w:val="000B0CF6"/>
    <w:rsid w:val="000B1E7D"/>
    <w:rsid w:val="000B25A1"/>
    <w:rsid w:val="000B39AE"/>
    <w:rsid w:val="000B4287"/>
    <w:rsid w:val="000B5666"/>
    <w:rsid w:val="000B57E3"/>
    <w:rsid w:val="000B6AE3"/>
    <w:rsid w:val="000B6D2D"/>
    <w:rsid w:val="000B6ED3"/>
    <w:rsid w:val="000C2252"/>
    <w:rsid w:val="000C3ADA"/>
    <w:rsid w:val="000C3EA7"/>
    <w:rsid w:val="000C4964"/>
    <w:rsid w:val="000C6126"/>
    <w:rsid w:val="000C774A"/>
    <w:rsid w:val="000D2F45"/>
    <w:rsid w:val="000D302C"/>
    <w:rsid w:val="000D3B88"/>
    <w:rsid w:val="000D3D0A"/>
    <w:rsid w:val="000D5884"/>
    <w:rsid w:val="000D64B4"/>
    <w:rsid w:val="000E01CC"/>
    <w:rsid w:val="000E154B"/>
    <w:rsid w:val="000E1E43"/>
    <w:rsid w:val="000E244F"/>
    <w:rsid w:val="000E3A19"/>
    <w:rsid w:val="000E5AF3"/>
    <w:rsid w:val="000F2627"/>
    <w:rsid w:val="000F5079"/>
    <w:rsid w:val="000F622A"/>
    <w:rsid w:val="000F7655"/>
    <w:rsid w:val="001010CA"/>
    <w:rsid w:val="00101DB4"/>
    <w:rsid w:val="00102486"/>
    <w:rsid w:val="00102A8F"/>
    <w:rsid w:val="00102B6C"/>
    <w:rsid w:val="001039EA"/>
    <w:rsid w:val="00104564"/>
    <w:rsid w:val="001054A3"/>
    <w:rsid w:val="00105866"/>
    <w:rsid w:val="001065A1"/>
    <w:rsid w:val="00106E26"/>
    <w:rsid w:val="001078AC"/>
    <w:rsid w:val="00111218"/>
    <w:rsid w:val="0011198C"/>
    <w:rsid w:val="00116CF1"/>
    <w:rsid w:val="001176A8"/>
    <w:rsid w:val="00117D8E"/>
    <w:rsid w:val="001204C5"/>
    <w:rsid w:val="00120EDE"/>
    <w:rsid w:val="00121717"/>
    <w:rsid w:val="00121A0E"/>
    <w:rsid w:val="001226EC"/>
    <w:rsid w:val="001230A3"/>
    <w:rsid w:val="00123B20"/>
    <w:rsid w:val="00125420"/>
    <w:rsid w:val="0012567D"/>
    <w:rsid w:val="001264CB"/>
    <w:rsid w:val="00126C7B"/>
    <w:rsid w:val="00126FB1"/>
    <w:rsid w:val="00131124"/>
    <w:rsid w:val="00131B02"/>
    <w:rsid w:val="001331EC"/>
    <w:rsid w:val="00133630"/>
    <w:rsid w:val="00133FDC"/>
    <w:rsid w:val="00135804"/>
    <w:rsid w:val="00136250"/>
    <w:rsid w:val="00136968"/>
    <w:rsid w:val="00137336"/>
    <w:rsid w:val="00140439"/>
    <w:rsid w:val="00140C4A"/>
    <w:rsid w:val="00142DEA"/>
    <w:rsid w:val="00143650"/>
    <w:rsid w:val="00143D4B"/>
    <w:rsid w:val="001440AD"/>
    <w:rsid w:val="00145A07"/>
    <w:rsid w:val="00147DC4"/>
    <w:rsid w:val="00147F0D"/>
    <w:rsid w:val="00151F72"/>
    <w:rsid w:val="00152A07"/>
    <w:rsid w:val="0015639C"/>
    <w:rsid w:val="00156F48"/>
    <w:rsid w:val="00157B2B"/>
    <w:rsid w:val="001600C9"/>
    <w:rsid w:val="001610EB"/>
    <w:rsid w:val="00161548"/>
    <w:rsid w:val="00162114"/>
    <w:rsid w:val="00163115"/>
    <w:rsid w:val="001635B8"/>
    <w:rsid w:val="0016574E"/>
    <w:rsid w:val="00165950"/>
    <w:rsid w:val="001715E5"/>
    <w:rsid w:val="001715EE"/>
    <w:rsid w:val="001735AC"/>
    <w:rsid w:val="00173BA5"/>
    <w:rsid w:val="001744CA"/>
    <w:rsid w:val="00175CCE"/>
    <w:rsid w:val="00176886"/>
    <w:rsid w:val="00176BB3"/>
    <w:rsid w:val="00181ACC"/>
    <w:rsid w:val="00181D4F"/>
    <w:rsid w:val="001826B2"/>
    <w:rsid w:val="001827C0"/>
    <w:rsid w:val="00182AF8"/>
    <w:rsid w:val="0018360E"/>
    <w:rsid w:val="00184040"/>
    <w:rsid w:val="0018422D"/>
    <w:rsid w:val="00185120"/>
    <w:rsid w:val="00185CC0"/>
    <w:rsid w:val="00187AA2"/>
    <w:rsid w:val="00191D3B"/>
    <w:rsid w:val="00192726"/>
    <w:rsid w:val="00193C83"/>
    <w:rsid w:val="001948B7"/>
    <w:rsid w:val="00195325"/>
    <w:rsid w:val="001955CA"/>
    <w:rsid w:val="00196636"/>
    <w:rsid w:val="001A0C90"/>
    <w:rsid w:val="001A371F"/>
    <w:rsid w:val="001A3A2E"/>
    <w:rsid w:val="001A4F37"/>
    <w:rsid w:val="001A75BE"/>
    <w:rsid w:val="001B2F31"/>
    <w:rsid w:val="001B6DA4"/>
    <w:rsid w:val="001C182E"/>
    <w:rsid w:val="001C202E"/>
    <w:rsid w:val="001C2FFA"/>
    <w:rsid w:val="001C3D11"/>
    <w:rsid w:val="001C4013"/>
    <w:rsid w:val="001C477A"/>
    <w:rsid w:val="001C4877"/>
    <w:rsid w:val="001C51D0"/>
    <w:rsid w:val="001C571B"/>
    <w:rsid w:val="001C5CFB"/>
    <w:rsid w:val="001C6A22"/>
    <w:rsid w:val="001C6BA0"/>
    <w:rsid w:val="001D0608"/>
    <w:rsid w:val="001D14AC"/>
    <w:rsid w:val="001D1F06"/>
    <w:rsid w:val="001D280E"/>
    <w:rsid w:val="001D3C07"/>
    <w:rsid w:val="001D5612"/>
    <w:rsid w:val="001D5615"/>
    <w:rsid w:val="001D5937"/>
    <w:rsid w:val="001D6B81"/>
    <w:rsid w:val="001D6C37"/>
    <w:rsid w:val="001E147D"/>
    <w:rsid w:val="001E1C41"/>
    <w:rsid w:val="001E266D"/>
    <w:rsid w:val="001E320B"/>
    <w:rsid w:val="001E3B6A"/>
    <w:rsid w:val="001E3E17"/>
    <w:rsid w:val="001E3F9B"/>
    <w:rsid w:val="001E4EB6"/>
    <w:rsid w:val="001E4F5B"/>
    <w:rsid w:val="001E6104"/>
    <w:rsid w:val="001F0B47"/>
    <w:rsid w:val="001F1C4E"/>
    <w:rsid w:val="001F1DEF"/>
    <w:rsid w:val="001F2030"/>
    <w:rsid w:val="001F326C"/>
    <w:rsid w:val="001F3791"/>
    <w:rsid w:val="001F3866"/>
    <w:rsid w:val="001F5A54"/>
    <w:rsid w:val="001F5CCA"/>
    <w:rsid w:val="001F69AA"/>
    <w:rsid w:val="001F7C9B"/>
    <w:rsid w:val="002006FF"/>
    <w:rsid w:val="0020270A"/>
    <w:rsid w:val="00202EAC"/>
    <w:rsid w:val="002039C0"/>
    <w:rsid w:val="00203AF4"/>
    <w:rsid w:val="00204243"/>
    <w:rsid w:val="0020484C"/>
    <w:rsid w:val="00206C0D"/>
    <w:rsid w:val="00207613"/>
    <w:rsid w:val="0020762D"/>
    <w:rsid w:val="00207E24"/>
    <w:rsid w:val="00210902"/>
    <w:rsid w:val="00210BFB"/>
    <w:rsid w:val="00213872"/>
    <w:rsid w:val="00214703"/>
    <w:rsid w:val="00214719"/>
    <w:rsid w:val="00215AF6"/>
    <w:rsid w:val="00217A7D"/>
    <w:rsid w:val="00222E46"/>
    <w:rsid w:val="00223057"/>
    <w:rsid w:val="00223B5A"/>
    <w:rsid w:val="0022431B"/>
    <w:rsid w:val="002243AF"/>
    <w:rsid w:val="002244BA"/>
    <w:rsid w:val="00225076"/>
    <w:rsid w:val="00226C45"/>
    <w:rsid w:val="0022762E"/>
    <w:rsid w:val="00227D70"/>
    <w:rsid w:val="002307FA"/>
    <w:rsid w:val="00230A8F"/>
    <w:rsid w:val="0023154A"/>
    <w:rsid w:val="00232912"/>
    <w:rsid w:val="00233415"/>
    <w:rsid w:val="00234F3C"/>
    <w:rsid w:val="0023544C"/>
    <w:rsid w:val="002359B0"/>
    <w:rsid w:val="00235EC9"/>
    <w:rsid w:val="002373B5"/>
    <w:rsid w:val="00240BB7"/>
    <w:rsid w:val="00241A77"/>
    <w:rsid w:val="00241D9E"/>
    <w:rsid w:val="002428EB"/>
    <w:rsid w:val="002431FD"/>
    <w:rsid w:val="0024502C"/>
    <w:rsid w:val="002457B3"/>
    <w:rsid w:val="002459BD"/>
    <w:rsid w:val="002472F7"/>
    <w:rsid w:val="002478FF"/>
    <w:rsid w:val="0025168A"/>
    <w:rsid w:val="00251EC1"/>
    <w:rsid w:val="002528AE"/>
    <w:rsid w:val="00253C40"/>
    <w:rsid w:val="00254393"/>
    <w:rsid w:val="002562E3"/>
    <w:rsid w:val="002602E3"/>
    <w:rsid w:val="00263E45"/>
    <w:rsid w:val="0026463E"/>
    <w:rsid w:val="00264841"/>
    <w:rsid w:val="00264D03"/>
    <w:rsid w:val="00266D49"/>
    <w:rsid w:val="00266F39"/>
    <w:rsid w:val="00267861"/>
    <w:rsid w:val="00270B68"/>
    <w:rsid w:val="002767E2"/>
    <w:rsid w:val="00277A1D"/>
    <w:rsid w:val="002825F7"/>
    <w:rsid w:val="00290626"/>
    <w:rsid w:val="00291E7A"/>
    <w:rsid w:val="00293AB0"/>
    <w:rsid w:val="00293BCD"/>
    <w:rsid w:val="00293BE3"/>
    <w:rsid w:val="00293BFD"/>
    <w:rsid w:val="00296C20"/>
    <w:rsid w:val="00297EA8"/>
    <w:rsid w:val="002A121A"/>
    <w:rsid w:val="002A4222"/>
    <w:rsid w:val="002A4FC5"/>
    <w:rsid w:val="002A5602"/>
    <w:rsid w:val="002A616A"/>
    <w:rsid w:val="002A682D"/>
    <w:rsid w:val="002A77E5"/>
    <w:rsid w:val="002B1FD8"/>
    <w:rsid w:val="002B2280"/>
    <w:rsid w:val="002B2C52"/>
    <w:rsid w:val="002B39E6"/>
    <w:rsid w:val="002B3DE0"/>
    <w:rsid w:val="002B61E7"/>
    <w:rsid w:val="002B73C4"/>
    <w:rsid w:val="002C014F"/>
    <w:rsid w:val="002C370D"/>
    <w:rsid w:val="002C499C"/>
    <w:rsid w:val="002C5C6B"/>
    <w:rsid w:val="002C6BF4"/>
    <w:rsid w:val="002D0759"/>
    <w:rsid w:val="002D0778"/>
    <w:rsid w:val="002D11D1"/>
    <w:rsid w:val="002D1BE7"/>
    <w:rsid w:val="002D438F"/>
    <w:rsid w:val="002D4F55"/>
    <w:rsid w:val="002D529D"/>
    <w:rsid w:val="002D64DB"/>
    <w:rsid w:val="002D7D59"/>
    <w:rsid w:val="002E1CB9"/>
    <w:rsid w:val="002E391B"/>
    <w:rsid w:val="002E44F6"/>
    <w:rsid w:val="002E4BF9"/>
    <w:rsid w:val="002E4ECD"/>
    <w:rsid w:val="002E66BD"/>
    <w:rsid w:val="002E6B1F"/>
    <w:rsid w:val="002E6E11"/>
    <w:rsid w:val="002E721F"/>
    <w:rsid w:val="002E77D1"/>
    <w:rsid w:val="002E7A59"/>
    <w:rsid w:val="002F0718"/>
    <w:rsid w:val="002F2EEF"/>
    <w:rsid w:val="002F5616"/>
    <w:rsid w:val="002F7AD3"/>
    <w:rsid w:val="00301181"/>
    <w:rsid w:val="0030222F"/>
    <w:rsid w:val="00303B3B"/>
    <w:rsid w:val="003067C2"/>
    <w:rsid w:val="00307C40"/>
    <w:rsid w:val="0031014A"/>
    <w:rsid w:val="00311F29"/>
    <w:rsid w:val="00312FE6"/>
    <w:rsid w:val="003144C7"/>
    <w:rsid w:val="00315062"/>
    <w:rsid w:val="00315CFD"/>
    <w:rsid w:val="00315E1D"/>
    <w:rsid w:val="0031733B"/>
    <w:rsid w:val="00325A55"/>
    <w:rsid w:val="00325EAD"/>
    <w:rsid w:val="003260E7"/>
    <w:rsid w:val="003267B5"/>
    <w:rsid w:val="00331420"/>
    <w:rsid w:val="003316C7"/>
    <w:rsid w:val="00332E98"/>
    <w:rsid w:val="00333341"/>
    <w:rsid w:val="003336B1"/>
    <w:rsid w:val="00334222"/>
    <w:rsid w:val="003344D7"/>
    <w:rsid w:val="003345F7"/>
    <w:rsid w:val="0033486A"/>
    <w:rsid w:val="003361B2"/>
    <w:rsid w:val="003421E5"/>
    <w:rsid w:val="00343709"/>
    <w:rsid w:val="00343870"/>
    <w:rsid w:val="00345720"/>
    <w:rsid w:val="0034708C"/>
    <w:rsid w:val="00347337"/>
    <w:rsid w:val="003476F3"/>
    <w:rsid w:val="00350B93"/>
    <w:rsid w:val="00351F82"/>
    <w:rsid w:val="003531CC"/>
    <w:rsid w:val="00353432"/>
    <w:rsid w:val="00355908"/>
    <w:rsid w:val="00355C60"/>
    <w:rsid w:val="00355FE2"/>
    <w:rsid w:val="00356E0F"/>
    <w:rsid w:val="003570DB"/>
    <w:rsid w:val="003578F6"/>
    <w:rsid w:val="00361CE9"/>
    <w:rsid w:val="00362A91"/>
    <w:rsid w:val="00362BB4"/>
    <w:rsid w:val="00363BEB"/>
    <w:rsid w:val="0036438D"/>
    <w:rsid w:val="00364DA2"/>
    <w:rsid w:val="003662D9"/>
    <w:rsid w:val="00366811"/>
    <w:rsid w:val="00367154"/>
    <w:rsid w:val="00367847"/>
    <w:rsid w:val="00367F17"/>
    <w:rsid w:val="003732C7"/>
    <w:rsid w:val="00373A1C"/>
    <w:rsid w:val="00373FB0"/>
    <w:rsid w:val="0037673A"/>
    <w:rsid w:val="00377CEA"/>
    <w:rsid w:val="00377DA4"/>
    <w:rsid w:val="003808D5"/>
    <w:rsid w:val="00381546"/>
    <w:rsid w:val="00383D4E"/>
    <w:rsid w:val="003854C0"/>
    <w:rsid w:val="00385CB3"/>
    <w:rsid w:val="00386F60"/>
    <w:rsid w:val="003871ED"/>
    <w:rsid w:val="003876FB"/>
    <w:rsid w:val="00387811"/>
    <w:rsid w:val="003907F3"/>
    <w:rsid w:val="0039128D"/>
    <w:rsid w:val="00391E37"/>
    <w:rsid w:val="00392297"/>
    <w:rsid w:val="0039321B"/>
    <w:rsid w:val="003934AB"/>
    <w:rsid w:val="003935F7"/>
    <w:rsid w:val="00393811"/>
    <w:rsid w:val="0039400A"/>
    <w:rsid w:val="00394A69"/>
    <w:rsid w:val="003960C2"/>
    <w:rsid w:val="003A1326"/>
    <w:rsid w:val="003A20D3"/>
    <w:rsid w:val="003A29E1"/>
    <w:rsid w:val="003A2F33"/>
    <w:rsid w:val="003A3D9F"/>
    <w:rsid w:val="003A49A7"/>
    <w:rsid w:val="003A6430"/>
    <w:rsid w:val="003A67C5"/>
    <w:rsid w:val="003B03AC"/>
    <w:rsid w:val="003B0B41"/>
    <w:rsid w:val="003B1398"/>
    <w:rsid w:val="003B2168"/>
    <w:rsid w:val="003B58DA"/>
    <w:rsid w:val="003B5B71"/>
    <w:rsid w:val="003B6EF4"/>
    <w:rsid w:val="003C086A"/>
    <w:rsid w:val="003C1181"/>
    <w:rsid w:val="003C188C"/>
    <w:rsid w:val="003C1AC9"/>
    <w:rsid w:val="003C2BCC"/>
    <w:rsid w:val="003C47DD"/>
    <w:rsid w:val="003C725D"/>
    <w:rsid w:val="003C7897"/>
    <w:rsid w:val="003C7978"/>
    <w:rsid w:val="003D0720"/>
    <w:rsid w:val="003D10E6"/>
    <w:rsid w:val="003D317F"/>
    <w:rsid w:val="003D346C"/>
    <w:rsid w:val="003D73C0"/>
    <w:rsid w:val="003D7745"/>
    <w:rsid w:val="003E408C"/>
    <w:rsid w:val="003E4330"/>
    <w:rsid w:val="003E67F8"/>
    <w:rsid w:val="003E6DC1"/>
    <w:rsid w:val="003E7014"/>
    <w:rsid w:val="003F02CD"/>
    <w:rsid w:val="003F225A"/>
    <w:rsid w:val="003F2C52"/>
    <w:rsid w:val="003F2DF1"/>
    <w:rsid w:val="003F48DF"/>
    <w:rsid w:val="003F4D3E"/>
    <w:rsid w:val="003F4EB4"/>
    <w:rsid w:val="003F4F71"/>
    <w:rsid w:val="003F6413"/>
    <w:rsid w:val="003F6A6E"/>
    <w:rsid w:val="003F6FFD"/>
    <w:rsid w:val="003F79DB"/>
    <w:rsid w:val="004015D9"/>
    <w:rsid w:val="00401F91"/>
    <w:rsid w:val="00402710"/>
    <w:rsid w:val="00403EAA"/>
    <w:rsid w:val="00405FAA"/>
    <w:rsid w:val="00411E4A"/>
    <w:rsid w:val="00412778"/>
    <w:rsid w:val="00412D26"/>
    <w:rsid w:val="00413431"/>
    <w:rsid w:val="004150E6"/>
    <w:rsid w:val="00416556"/>
    <w:rsid w:val="00416DDB"/>
    <w:rsid w:val="00420051"/>
    <w:rsid w:val="00420319"/>
    <w:rsid w:val="0042095F"/>
    <w:rsid w:val="00422EB4"/>
    <w:rsid w:val="00423035"/>
    <w:rsid w:val="00423A57"/>
    <w:rsid w:val="00426470"/>
    <w:rsid w:val="0042682D"/>
    <w:rsid w:val="00426F04"/>
    <w:rsid w:val="00427EDD"/>
    <w:rsid w:val="00430444"/>
    <w:rsid w:val="0043451E"/>
    <w:rsid w:val="00434CA2"/>
    <w:rsid w:val="00435D2D"/>
    <w:rsid w:val="00437840"/>
    <w:rsid w:val="00437A86"/>
    <w:rsid w:val="004403DC"/>
    <w:rsid w:val="00440803"/>
    <w:rsid w:val="00441651"/>
    <w:rsid w:val="00441C7C"/>
    <w:rsid w:val="00441DCB"/>
    <w:rsid w:val="0044270D"/>
    <w:rsid w:val="00443BBC"/>
    <w:rsid w:val="00443F4A"/>
    <w:rsid w:val="00444566"/>
    <w:rsid w:val="00444B4F"/>
    <w:rsid w:val="00444F43"/>
    <w:rsid w:val="004451B8"/>
    <w:rsid w:val="0045093E"/>
    <w:rsid w:val="00451A20"/>
    <w:rsid w:val="00451F41"/>
    <w:rsid w:val="00451FB4"/>
    <w:rsid w:val="00451FD2"/>
    <w:rsid w:val="00455A83"/>
    <w:rsid w:val="004563ED"/>
    <w:rsid w:val="00457FB5"/>
    <w:rsid w:val="00460DD3"/>
    <w:rsid w:val="00460F59"/>
    <w:rsid w:val="00462B29"/>
    <w:rsid w:val="0046448D"/>
    <w:rsid w:val="004653EE"/>
    <w:rsid w:val="0046545F"/>
    <w:rsid w:val="0047135C"/>
    <w:rsid w:val="00472619"/>
    <w:rsid w:val="004727BB"/>
    <w:rsid w:val="00473917"/>
    <w:rsid w:val="00474904"/>
    <w:rsid w:val="00474D69"/>
    <w:rsid w:val="00475E5D"/>
    <w:rsid w:val="00476050"/>
    <w:rsid w:val="004762A4"/>
    <w:rsid w:val="00476E5A"/>
    <w:rsid w:val="0048049F"/>
    <w:rsid w:val="00480B25"/>
    <w:rsid w:val="00481B42"/>
    <w:rsid w:val="00481D9A"/>
    <w:rsid w:val="004826F1"/>
    <w:rsid w:val="004827FB"/>
    <w:rsid w:val="00482DEF"/>
    <w:rsid w:val="004841FD"/>
    <w:rsid w:val="004847DF"/>
    <w:rsid w:val="00486369"/>
    <w:rsid w:val="00486B6E"/>
    <w:rsid w:val="00486BE6"/>
    <w:rsid w:val="00487418"/>
    <w:rsid w:val="00487B0F"/>
    <w:rsid w:val="0049129B"/>
    <w:rsid w:val="004938A0"/>
    <w:rsid w:val="00493B44"/>
    <w:rsid w:val="00495B08"/>
    <w:rsid w:val="00496E8D"/>
    <w:rsid w:val="004A05A6"/>
    <w:rsid w:val="004A283E"/>
    <w:rsid w:val="004A39D9"/>
    <w:rsid w:val="004A4BC2"/>
    <w:rsid w:val="004A61C8"/>
    <w:rsid w:val="004A6E66"/>
    <w:rsid w:val="004A7259"/>
    <w:rsid w:val="004A7D72"/>
    <w:rsid w:val="004B0760"/>
    <w:rsid w:val="004B093F"/>
    <w:rsid w:val="004B1875"/>
    <w:rsid w:val="004B2AED"/>
    <w:rsid w:val="004B4C31"/>
    <w:rsid w:val="004B7335"/>
    <w:rsid w:val="004B7A45"/>
    <w:rsid w:val="004C2930"/>
    <w:rsid w:val="004C394D"/>
    <w:rsid w:val="004C3C4E"/>
    <w:rsid w:val="004C4643"/>
    <w:rsid w:val="004C4A13"/>
    <w:rsid w:val="004C4B67"/>
    <w:rsid w:val="004C4B95"/>
    <w:rsid w:val="004D0257"/>
    <w:rsid w:val="004D037F"/>
    <w:rsid w:val="004D130D"/>
    <w:rsid w:val="004D3088"/>
    <w:rsid w:val="004D37E7"/>
    <w:rsid w:val="004D3F95"/>
    <w:rsid w:val="004D4722"/>
    <w:rsid w:val="004D4D6F"/>
    <w:rsid w:val="004D5168"/>
    <w:rsid w:val="004D5328"/>
    <w:rsid w:val="004D636E"/>
    <w:rsid w:val="004D75B3"/>
    <w:rsid w:val="004E1D4F"/>
    <w:rsid w:val="004E502A"/>
    <w:rsid w:val="004E5F79"/>
    <w:rsid w:val="004E6476"/>
    <w:rsid w:val="004E71A2"/>
    <w:rsid w:val="004F18EA"/>
    <w:rsid w:val="004F2FE6"/>
    <w:rsid w:val="004F31DC"/>
    <w:rsid w:val="004F358D"/>
    <w:rsid w:val="004F3A8D"/>
    <w:rsid w:val="004F4BEE"/>
    <w:rsid w:val="004F7223"/>
    <w:rsid w:val="004F7A29"/>
    <w:rsid w:val="00500AAA"/>
    <w:rsid w:val="0050113E"/>
    <w:rsid w:val="00501CEF"/>
    <w:rsid w:val="00502219"/>
    <w:rsid w:val="00504B9C"/>
    <w:rsid w:val="0050534C"/>
    <w:rsid w:val="005066E7"/>
    <w:rsid w:val="00507DCA"/>
    <w:rsid w:val="00515A23"/>
    <w:rsid w:val="00515DF4"/>
    <w:rsid w:val="00515F52"/>
    <w:rsid w:val="005169FC"/>
    <w:rsid w:val="00516BBA"/>
    <w:rsid w:val="00520482"/>
    <w:rsid w:val="00520BDC"/>
    <w:rsid w:val="00522904"/>
    <w:rsid w:val="00523F5F"/>
    <w:rsid w:val="005248F9"/>
    <w:rsid w:val="005267C5"/>
    <w:rsid w:val="00527C55"/>
    <w:rsid w:val="00530327"/>
    <w:rsid w:val="0053078B"/>
    <w:rsid w:val="00530B67"/>
    <w:rsid w:val="00530C95"/>
    <w:rsid w:val="00531B7D"/>
    <w:rsid w:val="00532270"/>
    <w:rsid w:val="005329DF"/>
    <w:rsid w:val="00533D43"/>
    <w:rsid w:val="00534815"/>
    <w:rsid w:val="00536FD7"/>
    <w:rsid w:val="00543BBF"/>
    <w:rsid w:val="0054446F"/>
    <w:rsid w:val="00544648"/>
    <w:rsid w:val="00544749"/>
    <w:rsid w:val="005448E1"/>
    <w:rsid w:val="0054514F"/>
    <w:rsid w:val="005458C9"/>
    <w:rsid w:val="00550484"/>
    <w:rsid w:val="005504AD"/>
    <w:rsid w:val="00551F99"/>
    <w:rsid w:val="00552EDF"/>
    <w:rsid w:val="0055313E"/>
    <w:rsid w:val="00553EEA"/>
    <w:rsid w:val="0055495F"/>
    <w:rsid w:val="00555EA7"/>
    <w:rsid w:val="005566B9"/>
    <w:rsid w:val="00560A91"/>
    <w:rsid w:val="00561790"/>
    <w:rsid w:val="00561C43"/>
    <w:rsid w:val="00564001"/>
    <w:rsid w:val="005640F0"/>
    <w:rsid w:val="00564CB7"/>
    <w:rsid w:val="00565AC2"/>
    <w:rsid w:val="00566934"/>
    <w:rsid w:val="00567914"/>
    <w:rsid w:val="00567CAB"/>
    <w:rsid w:val="00570F72"/>
    <w:rsid w:val="00574536"/>
    <w:rsid w:val="00575791"/>
    <w:rsid w:val="00577D2B"/>
    <w:rsid w:val="00580A59"/>
    <w:rsid w:val="00580AE1"/>
    <w:rsid w:val="00581E08"/>
    <w:rsid w:val="00583061"/>
    <w:rsid w:val="00583AC3"/>
    <w:rsid w:val="005857EA"/>
    <w:rsid w:val="005901EE"/>
    <w:rsid w:val="00591177"/>
    <w:rsid w:val="00592095"/>
    <w:rsid w:val="005926C6"/>
    <w:rsid w:val="005933D5"/>
    <w:rsid w:val="00594321"/>
    <w:rsid w:val="005946BD"/>
    <w:rsid w:val="00594865"/>
    <w:rsid w:val="00594B59"/>
    <w:rsid w:val="00594B77"/>
    <w:rsid w:val="00594E4F"/>
    <w:rsid w:val="005950B1"/>
    <w:rsid w:val="00595DB8"/>
    <w:rsid w:val="00597E58"/>
    <w:rsid w:val="005A00AB"/>
    <w:rsid w:val="005A0648"/>
    <w:rsid w:val="005A1881"/>
    <w:rsid w:val="005A28A8"/>
    <w:rsid w:val="005A419A"/>
    <w:rsid w:val="005A4BFB"/>
    <w:rsid w:val="005A5314"/>
    <w:rsid w:val="005A555A"/>
    <w:rsid w:val="005A5826"/>
    <w:rsid w:val="005A5844"/>
    <w:rsid w:val="005A5955"/>
    <w:rsid w:val="005A5B91"/>
    <w:rsid w:val="005A620A"/>
    <w:rsid w:val="005A7714"/>
    <w:rsid w:val="005A7ED7"/>
    <w:rsid w:val="005B0BF2"/>
    <w:rsid w:val="005B12BA"/>
    <w:rsid w:val="005B12BB"/>
    <w:rsid w:val="005B170B"/>
    <w:rsid w:val="005B4357"/>
    <w:rsid w:val="005B5A60"/>
    <w:rsid w:val="005B65A9"/>
    <w:rsid w:val="005B6D21"/>
    <w:rsid w:val="005B74DB"/>
    <w:rsid w:val="005C0C4A"/>
    <w:rsid w:val="005C1169"/>
    <w:rsid w:val="005C15F8"/>
    <w:rsid w:val="005C3398"/>
    <w:rsid w:val="005C4172"/>
    <w:rsid w:val="005C4D6C"/>
    <w:rsid w:val="005C5005"/>
    <w:rsid w:val="005C5ADA"/>
    <w:rsid w:val="005C6A0A"/>
    <w:rsid w:val="005C7AB7"/>
    <w:rsid w:val="005C7DEF"/>
    <w:rsid w:val="005D5305"/>
    <w:rsid w:val="005D5B1F"/>
    <w:rsid w:val="005D5D6D"/>
    <w:rsid w:val="005D6141"/>
    <w:rsid w:val="005D6605"/>
    <w:rsid w:val="005D687F"/>
    <w:rsid w:val="005D6FAE"/>
    <w:rsid w:val="005E11B9"/>
    <w:rsid w:val="005E14F5"/>
    <w:rsid w:val="005E1873"/>
    <w:rsid w:val="005E209C"/>
    <w:rsid w:val="005E439E"/>
    <w:rsid w:val="005E448F"/>
    <w:rsid w:val="005E4BA8"/>
    <w:rsid w:val="005E5F84"/>
    <w:rsid w:val="005E6799"/>
    <w:rsid w:val="005E71CF"/>
    <w:rsid w:val="005F0904"/>
    <w:rsid w:val="005F0D4F"/>
    <w:rsid w:val="005F1BB0"/>
    <w:rsid w:val="005F1CFD"/>
    <w:rsid w:val="005F2C86"/>
    <w:rsid w:val="005F3508"/>
    <w:rsid w:val="005F38E4"/>
    <w:rsid w:val="005F3EF6"/>
    <w:rsid w:val="005F407C"/>
    <w:rsid w:val="005F6879"/>
    <w:rsid w:val="005F7327"/>
    <w:rsid w:val="005F7927"/>
    <w:rsid w:val="00600656"/>
    <w:rsid w:val="00601E8F"/>
    <w:rsid w:val="00604F93"/>
    <w:rsid w:val="00606892"/>
    <w:rsid w:val="00606C5A"/>
    <w:rsid w:val="006078FB"/>
    <w:rsid w:val="00607DE9"/>
    <w:rsid w:val="00610B68"/>
    <w:rsid w:val="00610E45"/>
    <w:rsid w:val="00611C01"/>
    <w:rsid w:val="00611C8F"/>
    <w:rsid w:val="00613C9F"/>
    <w:rsid w:val="00614470"/>
    <w:rsid w:val="00614662"/>
    <w:rsid w:val="006147FF"/>
    <w:rsid w:val="00622FF7"/>
    <w:rsid w:val="0062348C"/>
    <w:rsid w:val="00623B93"/>
    <w:rsid w:val="00624205"/>
    <w:rsid w:val="006246AB"/>
    <w:rsid w:val="00627654"/>
    <w:rsid w:val="006334B8"/>
    <w:rsid w:val="00633DA8"/>
    <w:rsid w:val="00634B2C"/>
    <w:rsid w:val="00636DFE"/>
    <w:rsid w:val="00636FE7"/>
    <w:rsid w:val="006372BB"/>
    <w:rsid w:val="00637854"/>
    <w:rsid w:val="00640DDA"/>
    <w:rsid w:val="0064164F"/>
    <w:rsid w:val="006416BB"/>
    <w:rsid w:val="00641B0D"/>
    <w:rsid w:val="00643ACF"/>
    <w:rsid w:val="00644CF8"/>
    <w:rsid w:val="00645BFF"/>
    <w:rsid w:val="006473D3"/>
    <w:rsid w:val="00647590"/>
    <w:rsid w:val="006505FF"/>
    <w:rsid w:val="00650F06"/>
    <w:rsid w:val="00650F73"/>
    <w:rsid w:val="00651254"/>
    <w:rsid w:val="00651CF3"/>
    <w:rsid w:val="00652FC9"/>
    <w:rsid w:val="00654BF0"/>
    <w:rsid w:val="00656155"/>
    <w:rsid w:val="0065736B"/>
    <w:rsid w:val="00657732"/>
    <w:rsid w:val="006579FF"/>
    <w:rsid w:val="00657C94"/>
    <w:rsid w:val="00661E29"/>
    <w:rsid w:val="00663821"/>
    <w:rsid w:val="00670272"/>
    <w:rsid w:val="006707BB"/>
    <w:rsid w:val="00670C36"/>
    <w:rsid w:val="00670F56"/>
    <w:rsid w:val="00671BE4"/>
    <w:rsid w:val="00671D3B"/>
    <w:rsid w:val="00671F7B"/>
    <w:rsid w:val="00672056"/>
    <w:rsid w:val="00672A1A"/>
    <w:rsid w:val="006736A5"/>
    <w:rsid w:val="0067392E"/>
    <w:rsid w:val="00675200"/>
    <w:rsid w:val="0067595D"/>
    <w:rsid w:val="0067644E"/>
    <w:rsid w:val="00676DE8"/>
    <w:rsid w:val="006771F0"/>
    <w:rsid w:val="00677782"/>
    <w:rsid w:val="00677872"/>
    <w:rsid w:val="0068025B"/>
    <w:rsid w:val="006817AE"/>
    <w:rsid w:val="00681EED"/>
    <w:rsid w:val="00682C45"/>
    <w:rsid w:val="006833EF"/>
    <w:rsid w:val="0068466F"/>
    <w:rsid w:val="00685025"/>
    <w:rsid w:val="00685EB9"/>
    <w:rsid w:val="006906F1"/>
    <w:rsid w:val="00690B5D"/>
    <w:rsid w:val="006943B9"/>
    <w:rsid w:val="0069572B"/>
    <w:rsid w:val="00695EEF"/>
    <w:rsid w:val="00695F41"/>
    <w:rsid w:val="006A029E"/>
    <w:rsid w:val="006A1C0B"/>
    <w:rsid w:val="006A1FB2"/>
    <w:rsid w:val="006A2412"/>
    <w:rsid w:val="006A2728"/>
    <w:rsid w:val="006A2A09"/>
    <w:rsid w:val="006A3F43"/>
    <w:rsid w:val="006A4704"/>
    <w:rsid w:val="006A4837"/>
    <w:rsid w:val="006A54A1"/>
    <w:rsid w:val="006A6D2C"/>
    <w:rsid w:val="006B2CFE"/>
    <w:rsid w:val="006B4896"/>
    <w:rsid w:val="006B5449"/>
    <w:rsid w:val="006C3F29"/>
    <w:rsid w:val="006C494E"/>
    <w:rsid w:val="006C7581"/>
    <w:rsid w:val="006D1EBC"/>
    <w:rsid w:val="006D2223"/>
    <w:rsid w:val="006D26FC"/>
    <w:rsid w:val="006D4BFF"/>
    <w:rsid w:val="006D5C4D"/>
    <w:rsid w:val="006D5DF6"/>
    <w:rsid w:val="006D62E9"/>
    <w:rsid w:val="006E1AB9"/>
    <w:rsid w:val="006E1F50"/>
    <w:rsid w:val="006E27D5"/>
    <w:rsid w:val="006E29FE"/>
    <w:rsid w:val="006E586C"/>
    <w:rsid w:val="006E5CA3"/>
    <w:rsid w:val="006E5CA9"/>
    <w:rsid w:val="006E5ECA"/>
    <w:rsid w:val="006E7D2D"/>
    <w:rsid w:val="006F024D"/>
    <w:rsid w:val="006F0972"/>
    <w:rsid w:val="006F19B8"/>
    <w:rsid w:val="006F2277"/>
    <w:rsid w:val="006F3293"/>
    <w:rsid w:val="006F366D"/>
    <w:rsid w:val="006F3D5B"/>
    <w:rsid w:val="006F4DFD"/>
    <w:rsid w:val="006F6E5B"/>
    <w:rsid w:val="006F6E80"/>
    <w:rsid w:val="006F76B4"/>
    <w:rsid w:val="006F7F59"/>
    <w:rsid w:val="00701147"/>
    <w:rsid w:val="00701574"/>
    <w:rsid w:val="00701DFF"/>
    <w:rsid w:val="007020C8"/>
    <w:rsid w:val="0070223C"/>
    <w:rsid w:val="00703756"/>
    <w:rsid w:val="00703F8A"/>
    <w:rsid w:val="00704628"/>
    <w:rsid w:val="007052A2"/>
    <w:rsid w:val="007054F4"/>
    <w:rsid w:val="00707D04"/>
    <w:rsid w:val="0071779D"/>
    <w:rsid w:val="00720CCB"/>
    <w:rsid w:val="00721513"/>
    <w:rsid w:val="0072284D"/>
    <w:rsid w:val="00722E07"/>
    <w:rsid w:val="00724210"/>
    <w:rsid w:val="0072616E"/>
    <w:rsid w:val="007268F7"/>
    <w:rsid w:val="00726B81"/>
    <w:rsid w:val="00727056"/>
    <w:rsid w:val="00730AD6"/>
    <w:rsid w:val="007315A4"/>
    <w:rsid w:val="007317F0"/>
    <w:rsid w:val="0073584B"/>
    <w:rsid w:val="007358B7"/>
    <w:rsid w:val="007377E0"/>
    <w:rsid w:val="00737B29"/>
    <w:rsid w:val="0074118C"/>
    <w:rsid w:val="007412DC"/>
    <w:rsid w:val="0074197B"/>
    <w:rsid w:val="00744D5B"/>
    <w:rsid w:val="007462A5"/>
    <w:rsid w:val="007464EA"/>
    <w:rsid w:val="007509AD"/>
    <w:rsid w:val="00751E31"/>
    <w:rsid w:val="0075258F"/>
    <w:rsid w:val="00752FE2"/>
    <w:rsid w:val="00753499"/>
    <w:rsid w:val="00753B5A"/>
    <w:rsid w:val="007556B8"/>
    <w:rsid w:val="00755728"/>
    <w:rsid w:val="0075577D"/>
    <w:rsid w:val="007571B6"/>
    <w:rsid w:val="00757B0C"/>
    <w:rsid w:val="0076032E"/>
    <w:rsid w:val="00760A34"/>
    <w:rsid w:val="00763DFD"/>
    <w:rsid w:val="007646AE"/>
    <w:rsid w:val="007653A8"/>
    <w:rsid w:val="00765866"/>
    <w:rsid w:val="00767181"/>
    <w:rsid w:val="00771A76"/>
    <w:rsid w:val="00773782"/>
    <w:rsid w:val="007753E9"/>
    <w:rsid w:val="00775CD4"/>
    <w:rsid w:val="00776768"/>
    <w:rsid w:val="00781BF9"/>
    <w:rsid w:val="0078368D"/>
    <w:rsid w:val="00783E5E"/>
    <w:rsid w:val="00784AE6"/>
    <w:rsid w:val="00784EEC"/>
    <w:rsid w:val="007857F4"/>
    <w:rsid w:val="007902DA"/>
    <w:rsid w:val="007923F9"/>
    <w:rsid w:val="007936CD"/>
    <w:rsid w:val="007972CB"/>
    <w:rsid w:val="00797BC9"/>
    <w:rsid w:val="007A044F"/>
    <w:rsid w:val="007A0B4B"/>
    <w:rsid w:val="007A10C3"/>
    <w:rsid w:val="007A1244"/>
    <w:rsid w:val="007A1667"/>
    <w:rsid w:val="007A2B88"/>
    <w:rsid w:val="007B2679"/>
    <w:rsid w:val="007B3A36"/>
    <w:rsid w:val="007B43A0"/>
    <w:rsid w:val="007B5C97"/>
    <w:rsid w:val="007B6410"/>
    <w:rsid w:val="007B67DF"/>
    <w:rsid w:val="007B79C2"/>
    <w:rsid w:val="007B7B3E"/>
    <w:rsid w:val="007C0905"/>
    <w:rsid w:val="007C1F77"/>
    <w:rsid w:val="007C35EF"/>
    <w:rsid w:val="007C46D0"/>
    <w:rsid w:val="007C5951"/>
    <w:rsid w:val="007C6072"/>
    <w:rsid w:val="007C6C54"/>
    <w:rsid w:val="007C768E"/>
    <w:rsid w:val="007D0738"/>
    <w:rsid w:val="007D0901"/>
    <w:rsid w:val="007D12B0"/>
    <w:rsid w:val="007D1415"/>
    <w:rsid w:val="007D17B3"/>
    <w:rsid w:val="007D678C"/>
    <w:rsid w:val="007D6927"/>
    <w:rsid w:val="007D69D9"/>
    <w:rsid w:val="007D72B3"/>
    <w:rsid w:val="007D7646"/>
    <w:rsid w:val="007E0BDA"/>
    <w:rsid w:val="007E319C"/>
    <w:rsid w:val="007E5D1C"/>
    <w:rsid w:val="007E5E94"/>
    <w:rsid w:val="007E6534"/>
    <w:rsid w:val="007E6E5B"/>
    <w:rsid w:val="007F0DFB"/>
    <w:rsid w:val="007F225A"/>
    <w:rsid w:val="007F54EB"/>
    <w:rsid w:val="007F71C3"/>
    <w:rsid w:val="007F7CA8"/>
    <w:rsid w:val="007F7FAE"/>
    <w:rsid w:val="00800E62"/>
    <w:rsid w:val="00802007"/>
    <w:rsid w:val="008046B4"/>
    <w:rsid w:val="008069DA"/>
    <w:rsid w:val="00807D18"/>
    <w:rsid w:val="0081005B"/>
    <w:rsid w:val="0081081B"/>
    <w:rsid w:val="008111B2"/>
    <w:rsid w:val="0081140E"/>
    <w:rsid w:val="00811AAC"/>
    <w:rsid w:val="00812509"/>
    <w:rsid w:val="00812F3B"/>
    <w:rsid w:val="00813678"/>
    <w:rsid w:val="00814896"/>
    <w:rsid w:val="00814F8D"/>
    <w:rsid w:val="00815B76"/>
    <w:rsid w:val="00815FFB"/>
    <w:rsid w:val="00817973"/>
    <w:rsid w:val="00820155"/>
    <w:rsid w:val="00820A09"/>
    <w:rsid w:val="0082188A"/>
    <w:rsid w:val="00821AF5"/>
    <w:rsid w:val="00821E50"/>
    <w:rsid w:val="00823005"/>
    <w:rsid w:val="00824F1C"/>
    <w:rsid w:val="00825410"/>
    <w:rsid w:val="00826077"/>
    <w:rsid w:val="008301A2"/>
    <w:rsid w:val="0083400F"/>
    <w:rsid w:val="00834089"/>
    <w:rsid w:val="008346D0"/>
    <w:rsid w:val="0083575F"/>
    <w:rsid w:val="00836730"/>
    <w:rsid w:val="00836A02"/>
    <w:rsid w:val="00837D19"/>
    <w:rsid w:val="00841A65"/>
    <w:rsid w:val="008447F7"/>
    <w:rsid w:val="00844D02"/>
    <w:rsid w:val="00845001"/>
    <w:rsid w:val="008470EA"/>
    <w:rsid w:val="00852979"/>
    <w:rsid w:val="008529D4"/>
    <w:rsid w:val="0085404B"/>
    <w:rsid w:val="00854DD9"/>
    <w:rsid w:val="00857F0F"/>
    <w:rsid w:val="00860B73"/>
    <w:rsid w:val="0086166D"/>
    <w:rsid w:val="00862487"/>
    <w:rsid w:val="00865C74"/>
    <w:rsid w:val="00867845"/>
    <w:rsid w:val="008703B6"/>
    <w:rsid w:val="00871690"/>
    <w:rsid w:val="00871DE5"/>
    <w:rsid w:val="00872903"/>
    <w:rsid w:val="008747E8"/>
    <w:rsid w:val="008748E1"/>
    <w:rsid w:val="00875692"/>
    <w:rsid w:val="008757E2"/>
    <w:rsid w:val="00880030"/>
    <w:rsid w:val="00880ABD"/>
    <w:rsid w:val="00881616"/>
    <w:rsid w:val="00881B4F"/>
    <w:rsid w:val="00883C83"/>
    <w:rsid w:val="00884D92"/>
    <w:rsid w:val="00885FFD"/>
    <w:rsid w:val="008902A1"/>
    <w:rsid w:val="00890DCB"/>
    <w:rsid w:val="00891A5D"/>
    <w:rsid w:val="008935B1"/>
    <w:rsid w:val="00893EB0"/>
    <w:rsid w:val="00894728"/>
    <w:rsid w:val="0089511D"/>
    <w:rsid w:val="00895F79"/>
    <w:rsid w:val="008969EC"/>
    <w:rsid w:val="00896B03"/>
    <w:rsid w:val="00897324"/>
    <w:rsid w:val="00897B87"/>
    <w:rsid w:val="008A06D1"/>
    <w:rsid w:val="008A0E40"/>
    <w:rsid w:val="008A1334"/>
    <w:rsid w:val="008A14C5"/>
    <w:rsid w:val="008A20DA"/>
    <w:rsid w:val="008A2608"/>
    <w:rsid w:val="008A6441"/>
    <w:rsid w:val="008B09E9"/>
    <w:rsid w:val="008B0DD3"/>
    <w:rsid w:val="008B2FEA"/>
    <w:rsid w:val="008B608E"/>
    <w:rsid w:val="008B627F"/>
    <w:rsid w:val="008C1EAD"/>
    <w:rsid w:val="008C4E36"/>
    <w:rsid w:val="008C5511"/>
    <w:rsid w:val="008C557E"/>
    <w:rsid w:val="008C7706"/>
    <w:rsid w:val="008D0705"/>
    <w:rsid w:val="008D0F6F"/>
    <w:rsid w:val="008D2036"/>
    <w:rsid w:val="008D2DD2"/>
    <w:rsid w:val="008D37DF"/>
    <w:rsid w:val="008D3DEF"/>
    <w:rsid w:val="008D4B5F"/>
    <w:rsid w:val="008D652E"/>
    <w:rsid w:val="008D65B0"/>
    <w:rsid w:val="008D67A2"/>
    <w:rsid w:val="008D74BD"/>
    <w:rsid w:val="008D7FE6"/>
    <w:rsid w:val="008E027F"/>
    <w:rsid w:val="008E12F4"/>
    <w:rsid w:val="008E4B25"/>
    <w:rsid w:val="008E677D"/>
    <w:rsid w:val="008F1414"/>
    <w:rsid w:val="008F30C5"/>
    <w:rsid w:val="008F37F6"/>
    <w:rsid w:val="008F3A91"/>
    <w:rsid w:val="008F3EF1"/>
    <w:rsid w:val="008F48C5"/>
    <w:rsid w:val="008F6A2A"/>
    <w:rsid w:val="008F7775"/>
    <w:rsid w:val="009007DF"/>
    <w:rsid w:val="009021F6"/>
    <w:rsid w:val="00904E0C"/>
    <w:rsid w:val="00910CF4"/>
    <w:rsid w:val="009110A9"/>
    <w:rsid w:val="00912FC3"/>
    <w:rsid w:val="009130A0"/>
    <w:rsid w:val="00915CDC"/>
    <w:rsid w:val="009162F7"/>
    <w:rsid w:val="00916FE3"/>
    <w:rsid w:val="00922972"/>
    <w:rsid w:val="009229D9"/>
    <w:rsid w:val="00923913"/>
    <w:rsid w:val="00924837"/>
    <w:rsid w:val="0092490C"/>
    <w:rsid w:val="00925AE1"/>
    <w:rsid w:val="00925B3D"/>
    <w:rsid w:val="00930351"/>
    <w:rsid w:val="009306A3"/>
    <w:rsid w:val="00931570"/>
    <w:rsid w:val="009354BC"/>
    <w:rsid w:val="0094068D"/>
    <w:rsid w:val="00940852"/>
    <w:rsid w:val="00940F7F"/>
    <w:rsid w:val="00943453"/>
    <w:rsid w:val="0094375A"/>
    <w:rsid w:val="00944DD6"/>
    <w:rsid w:val="009453F4"/>
    <w:rsid w:val="00946A2A"/>
    <w:rsid w:val="00946AAA"/>
    <w:rsid w:val="00952986"/>
    <w:rsid w:val="0095423B"/>
    <w:rsid w:val="00954381"/>
    <w:rsid w:val="00954F66"/>
    <w:rsid w:val="009556FD"/>
    <w:rsid w:val="00957808"/>
    <w:rsid w:val="00962F61"/>
    <w:rsid w:val="0096429C"/>
    <w:rsid w:val="00964651"/>
    <w:rsid w:val="009648C3"/>
    <w:rsid w:val="00965E22"/>
    <w:rsid w:val="00966491"/>
    <w:rsid w:val="00973FFA"/>
    <w:rsid w:val="0097468E"/>
    <w:rsid w:val="0097580C"/>
    <w:rsid w:val="00976096"/>
    <w:rsid w:val="00976608"/>
    <w:rsid w:val="0098009E"/>
    <w:rsid w:val="009815E7"/>
    <w:rsid w:val="00983622"/>
    <w:rsid w:val="00983ECF"/>
    <w:rsid w:val="0098483D"/>
    <w:rsid w:val="00984DF7"/>
    <w:rsid w:val="009862F3"/>
    <w:rsid w:val="00986BF3"/>
    <w:rsid w:val="00986C9B"/>
    <w:rsid w:val="0098784A"/>
    <w:rsid w:val="00987AD4"/>
    <w:rsid w:val="00991E7E"/>
    <w:rsid w:val="0099283F"/>
    <w:rsid w:val="00996A59"/>
    <w:rsid w:val="00997390"/>
    <w:rsid w:val="009976AF"/>
    <w:rsid w:val="00997C26"/>
    <w:rsid w:val="00997D98"/>
    <w:rsid w:val="009A0BB6"/>
    <w:rsid w:val="009A19C7"/>
    <w:rsid w:val="009A3086"/>
    <w:rsid w:val="009A395A"/>
    <w:rsid w:val="009A3D0D"/>
    <w:rsid w:val="009A579F"/>
    <w:rsid w:val="009A679F"/>
    <w:rsid w:val="009A69B3"/>
    <w:rsid w:val="009A69D0"/>
    <w:rsid w:val="009B24E1"/>
    <w:rsid w:val="009B6A92"/>
    <w:rsid w:val="009B6B67"/>
    <w:rsid w:val="009B6FCD"/>
    <w:rsid w:val="009B773D"/>
    <w:rsid w:val="009B7752"/>
    <w:rsid w:val="009C00BE"/>
    <w:rsid w:val="009C27C0"/>
    <w:rsid w:val="009C7458"/>
    <w:rsid w:val="009D0D62"/>
    <w:rsid w:val="009D1161"/>
    <w:rsid w:val="009D1AC7"/>
    <w:rsid w:val="009D2A45"/>
    <w:rsid w:val="009D4940"/>
    <w:rsid w:val="009D5DC9"/>
    <w:rsid w:val="009D6ED4"/>
    <w:rsid w:val="009E0478"/>
    <w:rsid w:val="009E12F2"/>
    <w:rsid w:val="009E1FD2"/>
    <w:rsid w:val="009E36DA"/>
    <w:rsid w:val="009E5D75"/>
    <w:rsid w:val="009E6A47"/>
    <w:rsid w:val="009E6D50"/>
    <w:rsid w:val="009E6EA8"/>
    <w:rsid w:val="009E702C"/>
    <w:rsid w:val="009E7801"/>
    <w:rsid w:val="009E7FC1"/>
    <w:rsid w:val="009F15AB"/>
    <w:rsid w:val="009F18EF"/>
    <w:rsid w:val="009F2235"/>
    <w:rsid w:val="009F291C"/>
    <w:rsid w:val="009F6201"/>
    <w:rsid w:val="009F726D"/>
    <w:rsid w:val="009F7C4A"/>
    <w:rsid w:val="00A00C5A"/>
    <w:rsid w:val="00A04147"/>
    <w:rsid w:val="00A047EB"/>
    <w:rsid w:val="00A10960"/>
    <w:rsid w:val="00A10F65"/>
    <w:rsid w:val="00A13272"/>
    <w:rsid w:val="00A15635"/>
    <w:rsid w:val="00A1565B"/>
    <w:rsid w:val="00A15F47"/>
    <w:rsid w:val="00A20231"/>
    <w:rsid w:val="00A20543"/>
    <w:rsid w:val="00A206C3"/>
    <w:rsid w:val="00A208C7"/>
    <w:rsid w:val="00A210F6"/>
    <w:rsid w:val="00A21F70"/>
    <w:rsid w:val="00A220E6"/>
    <w:rsid w:val="00A22DA0"/>
    <w:rsid w:val="00A23F51"/>
    <w:rsid w:val="00A2754F"/>
    <w:rsid w:val="00A30F1A"/>
    <w:rsid w:val="00A31605"/>
    <w:rsid w:val="00A31FC4"/>
    <w:rsid w:val="00A3206B"/>
    <w:rsid w:val="00A32707"/>
    <w:rsid w:val="00A32D33"/>
    <w:rsid w:val="00A3344D"/>
    <w:rsid w:val="00A339C7"/>
    <w:rsid w:val="00A35B8E"/>
    <w:rsid w:val="00A35C03"/>
    <w:rsid w:val="00A35E5A"/>
    <w:rsid w:val="00A365FD"/>
    <w:rsid w:val="00A36D3A"/>
    <w:rsid w:val="00A373AA"/>
    <w:rsid w:val="00A41548"/>
    <w:rsid w:val="00A41B83"/>
    <w:rsid w:val="00A438C3"/>
    <w:rsid w:val="00A43B81"/>
    <w:rsid w:val="00A43FE2"/>
    <w:rsid w:val="00A46E73"/>
    <w:rsid w:val="00A470F0"/>
    <w:rsid w:val="00A477D5"/>
    <w:rsid w:val="00A512A8"/>
    <w:rsid w:val="00A51A37"/>
    <w:rsid w:val="00A52114"/>
    <w:rsid w:val="00A52199"/>
    <w:rsid w:val="00A52307"/>
    <w:rsid w:val="00A527C1"/>
    <w:rsid w:val="00A52EC3"/>
    <w:rsid w:val="00A53757"/>
    <w:rsid w:val="00A552D9"/>
    <w:rsid w:val="00A55634"/>
    <w:rsid w:val="00A559FB"/>
    <w:rsid w:val="00A57173"/>
    <w:rsid w:val="00A5777D"/>
    <w:rsid w:val="00A57B42"/>
    <w:rsid w:val="00A6036B"/>
    <w:rsid w:val="00A60397"/>
    <w:rsid w:val="00A6111C"/>
    <w:rsid w:val="00A6376F"/>
    <w:rsid w:val="00A666A7"/>
    <w:rsid w:val="00A67D91"/>
    <w:rsid w:val="00A700F9"/>
    <w:rsid w:val="00A70C54"/>
    <w:rsid w:val="00A722AC"/>
    <w:rsid w:val="00A72632"/>
    <w:rsid w:val="00A742CC"/>
    <w:rsid w:val="00A7644C"/>
    <w:rsid w:val="00A768D4"/>
    <w:rsid w:val="00A77015"/>
    <w:rsid w:val="00A801F5"/>
    <w:rsid w:val="00A80417"/>
    <w:rsid w:val="00A82054"/>
    <w:rsid w:val="00A833FB"/>
    <w:rsid w:val="00A83940"/>
    <w:rsid w:val="00A83C91"/>
    <w:rsid w:val="00A841D4"/>
    <w:rsid w:val="00A85441"/>
    <w:rsid w:val="00A85489"/>
    <w:rsid w:val="00A858CC"/>
    <w:rsid w:val="00A85DF9"/>
    <w:rsid w:val="00A869EC"/>
    <w:rsid w:val="00A90AE0"/>
    <w:rsid w:val="00A92CCA"/>
    <w:rsid w:val="00A92EAE"/>
    <w:rsid w:val="00A94405"/>
    <w:rsid w:val="00A96009"/>
    <w:rsid w:val="00AA2239"/>
    <w:rsid w:val="00AA3904"/>
    <w:rsid w:val="00AA4996"/>
    <w:rsid w:val="00AB05F5"/>
    <w:rsid w:val="00AB073A"/>
    <w:rsid w:val="00AB1724"/>
    <w:rsid w:val="00AB4E78"/>
    <w:rsid w:val="00AB7166"/>
    <w:rsid w:val="00AB7407"/>
    <w:rsid w:val="00AB7ED4"/>
    <w:rsid w:val="00AC0445"/>
    <w:rsid w:val="00AC1303"/>
    <w:rsid w:val="00AC31AA"/>
    <w:rsid w:val="00AC44E4"/>
    <w:rsid w:val="00AC502D"/>
    <w:rsid w:val="00AC7E7D"/>
    <w:rsid w:val="00AD17A7"/>
    <w:rsid w:val="00AD19BD"/>
    <w:rsid w:val="00AD2428"/>
    <w:rsid w:val="00AD27BF"/>
    <w:rsid w:val="00AD3AA4"/>
    <w:rsid w:val="00AD3D75"/>
    <w:rsid w:val="00AD56BF"/>
    <w:rsid w:val="00AE03C6"/>
    <w:rsid w:val="00AE2067"/>
    <w:rsid w:val="00AE341A"/>
    <w:rsid w:val="00AE357D"/>
    <w:rsid w:val="00AE4855"/>
    <w:rsid w:val="00AE4EC9"/>
    <w:rsid w:val="00AE569A"/>
    <w:rsid w:val="00AF08AC"/>
    <w:rsid w:val="00AF1224"/>
    <w:rsid w:val="00AF13AB"/>
    <w:rsid w:val="00AF4C1F"/>
    <w:rsid w:val="00AF56DD"/>
    <w:rsid w:val="00AF5C5A"/>
    <w:rsid w:val="00AF5E29"/>
    <w:rsid w:val="00AF5EBA"/>
    <w:rsid w:val="00B0134C"/>
    <w:rsid w:val="00B02461"/>
    <w:rsid w:val="00B0403F"/>
    <w:rsid w:val="00B04525"/>
    <w:rsid w:val="00B05018"/>
    <w:rsid w:val="00B05C1A"/>
    <w:rsid w:val="00B06287"/>
    <w:rsid w:val="00B1048B"/>
    <w:rsid w:val="00B11081"/>
    <w:rsid w:val="00B11376"/>
    <w:rsid w:val="00B11B3D"/>
    <w:rsid w:val="00B11F82"/>
    <w:rsid w:val="00B11FD0"/>
    <w:rsid w:val="00B14A85"/>
    <w:rsid w:val="00B15FF8"/>
    <w:rsid w:val="00B20317"/>
    <w:rsid w:val="00B210CA"/>
    <w:rsid w:val="00B21E92"/>
    <w:rsid w:val="00B24226"/>
    <w:rsid w:val="00B2481C"/>
    <w:rsid w:val="00B265BA"/>
    <w:rsid w:val="00B26EA2"/>
    <w:rsid w:val="00B30951"/>
    <w:rsid w:val="00B30A8D"/>
    <w:rsid w:val="00B322E0"/>
    <w:rsid w:val="00B32509"/>
    <w:rsid w:val="00B337A6"/>
    <w:rsid w:val="00B35EC4"/>
    <w:rsid w:val="00B40286"/>
    <w:rsid w:val="00B444FE"/>
    <w:rsid w:val="00B44781"/>
    <w:rsid w:val="00B504B5"/>
    <w:rsid w:val="00B51A3E"/>
    <w:rsid w:val="00B52CD0"/>
    <w:rsid w:val="00B55B14"/>
    <w:rsid w:val="00B56350"/>
    <w:rsid w:val="00B56947"/>
    <w:rsid w:val="00B62A7A"/>
    <w:rsid w:val="00B62DC4"/>
    <w:rsid w:val="00B631B0"/>
    <w:rsid w:val="00B65A00"/>
    <w:rsid w:val="00B66EDA"/>
    <w:rsid w:val="00B678D3"/>
    <w:rsid w:val="00B70DBB"/>
    <w:rsid w:val="00B71351"/>
    <w:rsid w:val="00B71439"/>
    <w:rsid w:val="00B72131"/>
    <w:rsid w:val="00B72FC1"/>
    <w:rsid w:val="00B7300E"/>
    <w:rsid w:val="00B75AE6"/>
    <w:rsid w:val="00B776D0"/>
    <w:rsid w:val="00B82A22"/>
    <w:rsid w:val="00B8632E"/>
    <w:rsid w:val="00B86853"/>
    <w:rsid w:val="00B86FDB"/>
    <w:rsid w:val="00B909EC"/>
    <w:rsid w:val="00B90C17"/>
    <w:rsid w:val="00B9154A"/>
    <w:rsid w:val="00B92081"/>
    <w:rsid w:val="00B92CAF"/>
    <w:rsid w:val="00B93853"/>
    <w:rsid w:val="00B93D59"/>
    <w:rsid w:val="00B94989"/>
    <w:rsid w:val="00B96442"/>
    <w:rsid w:val="00B96658"/>
    <w:rsid w:val="00B96B02"/>
    <w:rsid w:val="00B97D26"/>
    <w:rsid w:val="00BA2DA2"/>
    <w:rsid w:val="00BA3746"/>
    <w:rsid w:val="00BA5569"/>
    <w:rsid w:val="00BB00E3"/>
    <w:rsid w:val="00BB0620"/>
    <w:rsid w:val="00BB1C59"/>
    <w:rsid w:val="00BB2F40"/>
    <w:rsid w:val="00BB5DAB"/>
    <w:rsid w:val="00BB6937"/>
    <w:rsid w:val="00BB6FB2"/>
    <w:rsid w:val="00BB758D"/>
    <w:rsid w:val="00BB7C94"/>
    <w:rsid w:val="00BC1BA7"/>
    <w:rsid w:val="00BC4309"/>
    <w:rsid w:val="00BC5138"/>
    <w:rsid w:val="00BC6801"/>
    <w:rsid w:val="00BD14D4"/>
    <w:rsid w:val="00BD47C3"/>
    <w:rsid w:val="00BD483D"/>
    <w:rsid w:val="00BD4DE4"/>
    <w:rsid w:val="00BD558F"/>
    <w:rsid w:val="00BD5A85"/>
    <w:rsid w:val="00BD60DF"/>
    <w:rsid w:val="00BD7E6D"/>
    <w:rsid w:val="00BE0A7F"/>
    <w:rsid w:val="00BE3421"/>
    <w:rsid w:val="00BE582A"/>
    <w:rsid w:val="00BE7859"/>
    <w:rsid w:val="00BF3DAA"/>
    <w:rsid w:val="00BF3E8E"/>
    <w:rsid w:val="00BF4ADE"/>
    <w:rsid w:val="00BF4E54"/>
    <w:rsid w:val="00BF5CC6"/>
    <w:rsid w:val="00BF6018"/>
    <w:rsid w:val="00BF66E2"/>
    <w:rsid w:val="00BF7973"/>
    <w:rsid w:val="00C004C5"/>
    <w:rsid w:val="00C00B53"/>
    <w:rsid w:val="00C0164B"/>
    <w:rsid w:val="00C02716"/>
    <w:rsid w:val="00C02E4C"/>
    <w:rsid w:val="00C0394F"/>
    <w:rsid w:val="00C044DF"/>
    <w:rsid w:val="00C04936"/>
    <w:rsid w:val="00C06BAC"/>
    <w:rsid w:val="00C06E0D"/>
    <w:rsid w:val="00C07382"/>
    <w:rsid w:val="00C078BC"/>
    <w:rsid w:val="00C10CEA"/>
    <w:rsid w:val="00C13165"/>
    <w:rsid w:val="00C131ED"/>
    <w:rsid w:val="00C13941"/>
    <w:rsid w:val="00C13984"/>
    <w:rsid w:val="00C1494D"/>
    <w:rsid w:val="00C14DBB"/>
    <w:rsid w:val="00C15A92"/>
    <w:rsid w:val="00C15AF9"/>
    <w:rsid w:val="00C16EEE"/>
    <w:rsid w:val="00C17A02"/>
    <w:rsid w:val="00C17AB7"/>
    <w:rsid w:val="00C17CB3"/>
    <w:rsid w:val="00C17FF4"/>
    <w:rsid w:val="00C21007"/>
    <w:rsid w:val="00C213E6"/>
    <w:rsid w:val="00C24B8C"/>
    <w:rsid w:val="00C26175"/>
    <w:rsid w:val="00C26CB4"/>
    <w:rsid w:val="00C26D75"/>
    <w:rsid w:val="00C27294"/>
    <w:rsid w:val="00C27F1C"/>
    <w:rsid w:val="00C27FD5"/>
    <w:rsid w:val="00C30935"/>
    <w:rsid w:val="00C31D73"/>
    <w:rsid w:val="00C31E48"/>
    <w:rsid w:val="00C339FD"/>
    <w:rsid w:val="00C3404C"/>
    <w:rsid w:val="00C3449D"/>
    <w:rsid w:val="00C35125"/>
    <w:rsid w:val="00C3559D"/>
    <w:rsid w:val="00C3691B"/>
    <w:rsid w:val="00C37688"/>
    <w:rsid w:val="00C376BC"/>
    <w:rsid w:val="00C37781"/>
    <w:rsid w:val="00C37FF1"/>
    <w:rsid w:val="00C404D5"/>
    <w:rsid w:val="00C428C1"/>
    <w:rsid w:val="00C4302A"/>
    <w:rsid w:val="00C44BC7"/>
    <w:rsid w:val="00C46AA9"/>
    <w:rsid w:val="00C50C11"/>
    <w:rsid w:val="00C50C7E"/>
    <w:rsid w:val="00C526BE"/>
    <w:rsid w:val="00C5273C"/>
    <w:rsid w:val="00C53133"/>
    <w:rsid w:val="00C53144"/>
    <w:rsid w:val="00C535C0"/>
    <w:rsid w:val="00C538E8"/>
    <w:rsid w:val="00C54DC8"/>
    <w:rsid w:val="00C54F5A"/>
    <w:rsid w:val="00C55C71"/>
    <w:rsid w:val="00C5645E"/>
    <w:rsid w:val="00C56A82"/>
    <w:rsid w:val="00C57049"/>
    <w:rsid w:val="00C57995"/>
    <w:rsid w:val="00C57B3E"/>
    <w:rsid w:val="00C60835"/>
    <w:rsid w:val="00C625CA"/>
    <w:rsid w:val="00C62ABE"/>
    <w:rsid w:val="00C651F9"/>
    <w:rsid w:val="00C6690A"/>
    <w:rsid w:val="00C67DDD"/>
    <w:rsid w:val="00C70340"/>
    <w:rsid w:val="00C70DA5"/>
    <w:rsid w:val="00C7295F"/>
    <w:rsid w:val="00C74F90"/>
    <w:rsid w:val="00C7577D"/>
    <w:rsid w:val="00C76DA1"/>
    <w:rsid w:val="00C80914"/>
    <w:rsid w:val="00C82C56"/>
    <w:rsid w:val="00C8321E"/>
    <w:rsid w:val="00C843CB"/>
    <w:rsid w:val="00C8486B"/>
    <w:rsid w:val="00C86026"/>
    <w:rsid w:val="00C86FB1"/>
    <w:rsid w:val="00C908A0"/>
    <w:rsid w:val="00C91B1F"/>
    <w:rsid w:val="00C93443"/>
    <w:rsid w:val="00C93F64"/>
    <w:rsid w:val="00C946B1"/>
    <w:rsid w:val="00C94FAE"/>
    <w:rsid w:val="00C9576F"/>
    <w:rsid w:val="00C95CE9"/>
    <w:rsid w:val="00CA0DC6"/>
    <w:rsid w:val="00CA1E9E"/>
    <w:rsid w:val="00CA1FCB"/>
    <w:rsid w:val="00CA2242"/>
    <w:rsid w:val="00CA2937"/>
    <w:rsid w:val="00CA30FE"/>
    <w:rsid w:val="00CB047B"/>
    <w:rsid w:val="00CB1232"/>
    <w:rsid w:val="00CB2D68"/>
    <w:rsid w:val="00CB4B94"/>
    <w:rsid w:val="00CB4F4A"/>
    <w:rsid w:val="00CB53AB"/>
    <w:rsid w:val="00CB787A"/>
    <w:rsid w:val="00CC080A"/>
    <w:rsid w:val="00CC4120"/>
    <w:rsid w:val="00CC4590"/>
    <w:rsid w:val="00CC4C25"/>
    <w:rsid w:val="00CC5451"/>
    <w:rsid w:val="00CC68EF"/>
    <w:rsid w:val="00CC69CA"/>
    <w:rsid w:val="00CC6BB2"/>
    <w:rsid w:val="00CC6D62"/>
    <w:rsid w:val="00CD0252"/>
    <w:rsid w:val="00CD0AC9"/>
    <w:rsid w:val="00CD227E"/>
    <w:rsid w:val="00CD2AF6"/>
    <w:rsid w:val="00CD44B6"/>
    <w:rsid w:val="00CD51F7"/>
    <w:rsid w:val="00CD58F3"/>
    <w:rsid w:val="00CD5D22"/>
    <w:rsid w:val="00CE05C6"/>
    <w:rsid w:val="00CE06CB"/>
    <w:rsid w:val="00CE0D19"/>
    <w:rsid w:val="00CE2630"/>
    <w:rsid w:val="00CE3B5D"/>
    <w:rsid w:val="00CE4855"/>
    <w:rsid w:val="00CE4881"/>
    <w:rsid w:val="00CE55E5"/>
    <w:rsid w:val="00CE6118"/>
    <w:rsid w:val="00CF114A"/>
    <w:rsid w:val="00CF119B"/>
    <w:rsid w:val="00CF23AC"/>
    <w:rsid w:val="00CF4298"/>
    <w:rsid w:val="00CF708E"/>
    <w:rsid w:val="00D00266"/>
    <w:rsid w:val="00D0117D"/>
    <w:rsid w:val="00D011E3"/>
    <w:rsid w:val="00D024D2"/>
    <w:rsid w:val="00D02B2D"/>
    <w:rsid w:val="00D03F81"/>
    <w:rsid w:val="00D04DCD"/>
    <w:rsid w:val="00D06919"/>
    <w:rsid w:val="00D11899"/>
    <w:rsid w:val="00D13A4E"/>
    <w:rsid w:val="00D151C8"/>
    <w:rsid w:val="00D15B82"/>
    <w:rsid w:val="00D17262"/>
    <w:rsid w:val="00D17D83"/>
    <w:rsid w:val="00D216E0"/>
    <w:rsid w:val="00D217AA"/>
    <w:rsid w:val="00D2183D"/>
    <w:rsid w:val="00D21CB9"/>
    <w:rsid w:val="00D22655"/>
    <w:rsid w:val="00D2284A"/>
    <w:rsid w:val="00D2345F"/>
    <w:rsid w:val="00D2383C"/>
    <w:rsid w:val="00D23A2A"/>
    <w:rsid w:val="00D244A2"/>
    <w:rsid w:val="00D24D0E"/>
    <w:rsid w:val="00D24D17"/>
    <w:rsid w:val="00D25190"/>
    <w:rsid w:val="00D25941"/>
    <w:rsid w:val="00D26499"/>
    <w:rsid w:val="00D30324"/>
    <w:rsid w:val="00D30BDB"/>
    <w:rsid w:val="00D310FA"/>
    <w:rsid w:val="00D3351A"/>
    <w:rsid w:val="00D3374B"/>
    <w:rsid w:val="00D351B4"/>
    <w:rsid w:val="00D35D5F"/>
    <w:rsid w:val="00D35D61"/>
    <w:rsid w:val="00D35F63"/>
    <w:rsid w:val="00D36894"/>
    <w:rsid w:val="00D37785"/>
    <w:rsid w:val="00D37C23"/>
    <w:rsid w:val="00D40AAE"/>
    <w:rsid w:val="00D41A61"/>
    <w:rsid w:val="00D42AA9"/>
    <w:rsid w:val="00D4708F"/>
    <w:rsid w:val="00D47E96"/>
    <w:rsid w:val="00D50BD1"/>
    <w:rsid w:val="00D51813"/>
    <w:rsid w:val="00D5181D"/>
    <w:rsid w:val="00D52012"/>
    <w:rsid w:val="00D56276"/>
    <w:rsid w:val="00D57FE1"/>
    <w:rsid w:val="00D61F08"/>
    <w:rsid w:val="00D64307"/>
    <w:rsid w:val="00D65309"/>
    <w:rsid w:val="00D669B5"/>
    <w:rsid w:val="00D66E0F"/>
    <w:rsid w:val="00D67F02"/>
    <w:rsid w:val="00D712EE"/>
    <w:rsid w:val="00D721BA"/>
    <w:rsid w:val="00D72CCE"/>
    <w:rsid w:val="00D72F9C"/>
    <w:rsid w:val="00D76861"/>
    <w:rsid w:val="00D77AC8"/>
    <w:rsid w:val="00D80848"/>
    <w:rsid w:val="00D80956"/>
    <w:rsid w:val="00D83BB4"/>
    <w:rsid w:val="00D856C8"/>
    <w:rsid w:val="00D865F7"/>
    <w:rsid w:val="00D90E0D"/>
    <w:rsid w:val="00D91966"/>
    <w:rsid w:val="00D92628"/>
    <w:rsid w:val="00D932F5"/>
    <w:rsid w:val="00D94425"/>
    <w:rsid w:val="00D964F5"/>
    <w:rsid w:val="00D9669E"/>
    <w:rsid w:val="00D96C59"/>
    <w:rsid w:val="00DA0A1F"/>
    <w:rsid w:val="00DA30B6"/>
    <w:rsid w:val="00DA34D7"/>
    <w:rsid w:val="00DA3E77"/>
    <w:rsid w:val="00DA3F93"/>
    <w:rsid w:val="00DA3FF5"/>
    <w:rsid w:val="00DA5413"/>
    <w:rsid w:val="00DA5529"/>
    <w:rsid w:val="00DA5F17"/>
    <w:rsid w:val="00DA6B36"/>
    <w:rsid w:val="00DA762B"/>
    <w:rsid w:val="00DB2EB8"/>
    <w:rsid w:val="00DB3778"/>
    <w:rsid w:val="00DB3E94"/>
    <w:rsid w:val="00DB4239"/>
    <w:rsid w:val="00DB4C96"/>
    <w:rsid w:val="00DB5F12"/>
    <w:rsid w:val="00DB63E1"/>
    <w:rsid w:val="00DB7E91"/>
    <w:rsid w:val="00DB7EAD"/>
    <w:rsid w:val="00DC2879"/>
    <w:rsid w:val="00DC4220"/>
    <w:rsid w:val="00DC4950"/>
    <w:rsid w:val="00DC529C"/>
    <w:rsid w:val="00DC6188"/>
    <w:rsid w:val="00DC7E93"/>
    <w:rsid w:val="00DD0030"/>
    <w:rsid w:val="00DD1316"/>
    <w:rsid w:val="00DD1BE6"/>
    <w:rsid w:val="00DD224E"/>
    <w:rsid w:val="00DD2BED"/>
    <w:rsid w:val="00DD3515"/>
    <w:rsid w:val="00DD5FF4"/>
    <w:rsid w:val="00DD6679"/>
    <w:rsid w:val="00DD7E40"/>
    <w:rsid w:val="00DE30F7"/>
    <w:rsid w:val="00DE417F"/>
    <w:rsid w:val="00DE5416"/>
    <w:rsid w:val="00DE5837"/>
    <w:rsid w:val="00DE5B9D"/>
    <w:rsid w:val="00DE7E7A"/>
    <w:rsid w:val="00DF402B"/>
    <w:rsid w:val="00DF53B2"/>
    <w:rsid w:val="00DF648E"/>
    <w:rsid w:val="00E008DE"/>
    <w:rsid w:val="00E02293"/>
    <w:rsid w:val="00E0314D"/>
    <w:rsid w:val="00E04164"/>
    <w:rsid w:val="00E0431F"/>
    <w:rsid w:val="00E05935"/>
    <w:rsid w:val="00E060B9"/>
    <w:rsid w:val="00E06F15"/>
    <w:rsid w:val="00E1098E"/>
    <w:rsid w:val="00E113D0"/>
    <w:rsid w:val="00E12201"/>
    <w:rsid w:val="00E12303"/>
    <w:rsid w:val="00E15D15"/>
    <w:rsid w:val="00E22511"/>
    <w:rsid w:val="00E232C7"/>
    <w:rsid w:val="00E244F0"/>
    <w:rsid w:val="00E253F1"/>
    <w:rsid w:val="00E259F0"/>
    <w:rsid w:val="00E2689F"/>
    <w:rsid w:val="00E30297"/>
    <w:rsid w:val="00E3170E"/>
    <w:rsid w:val="00E4099D"/>
    <w:rsid w:val="00E4292F"/>
    <w:rsid w:val="00E44411"/>
    <w:rsid w:val="00E46E0C"/>
    <w:rsid w:val="00E47AA1"/>
    <w:rsid w:val="00E505CB"/>
    <w:rsid w:val="00E507CB"/>
    <w:rsid w:val="00E50C0A"/>
    <w:rsid w:val="00E5116E"/>
    <w:rsid w:val="00E51CF0"/>
    <w:rsid w:val="00E53E64"/>
    <w:rsid w:val="00E55FDC"/>
    <w:rsid w:val="00E5785D"/>
    <w:rsid w:val="00E60182"/>
    <w:rsid w:val="00E60C8D"/>
    <w:rsid w:val="00E62360"/>
    <w:rsid w:val="00E63566"/>
    <w:rsid w:val="00E6591B"/>
    <w:rsid w:val="00E66F3B"/>
    <w:rsid w:val="00E67E1E"/>
    <w:rsid w:val="00E712D5"/>
    <w:rsid w:val="00E71938"/>
    <w:rsid w:val="00E71B7B"/>
    <w:rsid w:val="00E726F1"/>
    <w:rsid w:val="00E75086"/>
    <w:rsid w:val="00E751D2"/>
    <w:rsid w:val="00E751F1"/>
    <w:rsid w:val="00E7605C"/>
    <w:rsid w:val="00E760C8"/>
    <w:rsid w:val="00E8135E"/>
    <w:rsid w:val="00E81B91"/>
    <w:rsid w:val="00E82E54"/>
    <w:rsid w:val="00E83119"/>
    <w:rsid w:val="00E85383"/>
    <w:rsid w:val="00E86ECF"/>
    <w:rsid w:val="00E87AB9"/>
    <w:rsid w:val="00E91988"/>
    <w:rsid w:val="00E9497E"/>
    <w:rsid w:val="00E94984"/>
    <w:rsid w:val="00E968DC"/>
    <w:rsid w:val="00E96BA8"/>
    <w:rsid w:val="00E97A45"/>
    <w:rsid w:val="00EA088E"/>
    <w:rsid w:val="00EA4873"/>
    <w:rsid w:val="00EA5AA2"/>
    <w:rsid w:val="00EA76C9"/>
    <w:rsid w:val="00EB0C6C"/>
    <w:rsid w:val="00EB3240"/>
    <w:rsid w:val="00EB3325"/>
    <w:rsid w:val="00EB6B33"/>
    <w:rsid w:val="00EB7BA8"/>
    <w:rsid w:val="00EC0E65"/>
    <w:rsid w:val="00EC2209"/>
    <w:rsid w:val="00EC2EAD"/>
    <w:rsid w:val="00EC3853"/>
    <w:rsid w:val="00EC39B8"/>
    <w:rsid w:val="00EC474C"/>
    <w:rsid w:val="00EC4921"/>
    <w:rsid w:val="00EC54EF"/>
    <w:rsid w:val="00EC6CB0"/>
    <w:rsid w:val="00EC6FD8"/>
    <w:rsid w:val="00ED131E"/>
    <w:rsid w:val="00ED2065"/>
    <w:rsid w:val="00ED2415"/>
    <w:rsid w:val="00ED3868"/>
    <w:rsid w:val="00ED63AA"/>
    <w:rsid w:val="00ED6AF4"/>
    <w:rsid w:val="00EE1CB9"/>
    <w:rsid w:val="00EE29A1"/>
    <w:rsid w:val="00EE552E"/>
    <w:rsid w:val="00EE5CC5"/>
    <w:rsid w:val="00EE68AF"/>
    <w:rsid w:val="00EF0624"/>
    <w:rsid w:val="00EF07D5"/>
    <w:rsid w:val="00EF289D"/>
    <w:rsid w:val="00EF2A9B"/>
    <w:rsid w:val="00EF2E37"/>
    <w:rsid w:val="00EF517A"/>
    <w:rsid w:val="00EF52E8"/>
    <w:rsid w:val="00EF6D28"/>
    <w:rsid w:val="00EF7147"/>
    <w:rsid w:val="00F013C6"/>
    <w:rsid w:val="00F01C9D"/>
    <w:rsid w:val="00F02C0D"/>
    <w:rsid w:val="00F04D5E"/>
    <w:rsid w:val="00F05A19"/>
    <w:rsid w:val="00F06B14"/>
    <w:rsid w:val="00F06B7A"/>
    <w:rsid w:val="00F07113"/>
    <w:rsid w:val="00F1005C"/>
    <w:rsid w:val="00F111CC"/>
    <w:rsid w:val="00F1162B"/>
    <w:rsid w:val="00F131A6"/>
    <w:rsid w:val="00F13C6D"/>
    <w:rsid w:val="00F15663"/>
    <w:rsid w:val="00F16B5E"/>
    <w:rsid w:val="00F17CD4"/>
    <w:rsid w:val="00F21115"/>
    <w:rsid w:val="00F21870"/>
    <w:rsid w:val="00F2214A"/>
    <w:rsid w:val="00F222CA"/>
    <w:rsid w:val="00F25648"/>
    <w:rsid w:val="00F2681E"/>
    <w:rsid w:val="00F26AFF"/>
    <w:rsid w:val="00F274AC"/>
    <w:rsid w:val="00F3014F"/>
    <w:rsid w:val="00F31238"/>
    <w:rsid w:val="00F32F6C"/>
    <w:rsid w:val="00F33C98"/>
    <w:rsid w:val="00F34244"/>
    <w:rsid w:val="00F3608C"/>
    <w:rsid w:val="00F3757B"/>
    <w:rsid w:val="00F3787B"/>
    <w:rsid w:val="00F378F2"/>
    <w:rsid w:val="00F37A96"/>
    <w:rsid w:val="00F37BBB"/>
    <w:rsid w:val="00F4351C"/>
    <w:rsid w:val="00F43E78"/>
    <w:rsid w:val="00F45916"/>
    <w:rsid w:val="00F46590"/>
    <w:rsid w:val="00F4742B"/>
    <w:rsid w:val="00F47DBE"/>
    <w:rsid w:val="00F5074B"/>
    <w:rsid w:val="00F51A54"/>
    <w:rsid w:val="00F52D87"/>
    <w:rsid w:val="00F532D8"/>
    <w:rsid w:val="00F53AEC"/>
    <w:rsid w:val="00F53F58"/>
    <w:rsid w:val="00F53FEC"/>
    <w:rsid w:val="00F54237"/>
    <w:rsid w:val="00F5704F"/>
    <w:rsid w:val="00F60DF2"/>
    <w:rsid w:val="00F61909"/>
    <w:rsid w:val="00F621C2"/>
    <w:rsid w:val="00F660B3"/>
    <w:rsid w:val="00F67257"/>
    <w:rsid w:val="00F71965"/>
    <w:rsid w:val="00F71E1A"/>
    <w:rsid w:val="00F71F9F"/>
    <w:rsid w:val="00F730BC"/>
    <w:rsid w:val="00F7528F"/>
    <w:rsid w:val="00F766D0"/>
    <w:rsid w:val="00F77085"/>
    <w:rsid w:val="00F7718F"/>
    <w:rsid w:val="00F77D7C"/>
    <w:rsid w:val="00F77EA1"/>
    <w:rsid w:val="00F81701"/>
    <w:rsid w:val="00F8367D"/>
    <w:rsid w:val="00F84FAB"/>
    <w:rsid w:val="00F8565E"/>
    <w:rsid w:val="00F907F7"/>
    <w:rsid w:val="00F91225"/>
    <w:rsid w:val="00F91C5B"/>
    <w:rsid w:val="00F93F7A"/>
    <w:rsid w:val="00F95F4F"/>
    <w:rsid w:val="00F964D0"/>
    <w:rsid w:val="00F97162"/>
    <w:rsid w:val="00F97687"/>
    <w:rsid w:val="00F97F8F"/>
    <w:rsid w:val="00FA0200"/>
    <w:rsid w:val="00FA0794"/>
    <w:rsid w:val="00FA0B07"/>
    <w:rsid w:val="00FA0E2B"/>
    <w:rsid w:val="00FA1E9F"/>
    <w:rsid w:val="00FA25B8"/>
    <w:rsid w:val="00FA6369"/>
    <w:rsid w:val="00FA675E"/>
    <w:rsid w:val="00FA67EE"/>
    <w:rsid w:val="00FA6C18"/>
    <w:rsid w:val="00FA7997"/>
    <w:rsid w:val="00FA7C58"/>
    <w:rsid w:val="00FA7C7A"/>
    <w:rsid w:val="00FA7EA7"/>
    <w:rsid w:val="00FB1DFA"/>
    <w:rsid w:val="00FB2D2C"/>
    <w:rsid w:val="00FB6429"/>
    <w:rsid w:val="00FC0608"/>
    <w:rsid w:val="00FC1827"/>
    <w:rsid w:val="00FC2238"/>
    <w:rsid w:val="00FC4F22"/>
    <w:rsid w:val="00FC5110"/>
    <w:rsid w:val="00FC562E"/>
    <w:rsid w:val="00FC7B8C"/>
    <w:rsid w:val="00FC7CF9"/>
    <w:rsid w:val="00FD34D3"/>
    <w:rsid w:val="00FD39C4"/>
    <w:rsid w:val="00FD5705"/>
    <w:rsid w:val="00FD5A82"/>
    <w:rsid w:val="00FE1EBA"/>
    <w:rsid w:val="00FE4AAF"/>
    <w:rsid w:val="00FE577C"/>
    <w:rsid w:val="00FE5AA1"/>
    <w:rsid w:val="00FE74DA"/>
    <w:rsid w:val="00FF090B"/>
    <w:rsid w:val="00FF0E3E"/>
    <w:rsid w:val="00FF0FA0"/>
    <w:rsid w:val="00FF1FB5"/>
    <w:rsid w:val="00FF20B3"/>
    <w:rsid w:val="00FF4A37"/>
    <w:rsid w:val="00FF52EE"/>
    <w:rsid w:val="00FF7F92"/>
  </w:rsids>
  <m:mathPr>
    <m:mathFont m:val="Cambria Math"/>
    <m:brkBin m:val="before"/>
    <m:brkBinSub m:val="--"/>
    <m:smallFrac m:val="0"/>
    <m:dispDef/>
    <m:lMargin m:val="0"/>
    <m:rMargin m:val="0"/>
    <m:defJc m:val="centerGroup"/>
    <m:wrapIndent m:val="1440"/>
    <m:intLim m:val="subSup"/>
    <m:naryLim m:val="undOvr"/>
  </m:mathPr>
  <w:attachedSchema w:val="urn:schemas-microsoft-com:xslt"/>
  <w:themeFontLang w:val="fr-CA"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42622B"/>
  <w15:docId w15:val="{A96C1205-1EB5-49B2-8D39-069DD092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27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
    <w:name w:val="Question title"/>
    <w:rsid w:val="001F54B7"/>
    <w:pPr>
      <w:keepNext/>
      <w:spacing w:before="240" w:after="120"/>
      <w:outlineLvl w:val="0"/>
    </w:pPr>
    <w:rPr>
      <w:rFonts w:ascii="Arial" w:hAnsi="Arial" w:cs="Arial"/>
      <w:b/>
      <w:bCs/>
      <w:lang w:val="en-US" w:eastAsia="en-US"/>
    </w:rPr>
  </w:style>
  <w:style w:type="paragraph" w:customStyle="1" w:styleId="Questiontitle2">
    <w:name w:val="Question title2"/>
    <w:rsid w:val="001F54B7"/>
    <w:pPr>
      <w:keepNext/>
      <w:pBdr>
        <w:bottom w:val="single" w:sz="4" w:space="1" w:color="B0B0B0"/>
      </w:pBdr>
      <w:spacing w:before="240" w:after="120"/>
      <w:outlineLvl w:val="0"/>
    </w:pPr>
    <w:rPr>
      <w:rFonts w:ascii="Arial" w:hAnsi="Arial" w:cs="Arial"/>
      <w:b/>
      <w:bCs/>
      <w:color w:val="B0B0B0"/>
      <w:vertAlign w:val="subscript"/>
      <w:lang w:val="en-US" w:eastAsia="en-US"/>
    </w:rPr>
  </w:style>
  <w:style w:type="paragraph" w:customStyle="1" w:styleId="Questiontitle1">
    <w:name w:val="Question title1"/>
    <w:rsid w:val="001F54B7"/>
    <w:pPr>
      <w:keepNext/>
      <w:pBdr>
        <w:top w:val="single" w:sz="4" w:space="1" w:color="B0B0B0"/>
      </w:pBdr>
      <w:spacing w:before="240" w:after="120"/>
      <w:outlineLvl w:val="0"/>
    </w:pPr>
    <w:rPr>
      <w:rFonts w:ascii="Arial" w:hAnsi="Arial" w:cs="Arial"/>
      <w:b/>
      <w:bCs/>
      <w:color w:val="B0B0B0"/>
      <w:vertAlign w:val="superscript"/>
      <w:lang w:val="en-US" w:eastAsia="en-US"/>
    </w:rPr>
  </w:style>
  <w:style w:type="paragraph" w:customStyle="1" w:styleId="Questiontext">
    <w:name w:val="Question text"/>
    <w:rsid w:val="001F54B7"/>
    <w:pPr>
      <w:spacing w:after="120"/>
    </w:pPr>
    <w:rPr>
      <w:lang w:val="en-US" w:eastAsia="en-US"/>
    </w:rPr>
  </w:style>
  <w:style w:type="paragraph" w:customStyle="1" w:styleId="Instruction">
    <w:name w:val="Instruction"/>
    <w:rsid w:val="001F54B7"/>
    <w:pPr>
      <w:keepNext/>
      <w:spacing w:after="120"/>
    </w:pPr>
    <w:rPr>
      <w:i/>
      <w:iCs/>
      <w:lang w:val="en-US" w:eastAsia="en-US"/>
    </w:rPr>
  </w:style>
  <w:style w:type="character" w:customStyle="1" w:styleId="Answertextfont">
    <w:name w:val="Answer text font"/>
    <w:rsid w:val="001F54B7"/>
    <w:rPr>
      <w:sz w:val="20"/>
      <w:szCs w:val="20"/>
    </w:rPr>
  </w:style>
  <w:style w:type="numbering" w:customStyle="1" w:styleId="Singlepunch">
    <w:name w:val="Single punch"/>
    <w:rsid w:val="00962B5B"/>
    <w:pPr>
      <w:numPr>
        <w:numId w:val="1"/>
      </w:numPr>
    </w:pPr>
  </w:style>
  <w:style w:type="numbering" w:customStyle="1" w:styleId="Multipunch">
    <w:name w:val="Multi punch"/>
    <w:rsid w:val="00962B5B"/>
    <w:pPr>
      <w:numPr>
        <w:numId w:val="5"/>
      </w:numPr>
    </w:pPr>
  </w:style>
  <w:style w:type="paragraph" w:styleId="DocumentMap">
    <w:name w:val="Document Map"/>
    <w:basedOn w:val="Normal"/>
    <w:semiHidden/>
    <w:rsid w:val="00962B5B"/>
    <w:pPr>
      <w:shd w:val="clear" w:color="auto" w:fill="000080"/>
    </w:pPr>
    <w:rPr>
      <w:rFonts w:ascii="Tahoma" w:hAnsi="Tahoma" w:cs="Tahoma"/>
      <w:sz w:val="20"/>
      <w:szCs w:val="20"/>
    </w:rPr>
  </w:style>
  <w:style w:type="character" w:customStyle="1" w:styleId="Inlinecode">
    <w:name w:val="Inline code"/>
    <w:basedOn w:val="DefaultParagraphFont"/>
    <w:rsid w:val="009D48BE"/>
    <w:rPr>
      <w:rFonts w:ascii="Lucida Console" w:hAnsi="Lucida Console"/>
      <w:sz w:val="16"/>
    </w:rPr>
  </w:style>
  <w:style w:type="paragraph" w:styleId="Header">
    <w:name w:val="header"/>
    <w:basedOn w:val="Normal"/>
    <w:link w:val="HeaderChar"/>
    <w:rsid w:val="006D62E9"/>
    <w:pPr>
      <w:tabs>
        <w:tab w:val="center" w:pos="4680"/>
        <w:tab w:val="right" w:pos="9360"/>
      </w:tabs>
    </w:pPr>
  </w:style>
  <w:style w:type="character" w:customStyle="1" w:styleId="HeaderChar">
    <w:name w:val="Header Char"/>
    <w:basedOn w:val="DefaultParagraphFont"/>
    <w:link w:val="Header"/>
    <w:rsid w:val="006D62E9"/>
    <w:rPr>
      <w:sz w:val="24"/>
      <w:szCs w:val="24"/>
      <w:lang w:val="en-US" w:eastAsia="en-US"/>
    </w:rPr>
  </w:style>
  <w:style w:type="paragraph" w:styleId="Footer">
    <w:name w:val="footer"/>
    <w:basedOn w:val="Normal"/>
    <w:link w:val="FooterChar"/>
    <w:rsid w:val="006D62E9"/>
    <w:pPr>
      <w:tabs>
        <w:tab w:val="center" w:pos="4680"/>
        <w:tab w:val="right" w:pos="9360"/>
      </w:tabs>
    </w:pPr>
  </w:style>
  <w:style w:type="character" w:customStyle="1" w:styleId="FooterChar">
    <w:name w:val="Footer Char"/>
    <w:basedOn w:val="DefaultParagraphFont"/>
    <w:link w:val="Footer"/>
    <w:rsid w:val="006D62E9"/>
    <w:rPr>
      <w:sz w:val="24"/>
      <w:szCs w:val="24"/>
      <w:lang w:val="en-US" w:eastAsia="en-US"/>
    </w:rPr>
  </w:style>
  <w:style w:type="paragraph" w:styleId="ListParagraph">
    <w:name w:val="List Paragraph"/>
    <w:basedOn w:val="Normal"/>
    <w:uiPriority w:val="34"/>
    <w:qFormat/>
    <w:rsid w:val="005A28A8"/>
    <w:pPr>
      <w:ind w:left="720"/>
      <w:contextualSpacing/>
    </w:pPr>
  </w:style>
  <w:style w:type="paragraph" w:styleId="BalloonText">
    <w:name w:val="Balloon Text"/>
    <w:basedOn w:val="Normal"/>
    <w:link w:val="BalloonTextChar"/>
    <w:rsid w:val="00353432"/>
    <w:rPr>
      <w:rFonts w:ascii="Tahoma" w:hAnsi="Tahoma" w:cs="Tahoma"/>
      <w:sz w:val="16"/>
      <w:szCs w:val="16"/>
    </w:rPr>
  </w:style>
  <w:style w:type="character" w:customStyle="1" w:styleId="BalloonTextChar">
    <w:name w:val="Balloon Text Char"/>
    <w:basedOn w:val="DefaultParagraphFont"/>
    <w:link w:val="BalloonText"/>
    <w:rsid w:val="00353432"/>
    <w:rPr>
      <w:rFonts w:ascii="Tahoma" w:hAnsi="Tahoma" w:cs="Tahoma"/>
      <w:sz w:val="16"/>
      <w:szCs w:val="16"/>
      <w:lang w:val="en-US" w:eastAsia="en-US"/>
    </w:rPr>
  </w:style>
  <w:style w:type="table" w:styleId="TableGrid">
    <w:name w:val="Table Grid"/>
    <w:basedOn w:val="TableNormal"/>
    <w:rsid w:val="00991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DC4950"/>
    <w:rPr>
      <w:sz w:val="16"/>
      <w:szCs w:val="16"/>
    </w:rPr>
  </w:style>
  <w:style w:type="paragraph" w:styleId="CommentText">
    <w:name w:val="annotation text"/>
    <w:basedOn w:val="Normal"/>
    <w:link w:val="CommentTextChar"/>
    <w:uiPriority w:val="99"/>
    <w:rsid w:val="00DC4950"/>
    <w:rPr>
      <w:sz w:val="20"/>
      <w:szCs w:val="20"/>
    </w:rPr>
  </w:style>
  <w:style w:type="character" w:customStyle="1" w:styleId="CommentTextChar">
    <w:name w:val="Comment Text Char"/>
    <w:basedOn w:val="DefaultParagraphFont"/>
    <w:link w:val="CommentText"/>
    <w:uiPriority w:val="99"/>
    <w:rsid w:val="00DC4950"/>
    <w:rPr>
      <w:lang w:val="en-US" w:eastAsia="en-US"/>
    </w:rPr>
  </w:style>
  <w:style w:type="paragraph" w:styleId="CommentSubject">
    <w:name w:val="annotation subject"/>
    <w:basedOn w:val="CommentText"/>
    <w:next w:val="CommentText"/>
    <w:link w:val="CommentSubjectChar"/>
    <w:rsid w:val="00DC4950"/>
    <w:rPr>
      <w:b/>
      <w:bCs/>
    </w:rPr>
  </w:style>
  <w:style w:type="character" w:customStyle="1" w:styleId="CommentSubjectChar">
    <w:name w:val="Comment Subject Char"/>
    <w:basedOn w:val="CommentTextChar"/>
    <w:link w:val="CommentSubject"/>
    <w:rsid w:val="00DC4950"/>
    <w:rPr>
      <w:b/>
      <w:bCs/>
      <w:lang w:val="en-US" w:eastAsia="en-US"/>
    </w:rPr>
  </w:style>
  <w:style w:type="paragraph" w:styleId="NoSpacing">
    <w:name w:val="No Spacing"/>
    <w:uiPriority w:val="1"/>
    <w:qFormat/>
    <w:rsid w:val="00EF0624"/>
    <w:rPr>
      <w:sz w:val="24"/>
      <w:szCs w:val="24"/>
      <w:lang w:val="en-US" w:eastAsia="en-US"/>
    </w:rPr>
  </w:style>
  <w:style w:type="paragraph" w:styleId="Revision">
    <w:name w:val="Revision"/>
    <w:hidden/>
    <w:uiPriority w:val="99"/>
    <w:semiHidden/>
    <w:rsid w:val="00055592"/>
    <w:rPr>
      <w:sz w:val="24"/>
      <w:szCs w:val="24"/>
      <w:lang w:val="en-US" w:eastAsia="en-US"/>
    </w:rPr>
  </w:style>
  <w:style w:type="character" w:styleId="Hyperlink">
    <w:name w:val="Hyperlink"/>
    <w:basedOn w:val="DefaultParagraphFont"/>
    <w:unhideWhenUsed/>
    <w:rsid w:val="000A7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846">
      <w:bodyDiv w:val="1"/>
      <w:marLeft w:val="0"/>
      <w:marRight w:val="0"/>
      <w:marTop w:val="0"/>
      <w:marBottom w:val="0"/>
      <w:divBdr>
        <w:top w:val="none" w:sz="0" w:space="0" w:color="auto"/>
        <w:left w:val="none" w:sz="0" w:space="0" w:color="auto"/>
        <w:bottom w:val="none" w:sz="0" w:space="0" w:color="auto"/>
        <w:right w:val="none" w:sz="0" w:space="0" w:color="auto"/>
      </w:divBdr>
    </w:div>
    <w:div w:id="49772893">
      <w:bodyDiv w:val="1"/>
      <w:marLeft w:val="0"/>
      <w:marRight w:val="0"/>
      <w:marTop w:val="0"/>
      <w:marBottom w:val="0"/>
      <w:divBdr>
        <w:top w:val="none" w:sz="0" w:space="0" w:color="auto"/>
        <w:left w:val="none" w:sz="0" w:space="0" w:color="auto"/>
        <w:bottom w:val="none" w:sz="0" w:space="0" w:color="auto"/>
        <w:right w:val="none" w:sz="0" w:space="0" w:color="auto"/>
      </w:divBdr>
    </w:div>
    <w:div w:id="54469966">
      <w:bodyDiv w:val="1"/>
      <w:marLeft w:val="0"/>
      <w:marRight w:val="0"/>
      <w:marTop w:val="0"/>
      <w:marBottom w:val="0"/>
      <w:divBdr>
        <w:top w:val="none" w:sz="0" w:space="0" w:color="auto"/>
        <w:left w:val="none" w:sz="0" w:space="0" w:color="auto"/>
        <w:bottom w:val="none" w:sz="0" w:space="0" w:color="auto"/>
        <w:right w:val="none" w:sz="0" w:space="0" w:color="auto"/>
      </w:divBdr>
    </w:div>
    <w:div w:id="276714465">
      <w:bodyDiv w:val="1"/>
      <w:marLeft w:val="0"/>
      <w:marRight w:val="0"/>
      <w:marTop w:val="0"/>
      <w:marBottom w:val="0"/>
      <w:divBdr>
        <w:top w:val="none" w:sz="0" w:space="0" w:color="auto"/>
        <w:left w:val="none" w:sz="0" w:space="0" w:color="auto"/>
        <w:bottom w:val="none" w:sz="0" w:space="0" w:color="auto"/>
        <w:right w:val="none" w:sz="0" w:space="0" w:color="auto"/>
      </w:divBdr>
    </w:div>
    <w:div w:id="341590555">
      <w:bodyDiv w:val="1"/>
      <w:marLeft w:val="0"/>
      <w:marRight w:val="0"/>
      <w:marTop w:val="0"/>
      <w:marBottom w:val="0"/>
      <w:divBdr>
        <w:top w:val="none" w:sz="0" w:space="0" w:color="auto"/>
        <w:left w:val="none" w:sz="0" w:space="0" w:color="auto"/>
        <w:bottom w:val="none" w:sz="0" w:space="0" w:color="auto"/>
        <w:right w:val="none" w:sz="0" w:space="0" w:color="auto"/>
      </w:divBdr>
      <w:divsChild>
        <w:div w:id="1902817">
          <w:marLeft w:val="0"/>
          <w:marRight w:val="0"/>
          <w:marTop w:val="0"/>
          <w:marBottom w:val="0"/>
          <w:divBdr>
            <w:top w:val="none" w:sz="0" w:space="0" w:color="auto"/>
            <w:left w:val="none" w:sz="0" w:space="0" w:color="auto"/>
            <w:bottom w:val="none" w:sz="0" w:space="0" w:color="auto"/>
            <w:right w:val="none" w:sz="0" w:space="0" w:color="auto"/>
          </w:divBdr>
          <w:divsChild>
            <w:div w:id="939292690">
              <w:marLeft w:val="0"/>
              <w:marRight w:val="0"/>
              <w:marTop w:val="0"/>
              <w:marBottom w:val="0"/>
              <w:divBdr>
                <w:top w:val="none" w:sz="0" w:space="0" w:color="auto"/>
                <w:left w:val="none" w:sz="0" w:space="0" w:color="auto"/>
                <w:bottom w:val="none" w:sz="0" w:space="0" w:color="auto"/>
                <w:right w:val="none" w:sz="0" w:space="0" w:color="auto"/>
              </w:divBdr>
              <w:divsChild>
                <w:div w:id="2097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6382">
      <w:bodyDiv w:val="1"/>
      <w:marLeft w:val="0"/>
      <w:marRight w:val="0"/>
      <w:marTop w:val="0"/>
      <w:marBottom w:val="0"/>
      <w:divBdr>
        <w:top w:val="none" w:sz="0" w:space="0" w:color="auto"/>
        <w:left w:val="none" w:sz="0" w:space="0" w:color="auto"/>
        <w:bottom w:val="none" w:sz="0" w:space="0" w:color="auto"/>
        <w:right w:val="none" w:sz="0" w:space="0" w:color="auto"/>
      </w:divBdr>
    </w:div>
    <w:div w:id="433941638">
      <w:bodyDiv w:val="1"/>
      <w:marLeft w:val="0"/>
      <w:marRight w:val="0"/>
      <w:marTop w:val="0"/>
      <w:marBottom w:val="0"/>
      <w:divBdr>
        <w:top w:val="none" w:sz="0" w:space="0" w:color="auto"/>
        <w:left w:val="none" w:sz="0" w:space="0" w:color="auto"/>
        <w:bottom w:val="none" w:sz="0" w:space="0" w:color="auto"/>
        <w:right w:val="none" w:sz="0" w:space="0" w:color="auto"/>
      </w:divBdr>
    </w:div>
    <w:div w:id="450783346">
      <w:bodyDiv w:val="1"/>
      <w:marLeft w:val="0"/>
      <w:marRight w:val="0"/>
      <w:marTop w:val="0"/>
      <w:marBottom w:val="0"/>
      <w:divBdr>
        <w:top w:val="none" w:sz="0" w:space="0" w:color="auto"/>
        <w:left w:val="none" w:sz="0" w:space="0" w:color="auto"/>
        <w:bottom w:val="none" w:sz="0" w:space="0" w:color="auto"/>
        <w:right w:val="none" w:sz="0" w:space="0" w:color="auto"/>
      </w:divBdr>
      <w:divsChild>
        <w:div w:id="190919027">
          <w:marLeft w:val="0"/>
          <w:marRight w:val="0"/>
          <w:marTop w:val="0"/>
          <w:marBottom w:val="0"/>
          <w:divBdr>
            <w:top w:val="none" w:sz="0" w:space="0" w:color="auto"/>
            <w:left w:val="none" w:sz="0" w:space="0" w:color="auto"/>
            <w:bottom w:val="none" w:sz="0" w:space="0" w:color="auto"/>
            <w:right w:val="none" w:sz="0" w:space="0" w:color="auto"/>
          </w:divBdr>
          <w:divsChild>
            <w:div w:id="721565180">
              <w:marLeft w:val="0"/>
              <w:marRight w:val="0"/>
              <w:marTop w:val="0"/>
              <w:marBottom w:val="0"/>
              <w:divBdr>
                <w:top w:val="none" w:sz="0" w:space="0" w:color="auto"/>
                <w:left w:val="none" w:sz="0" w:space="0" w:color="auto"/>
                <w:bottom w:val="none" w:sz="0" w:space="0" w:color="auto"/>
                <w:right w:val="none" w:sz="0" w:space="0" w:color="auto"/>
              </w:divBdr>
              <w:divsChild>
                <w:div w:id="16300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7059">
      <w:bodyDiv w:val="1"/>
      <w:marLeft w:val="0"/>
      <w:marRight w:val="0"/>
      <w:marTop w:val="0"/>
      <w:marBottom w:val="0"/>
      <w:divBdr>
        <w:top w:val="none" w:sz="0" w:space="0" w:color="auto"/>
        <w:left w:val="none" w:sz="0" w:space="0" w:color="auto"/>
        <w:bottom w:val="none" w:sz="0" w:space="0" w:color="auto"/>
        <w:right w:val="none" w:sz="0" w:space="0" w:color="auto"/>
      </w:divBdr>
    </w:div>
    <w:div w:id="676857101">
      <w:bodyDiv w:val="1"/>
      <w:marLeft w:val="0"/>
      <w:marRight w:val="0"/>
      <w:marTop w:val="0"/>
      <w:marBottom w:val="0"/>
      <w:divBdr>
        <w:top w:val="none" w:sz="0" w:space="0" w:color="auto"/>
        <w:left w:val="none" w:sz="0" w:space="0" w:color="auto"/>
        <w:bottom w:val="none" w:sz="0" w:space="0" w:color="auto"/>
        <w:right w:val="none" w:sz="0" w:space="0" w:color="auto"/>
      </w:divBdr>
      <w:divsChild>
        <w:div w:id="1880702541">
          <w:marLeft w:val="0"/>
          <w:marRight w:val="0"/>
          <w:marTop w:val="0"/>
          <w:marBottom w:val="0"/>
          <w:divBdr>
            <w:top w:val="none" w:sz="0" w:space="0" w:color="auto"/>
            <w:left w:val="none" w:sz="0" w:space="0" w:color="auto"/>
            <w:bottom w:val="none" w:sz="0" w:space="0" w:color="auto"/>
            <w:right w:val="none" w:sz="0" w:space="0" w:color="auto"/>
          </w:divBdr>
          <w:divsChild>
            <w:div w:id="1716813545">
              <w:marLeft w:val="0"/>
              <w:marRight w:val="0"/>
              <w:marTop w:val="0"/>
              <w:marBottom w:val="0"/>
              <w:divBdr>
                <w:top w:val="none" w:sz="0" w:space="0" w:color="auto"/>
                <w:left w:val="none" w:sz="0" w:space="0" w:color="auto"/>
                <w:bottom w:val="none" w:sz="0" w:space="0" w:color="auto"/>
                <w:right w:val="none" w:sz="0" w:space="0" w:color="auto"/>
              </w:divBdr>
              <w:divsChild>
                <w:div w:id="6895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12524">
      <w:bodyDiv w:val="1"/>
      <w:marLeft w:val="0"/>
      <w:marRight w:val="0"/>
      <w:marTop w:val="0"/>
      <w:marBottom w:val="0"/>
      <w:divBdr>
        <w:top w:val="none" w:sz="0" w:space="0" w:color="auto"/>
        <w:left w:val="none" w:sz="0" w:space="0" w:color="auto"/>
        <w:bottom w:val="none" w:sz="0" w:space="0" w:color="auto"/>
        <w:right w:val="none" w:sz="0" w:space="0" w:color="auto"/>
      </w:divBdr>
    </w:div>
    <w:div w:id="796795284">
      <w:bodyDiv w:val="1"/>
      <w:marLeft w:val="0"/>
      <w:marRight w:val="0"/>
      <w:marTop w:val="0"/>
      <w:marBottom w:val="0"/>
      <w:divBdr>
        <w:top w:val="none" w:sz="0" w:space="0" w:color="auto"/>
        <w:left w:val="none" w:sz="0" w:space="0" w:color="auto"/>
        <w:bottom w:val="none" w:sz="0" w:space="0" w:color="auto"/>
        <w:right w:val="none" w:sz="0" w:space="0" w:color="auto"/>
      </w:divBdr>
    </w:div>
    <w:div w:id="818036025">
      <w:bodyDiv w:val="1"/>
      <w:marLeft w:val="0"/>
      <w:marRight w:val="0"/>
      <w:marTop w:val="0"/>
      <w:marBottom w:val="0"/>
      <w:divBdr>
        <w:top w:val="none" w:sz="0" w:space="0" w:color="auto"/>
        <w:left w:val="none" w:sz="0" w:space="0" w:color="auto"/>
        <w:bottom w:val="none" w:sz="0" w:space="0" w:color="auto"/>
        <w:right w:val="none" w:sz="0" w:space="0" w:color="auto"/>
      </w:divBdr>
    </w:div>
    <w:div w:id="839781654">
      <w:bodyDiv w:val="1"/>
      <w:marLeft w:val="0"/>
      <w:marRight w:val="0"/>
      <w:marTop w:val="0"/>
      <w:marBottom w:val="0"/>
      <w:divBdr>
        <w:top w:val="none" w:sz="0" w:space="0" w:color="auto"/>
        <w:left w:val="none" w:sz="0" w:space="0" w:color="auto"/>
        <w:bottom w:val="none" w:sz="0" w:space="0" w:color="auto"/>
        <w:right w:val="none" w:sz="0" w:space="0" w:color="auto"/>
      </w:divBdr>
    </w:div>
    <w:div w:id="846405601">
      <w:bodyDiv w:val="1"/>
      <w:marLeft w:val="0"/>
      <w:marRight w:val="0"/>
      <w:marTop w:val="0"/>
      <w:marBottom w:val="0"/>
      <w:divBdr>
        <w:top w:val="none" w:sz="0" w:space="0" w:color="auto"/>
        <w:left w:val="none" w:sz="0" w:space="0" w:color="auto"/>
        <w:bottom w:val="none" w:sz="0" w:space="0" w:color="auto"/>
        <w:right w:val="none" w:sz="0" w:space="0" w:color="auto"/>
      </w:divBdr>
      <w:divsChild>
        <w:div w:id="615865783">
          <w:marLeft w:val="0"/>
          <w:marRight w:val="0"/>
          <w:marTop w:val="0"/>
          <w:marBottom w:val="0"/>
          <w:divBdr>
            <w:top w:val="none" w:sz="0" w:space="0" w:color="auto"/>
            <w:left w:val="none" w:sz="0" w:space="0" w:color="auto"/>
            <w:bottom w:val="none" w:sz="0" w:space="0" w:color="auto"/>
            <w:right w:val="none" w:sz="0" w:space="0" w:color="auto"/>
          </w:divBdr>
          <w:divsChild>
            <w:div w:id="346441524">
              <w:marLeft w:val="0"/>
              <w:marRight w:val="0"/>
              <w:marTop w:val="0"/>
              <w:marBottom w:val="0"/>
              <w:divBdr>
                <w:top w:val="none" w:sz="0" w:space="0" w:color="auto"/>
                <w:left w:val="none" w:sz="0" w:space="0" w:color="auto"/>
                <w:bottom w:val="none" w:sz="0" w:space="0" w:color="auto"/>
                <w:right w:val="none" w:sz="0" w:space="0" w:color="auto"/>
              </w:divBdr>
              <w:divsChild>
                <w:div w:id="39133131">
                  <w:marLeft w:val="0"/>
                  <w:marRight w:val="0"/>
                  <w:marTop w:val="0"/>
                  <w:marBottom w:val="0"/>
                  <w:divBdr>
                    <w:top w:val="none" w:sz="0" w:space="0" w:color="auto"/>
                    <w:left w:val="none" w:sz="0" w:space="0" w:color="auto"/>
                    <w:bottom w:val="none" w:sz="0" w:space="0" w:color="auto"/>
                    <w:right w:val="none" w:sz="0" w:space="0" w:color="auto"/>
                  </w:divBdr>
                </w:div>
                <w:div w:id="11570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8199">
      <w:bodyDiv w:val="1"/>
      <w:marLeft w:val="0"/>
      <w:marRight w:val="0"/>
      <w:marTop w:val="0"/>
      <w:marBottom w:val="0"/>
      <w:divBdr>
        <w:top w:val="none" w:sz="0" w:space="0" w:color="auto"/>
        <w:left w:val="none" w:sz="0" w:space="0" w:color="auto"/>
        <w:bottom w:val="none" w:sz="0" w:space="0" w:color="auto"/>
        <w:right w:val="none" w:sz="0" w:space="0" w:color="auto"/>
      </w:divBdr>
      <w:divsChild>
        <w:div w:id="786317890">
          <w:marLeft w:val="0"/>
          <w:marRight w:val="0"/>
          <w:marTop w:val="0"/>
          <w:marBottom w:val="0"/>
          <w:divBdr>
            <w:top w:val="none" w:sz="0" w:space="0" w:color="auto"/>
            <w:left w:val="none" w:sz="0" w:space="0" w:color="auto"/>
            <w:bottom w:val="none" w:sz="0" w:space="0" w:color="auto"/>
            <w:right w:val="none" w:sz="0" w:space="0" w:color="auto"/>
          </w:divBdr>
          <w:divsChild>
            <w:div w:id="1939365208">
              <w:marLeft w:val="0"/>
              <w:marRight w:val="0"/>
              <w:marTop w:val="0"/>
              <w:marBottom w:val="0"/>
              <w:divBdr>
                <w:top w:val="none" w:sz="0" w:space="0" w:color="auto"/>
                <w:left w:val="none" w:sz="0" w:space="0" w:color="auto"/>
                <w:bottom w:val="none" w:sz="0" w:space="0" w:color="auto"/>
                <w:right w:val="none" w:sz="0" w:space="0" w:color="auto"/>
              </w:divBdr>
              <w:divsChild>
                <w:div w:id="967197459">
                  <w:marLeft w:val="0"/>
                  <w:marRight w:val="0"/>
                  <w:marTop w:val="0"/>
                  <w:marBottom w:val="0"/>
                  <w:divBdr>
                    <w:top w:val="none" w:sz="0" w:space="0" w:color="auto"/>
                    <w:left w:val="none" w:sz="0" w:space="0" w:color="auto"/>
                    <w:bottom w:val="none" w:sz="0" w:space="0" w:color="auto"/>
                    <w:right w:val="none" w:sz="0" w:space="0" w:color="auto"/>
                  </w:divBdr>
                </w:div>
                <w:div w:id="12397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501">
      <w:bodyDiv w:val="1"/>
      <w:marLeft w:val="0"/>
      <w:marRight w:val="0"/>
      <w:marTop w:val="0"/>
      <w:marBottom w:val="0"/>
      <w:divBdr>
        <w:top w:val="none" w:sz="0" w:space="0" w:color="auto"/>
        <w:left w:val="none" w:sz="0" w:space="0" w:color="auto"/>
        <w:bottom w:val="none" w:sz="0" w:space="0" w:color="auto"/>
        <w:right w:val="none" w:sz="0" w:space="0" w:color="auto"/>
      </w:divBdr>
    </w:div>
    <w:div w:id="855775851">
      <w:bodyDiv w:val="1"/>
      <w:marLeft w:val="0"/>
      <w:marRight w:val="0"/>
      <w:marTop w:val="0"/>
      <w:marBottom w:val="0"/>
      <w:divBdr>
        <w:top w:val="none" w:sz="0" w:space="0" w:color="auto"/>
        <w:left w:val="none" w:sz="0" w:space="0" w:color="auto"/>
        <w:bottom w:val="none" w:sz="0" w:space="0" w:color="auto"/>
        <w:right w:val="none" w:sz="0" w:space="0" w:color="auto"/>
      </w:divBdr>
    </w:div>
    <w:div w:id="860704531">
      <w:bodyDiv w:val="1"/>
      <w:marLeft w:val="0"/>
      <w:marRight w:val="0"/>
      <w:marTop w:val="0"/>
      <w:marBottom w:val="0"/>
      <w:divBdr>
        <w:top w:val="none" w:sz="0" w:space="0" w:color="auto"/>
        <w:left w:val="none" w:sz="0" w:space="0" w:color="auto"/>
        <w:bottom w:val="none" w:sz="0" w:space="0" w:color="auto"/>
        <w:right w:val="none" w:sz="0" w:space="0" w:color="auto"/>
      </w:divBdr>
    </w:div>
    <w:div w:id="910164032">
      <w:bodyDiv w:val="1"/>
      <w:marLeft w:val="0"/>
      <w:marRight w:val="0"/>
      <w:marTop w:val="0"/>
      <w:marBottom w:val="0"/>
      <w:divBdr>
        <w:top w:val="none" w:sz="0" w:space="0" w:color="auto"/>
        <w:left w:val="none" w:sz="0" w:space="0" w:color="auto"/>
        <w:bottom w:val="none" w:sz="0" w:space="0" w:color="auto"/>
        <w:right w:val="none" w:sz="0" w:space="0" w:color="auto"/>
      </w:divBdr>
    </w:div>
    <w:div w:id="1033578242">
      <w:bodyDiv w:val="1"/>
      <w:marLeft w:val="0"/>
      <w:marRight w:val="0"/>
      <w:marTop w:val="0"/>
      <w:marBottom w:val="0"/>
      <w:divBdr>
        <w:top w:val="none" w:sz="0" w:space="0" w:color="auto"/>
        <w:left w:val="none" w:sz="0" w:space="0" w:color="auto"/>
        <w:bottom w:val="none" w:sz="0" w:space="0" w:color="auto"/>
        <w:right w:val="none" w:sz="0" w:space="0" w:color="auto"/>
      </w:divBdr>
      <w:divsChild>
        <w:div w:id="31880076">
          <w:marLeft w:val="0"/>
          <w:marRight w:val="0"/>
          <w:marTop w:val="0"/>
          <w:marBottom w:val="0"/>
          <w:divBdr>
            <w:top w:val="none" w:sz="0" w:space="0" w:color="auto"/>
            <w:left w:val="none" w:sz="0" w:space="0" w:color="auto"/>
            <w:bottom w:val="none" w:sz="0" w:space="0" w:color="auto"/>
            <w:right w:val="none" w:sz="0" w:space="0" w:color="auto"/>
          </w:divBdr>
          <w:divsChild>
            <w:div w:id="588856975">
              <w:marLeft w:val="0"/>
              <w:marRight w:val="0"/>
              <w:marTop w:val="0"/>
              <w:marBottom w:val="0"/>
              <w:divBdr>
                <w:top w:val="none" w:sz="0" w:space="0" w:color="auto"/>
                <w:left w:val="none" w:sz="0" w:space="0" w:color="auto"/>
                <w:bottom w:val="none" w:sz="0" w:space="0" w:color="auto"/>
                <w:right w:val="none" w:sz="0" w:space="0" w:color="auto"/>
              </w:divBdr>
              <w:divsChild>
                <w:div w:id="1393191767">
                  <w:marLeft w:val="0"/>
                  <w:marRight w:val="0"/>
                  <w:marTop w:val="0"/>
                  <w:marBottom w:val="0"/>
                  <w:divBdr>
                    <w:top w:val="none" w:sz="0" w:space="0" w:color="auto"/>
                    <w:left w:val="none" w:sz="0" w:space="0" w:color="auto"/>
                    <w:bottom w:val="none" w:sz="0" w:space="0" w:color="auto"/>
                    <w:right w:val="none" w:sz="0" w:space="0" w:color="auto"/>
                  </w:divBdr>
                </w:div>
                <w:div w:id="1604529001">
                  <w:marLeft w:val="0"/>
                  <w:marRight w:val="0"/>
                  <w:marTop w:val="0"/>
                  <w:marBottom w:val="0"/>
                  <w:divBdr>
                    <w:top w:val="none" w:sz="0" w:space="0" w:color="auto"/>
                    <w:left w:val="none" w:sz="0" w:space="0" w:color="auto"/>
                    <w:bottom w:val="none" w:sz="0" w:space="0" w:color="auto"/>
                    <w:right w:val="none" w:sz="0" w:space="0" w:color="auto"/>
                  </w:divBdr>
                </w:div>
                <w:div w:id="17837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2200">
      <w:bodyDiv w:val="1"/>
      <w:marLeft w:val="0"/>
      <w:marRight w:val="0"/>
      <w:marTop w:val="0"/>
      <w:marBottom w:val="0"/>
      <w:divBdr>
        <w:top w:val="none" w:sz="0" w:space="0" w:color="auto"/>
        <w:left w:val="none" w:sz="0" w:space="0" w:color="auto"/>
        <w:bottom w:val="none" w:sz="0" w:space="0" w:color="auto"/>
        <w:right w:val="none" w:sz="0" w:space="0" w:color="auto"/>
      </w:divBdr>
    </w:div>
    <w:div w:id="1074426201">
      <w:bodyDiv w:val="1"/>
      <w:marLeft w:val="0"/>
      <w:marRight w:val="0"/>
      <w:marTop w:val="0"/>
      <w:marBottom w:val="0"/>
      <w:divBdr>
        <w:top w:val="none" w:sz="0" w:space="0" w:color="auto"/>
        <w:left w:val="none" w:sz="0" w:space="0" w:color="auto"/>
        <w:bottom w:val="none" w:sz="0" w:space="0" w:color="auto"/>
        <w:right w:val="none" w:sz="0" w:space="0" w:color="auto"/>
      </w:divBdr>
      <w:divsChild>
        <w:div w:id="952632739">
          <w:marLeft w:val="0"/>
          <w:marRight w:val="0"/>
          <w:marTop w:val="0"/>
          <w:marBottom w:val="0"/>
          <w:divBdr>
            <w:top w:val="none" w:sz="0" w:space="0" w:color="auto"/>
            <w:left w:val="none" w:sz="0" w:space="0" w:color="auto"/>
            <w:bottom w:val="none" w:sz="0" w:space="0" w:color="auto"/>
            <w:right w:val="none" w:sz="0" w:space="0" w:color="auto"/>
          </w:divBdr>
        </w:div>
      </w:divsChild>
    </w:div>
    <w:div w:id="1161652437">
      <w:bodyDiv w:val="1"/>
      <w:marLeft w:val="0"/>
      <w:marRight w:val="0"/>
      <w:marTop w:val="0"/>
      <w:marBottom w:val="0"/>
      <w:divBdr>
        <w:top w:val="none" w:sz="0" w:space="0" w:color="auto"/>
        <w:left w:val="none" w:sz="0" w:space="0" w:color="auto"/>
        <w:bottom w:val="none" w:sz="0" w:space="0" w:color="auto"/>
        <w:right w:val="none" w:sz="0" w:space="0" w:color="auto"/>
      </w:divBdr>
      <w:divsChild>
        <w:div w:id="2036613927">
          <w:marLeft w:val="0"/>
          <w:marRight w:val="0"/>
          <w:marTop w:val="0"/>
          <w:marBottom w:val="0"/>
          <w:divBdr>
            <w:top w:val="none" w:sz="0" w:space="0" w:color="auto"/>
            <w:left w:val="none" w:sz="0" w:space="0" w:color="auto"/>
            <w:bottom w:val="none" w:sz="0" w:space="0" w:color="auto"/>
            <w:right w:val="none" w:sz="0" w:space="0" w:color="auto"/>
          </w:divBdr>
          <w:divsChild>
            <w:div w:id="1250962084">
              <w:marLeft w:val="0"/>
              <w:marRight w:val="0"/>
              <w:marTop w:val="0"/>
              <w:marBottom w:val="0"/>
              <w:divBdr>
                <w:top w:val="none" w:sz="0" w:space="0" w:color="auto"/>
                <w:left w:val="none" w:sz="0" w:space="0" w:color="auto"/>
                <w:bottom w:val="none" w:sz="0" w:space="0" w:color="auto"/>
                <w:right w:val="none" w:sz="0" w:space="0" w:color="auto"/>
              </w:divBdr>
              <w:divsChild>
                <w:div w:id="18596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5874">
      <w:bodyDiv w:val="1"/>
      <w:marLeft w:val="0"/>
      <w:marRight w:val="0"/>
      <w:marTop w:val="0"/>
      <w:marBottom w:val="0"/>
      <w:divBdr>
        <w:top w:val="none" w:sz="0" w:space="0" w:color="auto"/>
        <w:left w:val="none" w:sz="0" w:space="0" w:color="auto"/>
        <w:bottom w:val="none" w:sz="0" w:space="0" w:color="auto"/>
        <w:right w:val="none" w:sz="0" w:space="0" w:color="auto"/>
      </w:divBdr>
      <w:divsChild>
        <w:div w:id="1218669220">
          <w:marLeft w:val="0"/>
          <w:marRight w:val="0"/>
          <w:marTop w:val="0"/>
          <w:marBottom w:val="0"/>
          <w:divBdr>
            <w:top w:val="none" w:sz="0" w:space="0" w:color="auto"/>
            <w:left w:val="none" w:sz="0" w:space="0" w:color="auto"/>
            <w:bottom w:val="none" w:sz="0" w:space="0" w:color="auto"/>
            <w:right w:val="none" w:sz="0" w:space="0" w:color="auto"/>
          </w:divBdr>
        </w:div>
      </w:divsChild>
    </w:div>
    <w:div w:id="1226379835">
      <w:bodyDiv w:val="1"/>
      <w:marLeft w:val="0"/>
      <w:marRight w:val="0"/>
      <w:marTop w:val="0"/>
      <w:marBottom w:val="0"/>
      <w:divBdr>
        <w:top w:val="none" w:sz="0" w:space="0" w:color="auto"/>
        <w:left w:val="none" w:sz="0" w:space="0" w:color="auto"/>
        <w:bottom w:val="none" w:sz="0" w:space="0" w:color="auto"/>
        <w:right w:val="none" w:sz="0" w:space="0" w:color="auto"/>
      </w:divBdr>
      <w:divsChild>
        <w:div w:id="1475412223">
          <w:marLeft w:val="0"/>
          <w:marRight w:val="0"/>
          <w:marTop w:val="0"/>
          <w:marBottom w:val="0"/>
          <w:divBdr>
            <w:top w:val="none" w:sz="0" w:space="0" w:color="auto"/>
            <w:left w:val="none" w:sz="0" w:space="0" w:color="auto"/>
            <w:bottom w:val="none" w:sz="0" w:space="0" w:color="auto"/>
            <w:right w:val="none" w:sz="0" w:space="0" w:color="auto"/>
          </w:divBdr>
          <w:divsChild>
            <w:div w:id="1897277522">
              <w:marLeft w:val="0"/>
              <w:marRight w:val="0"/>
              <w:marTop w:val="0"/>
              <w:marBottom w:val="0"/>
              <w:divBdr>
                <w:top w:val="none" w:sz="0" w:space="0" w:color="auto"/>
                <w:left w:val="none" w:sz="0" w:space="0" w:color="auto"/>
                <w:bottom w:val="none" w:sz="0" w:space="0" w:color="auto"/>
                <w:right w:val="none" w:sz="0" w:space="0" w:color="auto"/>
              </w:divBdr>
              <w:divsChild>
                <w:div w:id="1980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2991">
      <w:bodyDiv w:val="1"/>
      <w:marLeft w:val="0"/>
      <w:marRight w:val="0"/>
      <w:marTop w:val="0"/>
      <w:marBottom w:val="0"/>
      <w:divBdr>
        <w:top w:val="none" w:sz="0" w:space="0" w:color="auto"/>
        <w:left w:val="none" w:sz="0" w:space="0" w:color="auto"/>
        <w:bottom w:val="none" w:sz="0" w:space="0" w:color="auto"/>
        <w:right w:val="none" w:sz="0" w:space="0" w:color="auto"/>
      </w:divBdr>
    </w:div>
    <w:div w:id="1254826635">
      <w:bodyDiv w:val="1"/>
      <w:marLeft w:val="0"/>
      <w:marRight w:val="0"/>
      <w:marTop w:val="0"/>
      <w:marBottom w:val="0"/>
      <w:divBdr>
        <w:top w:val="none" w:sz="0" w:space="0" w:color="auto"/>
        <w:left w:val="none" w:sz="0" w:space="0" w:color="auto"/>
        <w:bottom w:val="none" w:sz="0" w:space="0" w:color="auto"/>
        <w:right w:val="none" w:sz="0" w:space="0" w:color="auto"/>
      </w:divBdr>
      <w:divsChild>
        <w:div w:id="215700241">
          <w:marLeft w:val="0"/>
          <w:marRight w:val="0"/>
          <w:marTop w:val="0"/>
          <w:marBottom w:val="0"/>
          <w:divBdr>
            <w:top w:val="none" w:sz="0" w:space="0" w:color="auto"/>
            <w:left w:val="none" w:sz="0" w:space="0" w:color="auto"/>
            <w:bottom w:val="none" w:sz="0" w:space="0" w:color="auto"/>
            <w:right w:val="none" w:sz="0" w:space="0" w:color="auto"/>
          </w:divBdr>
          <w:divsChild>
            <w:div w:id="2039045567">
              <w:marLeft w:val="0"/>
              <w:marRight w:val="0"/>
              <w:marTop w:val="0"/>
              <w:marBottom w:val="0"/>
              <w:divBdr>
                <w:top w:val="none" w:sz="0" w:space="0" w:color="auto"/>
                <w:left w:val="none" w:sz="0" w:space="0" w:color="auto"/>
                <w:bottom w:val="none" w:sz="0" w:space="0" w:color="auto"/>
                <w:right w:val="none" w:sz="0" w:space="0" w:color="auto"/>
              </w:divBdr>
              <w:divsChild>
                <w:div w:id="798180673">
                  <w:marLeft w:val="0"/>
                  <w:marRight w:val="0"/>
                  <w:marTop w:val="0"/>
                  <w:marBottom w:val="0"/>
                  <w:divBdr>
                    <w:top w:val="none" w:sz="0" w:space="0" w:color="auto"/>
                    <w:left w:val="none" w:sz="0" w:space="0" w:color="auto"/>
                    <w:bottom w:val="none" w:sz="0" w:space="0" w:color="auto"/>
                    <w:right w:val="none" w:sz="0" w:space="0" w:color="auto"/>
                  </w:divBdr>
                </w:div>
                <w:div w:id="1441875909">
                  <w:marLeft w:val="0"/>
                  <w:marRight w:val="0"/>
                  <w:marTop w:val="0"/>
                  <w:marBottom w:val="0"/>
                  <w:divBdr>
                    <w:top w:val="none" w:sz="0" w:space="0" w:color="auto"/>
                    <w:left w:val="none" w:sz="0" w:space="0" w:color="auto"/>
                    <w:bottom w:val="none" w:sz="0" w:space="0" w:color="auto"/>
                    <w:right w:val="none" w:sz="0" w:space="0" w:color="auto"/>
                  </w:divBdr>
                  <w:divsChild>
                    <w:div w:id="21707791">
                      <w:marLeft w:val="0"/>
                      <w:marRight w:val="0"/>
                      <w:marTop w:val="0"/>
                      <w:marBottom w:val="0"/>
                      <w:divBdr>
                        <w:top w:val="none" w:sz="0" w:space="0" w:color="auto"/>
                        <w:left w:val="none" w:sz="0" w:space="0" w:color="auto"/>
                        <w:bottom w:val="none" w:sz="0" w:space="0" w:color="auto"/>
                        <w:right w:val="none" w:sz="0" w:space="0" w:color="auto"/>
                      </w:divBdr>
                    </w:div>
                    <w:div w:id="127666567">
                      <w:marLeft w:val="0"/>
                      <w:marRight w:val="0"/>
                      <w:marTop w:val="0"/>
                      <w:marBottom w:val="0"/>
                      <w:divBdr>
                        <w:top w:val="none" w:sz="0" w:space="0" w:color="auto"/>
                        <w:left w:val="none" w:sz="0" w:space="0" w:color="auto"/>
                        <w:bottom w:val="none" w:sz="0" w:space="0" w:color="auto"/>
                        <w:right w:val="none" w:sz="0" w:space="0" w:color="auto"/>
                      </w:divBdr>
                    </w:div>
                    <w:div w:id="157503169">
                      <w:marLeft w:val="0"/>
                      <w:marRight w:val="0"/>
                      <w:marTop w:val="0"/>
                      <w:marBottom w:val="0"/>
                      <w:divBdr>
                        <w:top w:val="none" w:sz="0" w:space="0" w:color="auto"/>
                        <w:left w:val="none" w:sz="0" w:space="0" w:color="auto"/>
                        <w:bottom w:val="none" w:sz="0" w:space="0" w:color="auto"/>
                        <w:right w:val="none" w:sz="0" w:space="0" w:color="auto"/>
                      </w:divBdr>
                    </w:div>
                    <w:div w:id="163396808">
                      <w:marLeft w:val="0"/>
                      <w:marRight w:val="0"/>
                      <w:marTop w:val="0"/>
                      <w:marBottom w:val="0"/>
                      <w:divBdr>
                        <w:top w:val="none" w:sz="0" w:space="0" w:color="auto"/>
                        <w:left w:val="none" w:sz="0" w:space="0" w:color="auto"/>
                        <w:bottom w:val="none" w:sz="0" w:space="0" w:color="auto"/>
                        <w:right w:val="none" w:sz="0" w:space="0" w:color="auto"/>
                      </w:divBdr>
                    </w:div>
                    <w:div w:id="306521572">
                      <w:marLeft w:val="0"/>
                      <w:marRight w:val="0"/>
                      <w:marTop w:val="0"/>
                      <w:marBottom w:val="0"/>
                      <w:divBdr>
                        <w:top w:val="none" w:sz="0" w:space="0" w:color="auto"/>
                        <w:left w:val="none" w:sz="0" w:space="0" w:color="auto"/>
                        <w:bottom w:val="none" w:sz="0" w:space="0" w:color="auto"/>
                        <w:right w:val="none" w:sz="0" w:space="0" w:color="auto"/>
                      </w:divBdr>
                    </w:div>
                    <w:div w:id="373887622">
                      <w:marLeft w:val="0"/>
                      <w:marRight w:val="0"/>
                      <w:marTop w:val="0"/>
                      <w:marBottom w:val="0"/>
                      <w:divBdr>
                        <w:top w:val="none" w:sz="0" w:space="0" w:color="auto"/>
                        <w:left w:val="none" w:sz="0" w:space="0" w:color="auto"/>
                        <w:bottom w:val="none" w:sz="0" w:space="0" w:color="auto"/>
                        <w:right w:val="none" w:sz="0" w:space="0" w:color="auto"/>
                      </w:divBdr>
                    </w:div>
                    <w:div w:id="492989054">
                      <w:marLeft w:val="0"/>
                      <w:marRight w:val="0"/>
                      <w:marTop w:val="0"/>
                      <w:marBottom w:val="0"/>
                      <w:divBdr>
                        <w:top w:val="none" w:sz="0" w:space="0" w:color="auto"/>
                        <w:left w:val="none" w:sz="0" w:space="0" w:color="auto"/>
                        <w:bottom w:val="none" w:sz="0" w:space="0" w:color="auto"/>
                        <w:right w:val="none" w:sz="0" w:space="0" w:color="auto"/>
                      </w:divBdr>
                    </w:div>
                    <w:div w:id="613748725">
                      <w:marLeft w:val="0"/>
                      <w:marRight w:val="0"/>
                      <w:marTop w:val="0"/>
                      <w:marBottom w:val="0"/>
                      <w:divBdr>
                        <w:top w:val="none" w:sz="0" w:space="0" w:color="auto"/>
                        <w:left w:val="none" w:sz="0" w:space="0" w:color="auto"/>
                        <w:bottom w:val="none" w:sz="0" w:space="0" w:color="auto"/>
                        <w:right w:val="none" w:sz="0" w:space="0" w:color="auto"/>
                      </w:divBdr>
                    </w:div>
                    <w:div w:id="768157739">
                      <w:marLeft w:val="0"/>
                      <w:marRight w:val="0"/>
                      <w:marTop w:val="0"/>
                      <w:marBottom w:val="0"/>
                      <w:divBdr>
                        <w:top w:val="none" w:sz="0" w:space="0" w:color="auto"/>
                        <w:left w:val="none" w:sz="0" w:space="0" w:color="auto"/>
                        <w:bottom w:val="none" w:sz="0" w:space="0" w:color="auto"/>
                        <w:right w:val="none" w:sz="0" w:space="0" w:color="auto"/>
                      </w:divBdr>
                    </w:div>
                    <w:div w:id="927806595">
                      <w:marLeft w:val="0"/>
                      <w:marRight w:val="0"/>
                      <w:marTop w:val="0"/>
                      <w:marBottom w:val="0"/>
                      <w:divBdr>
                        <w:top w:val="none" w:sz="0" w:space="0" w:color="auto"/>
                        <w:left w:val="none" w:sz="0" w:space="0" w:color="auto"/>
                        <w:bottom w:val="none" w:sz="0" w:space="0" w:color="auto"/>
                        <w:right w:val="none" w:sz="0" w:space="0" w:color="auto"/>
                      </w:divBdr>
                    </w:div>
                    <w:div w:id="931006843">
                      <w:marLeft w:val="0"/>
                      <w:marRight w:val="0"/>
                      <w:marTop w:val="0"/>
                      <w:marBottom w:val="0"/>
                      <w:divBdr>
                        <w:top w:val="none" w:sz="0" w:space="0" w:color="auto"/>
                        <w:left w:val="none" w:sz="0" w:space="0" w:color="auto"/>
                        <w:bottom w:val="none" w:sz="0" w:space="0" w:color="auto"/>
                        <w:right w:val="none" w:sz="0" w:space="0" w:color="auto"/>
                      </w:divBdr>
                    </w:div>
                    <w:div w:id="931159577">
                      <w:marLeft w:val="0"/>
                      <w:marRight w:val="0"/>
                      <w:marTop w:val="0"/>
                      <w:marBottom w:val="0"/>
                      <w:divBdr>
                        <w:top w:val="none" w:sz="0" w:space="0" w:color="auto"/>
                        <w:left w:val="none" w:sz="0" w:space="0" w:color="auto"/>
                        <w:bottom w:val="none" w:sz="0" w:space="0" w:color="auto"/>
                        <w:right w:val="none" w:sz="0" w:space="0" w:color="auto"/>
                      </w:divBdr>
                    </w:div>
                    <w:div w:id="1037968739">
                      <w:marLeft w:val="0"/>
                      <w:marRight w:val="0"/>
                      <w:marTop w:val="0"/>
                      <w:marBottom w:val="0"/>
                      <w:divBdr>
                        <w:top w:val="none" w:sz="0" w:space="0" w:color="auto"/>
                        <w:left w:val="none" w:sz="0" w:space="0" w:color="auto"/>
                        <w:bottom w:val="none" w:sz="0" w:space="0" w:color="auto"/>
                        <w:right w:val="none" w:sz="0" w:space="0" w:color="auto"/>
                      </w:divBdr>
                    </w:div>
                    <w:div w:id="1127360625">
                      <w:marLeft w:val="0"/>
                      <w:marRight w:val="0"/>
                      <w:marTop w:val="0"/>
                      <w:marBottom w:val="0"/>
                      <w:divBdr>
                        <w:top w:val="none" w:sz="0" w:space="0" w:color="auto"/>
                        <w:left w:val="none" w:sz="0" w:space="0" w:color="auto"/>
                        <w:bottom w:val="none" w:sz="0" w:space="0" w:color="auto"/>
                        <w:right w:val="none" w:sz="0" w:space="0" w:color="auto"/>
                      </w:divBdr>
                    </w:div>
                    <w:div w:id="1337996520">
                      <w:marLeft w:val="0"/>
                      <w:marRight w:val="0"/>
                      <w:marTop w:val="0"/>
                      <w:marBottom w:val="0"/>
                      <w:divBdr>
                        <w:top w:val="none" w:sz="0" w:space="0" w:color="auto"/>
                        <w:left w:val="none" w:sz="0" w:space="0" w:color="auto"/>
                        <w:bottom w:val="none" w:sz="0" w:space="0" w:color="auto"/>
                        <w:right w:val="none" w:sz="0" w:space="0" w:color="auto"/>
                      </w:divBdr>
                    </w:div>
                    <w:div w:id="1473526352">
                      <w:marLeft w:val="0"/>
                      <w:marRight w:val="0"/>
                      <w:marTop w:val="0"/>
                      <w:marBottom w:val="0"/>
                      <w:divBdr>
                        <w:top w:val="none" w:sz="0" w:space="0" w:color="auto"/>
                        <w:left w:val="none" w:sz="0" w:space="0" w:color="auto"/>
                        <w:bottom w:val="none" w:sz="0" w:space="0" w:color="auto"/>
                        <w:right w:val="none" w:sz="0" w:space="0" w:color="auto"/>
                      </w:divBdr>
                    </w:div>
                    <w:div w:id="1474440972">
                      <w:marLeft w:val="0"/>
                      <w:marRight w:val="0"/>
                      <w:marTop w:val="0"/>
                      <w:marBottom w:val="0"/>
                      <w:divBdr>
                        <w:top w:val="none" w:sz="0" w:space="0" w:color="auto"/>
                        <w:left w:val="none" w:sz="0" w:space="0" w:color="auto"/>
                        <w:bottom w:val="none" w:sz="0" w:space="0" w:color="auto"/>
                        <w:right w:val="none" w:sz="0" w:space="0" w:color="auto"/>
                      </w:divBdr>
                    </w:div>
                    <w:div w:id="1737900272">
                      <w:marLeft w:val="0"/>
                      <w:marRight w:val="0"/>
                      <w:marTop w:val="0"/>
                      <w:marBottom w:val="0"/>
                      <w:divBdr>
                        <w:top w:val="none" w:sz="0" w:space="0" w:color="auto"/>
                        <w:left w:val="none" w:sz="0" w:space="0" w:color="auto"/>
                        <w:bottom w:val="none" w:sz="0" w:space="0" w:color="auto"/>
                        <w:right w:val="none" w:sz="0" w:space="0" w:color="auto"/>
                      </w:divBdr>
                    </w:div>
                    <w:div w:id="1753773013">
                      <w:marLeft w:val="0"/>
                      <w:marRight w:val="0"/>
                      <w:marTop w:val="0"/>
                      <w:marBottom w:val="0"/>
                      <w:divBdr>
                        <w:top w:val="none" w:sz="0" w:space="0" w:color="auto"/>
                        <w:left w:val="none" w:sz="0" w:space="0" w:color="auto"/>
                        <w:bottom w:val="none" w:sz="0" w:space="0" w:color="auto"/>
                        <w:right w:val="none" w:sz="0" w:space="0" w:color="auto"/>
                      </w:divBdr>
                    </w:div>
                    <w:div w:id="1857112599">
                      <w:marLeft w:val="0"/>
                      <w:marRight w:val="0"/>
                      <w:marTop w:val="0"/>
                      <w:marBottom w:val="0"/>
                      <w:divBdr>
                        <w:top w:val="none" w:sz="0" w:space="0" w:color="auto"/>
                        <w:left w:val="none" w:sz="0" w:space="0" w:color="auto"/>
                        <w:bottom w:val="none" w:sz="0" w:space="0" w:color="auto"/>
                        <w:right w:val="none" w:sz="0" w:space="0" w:color="auto"/>
                      </w:divBdr>
                    </w:div>
                    <w:div w:id="1892883799">
                      <w:marLeft w:val="0"/>
                      <w:marRight w:val="0"/>
                      <w:marTop w:val="0"/>
                      <w:marBottom w:val="0"/>
                      <w:divBdr>
                        <w:top w:val="none" w:sz="0" w:space="0" w:color="auto"/>
                        <w:left w:val="none" w:sz="0" w:space="0" w:color="auto"/>
                        <w:bottom w:val="none" w:sz="0" w:space="0" w:color="auto"/>
                        <w:right w:val="none" w:sz="0" w:space="0" w:color="auto"/>
                      </w:divBdr>
                    </w:div>
                    <w:div w:id="1950431135">
                      <w:marLeft w:val="0"/>
                      <w:marRight w:val="0"/>
                      <w:marTop w:val="0"/>
                      <w:marBottom w:val="0"/>
                      <w:divBdr>
                        <w:top w:val="none" w:sz="0" w:space="0" w:color="auto"/>
                        <w:left w:val="none" w:sz="0" w:space="0" w:color="auto"/>
                        <w:bottom w:val="none" w:sz="0" w:space="0" w:color="auto"/>
                        <w:right w:val="none" w:sz="0" w:space="0" w:color="auto"/>
                      </w:divBdr>
                    </w:div>
                    <w:div w:id="2019039287">
                      <w:marLeft w:val="0"/>
                      <w:marRight w:val="0"/>
                      <w:marTop w:val="0"/>
                      <w:marBottom w:val="0"/>
                      <w:divBdr>
                        <w:top w:val="none" w:sz="0" w:space="0" w:color="auto"/>
                        <w:left w:val="none" w:sz="0" w:space="0" w:color="auto"/>
                        <w:bottom w:val="none" w:sz="0" w:space="0" w:color="auto"/>
                        <w:right w:val="none" w:sz="0" w:space="0" w:color="auto"/>
                      </w:divBdr>
                    </w:div>
                    <w:div w:id="2021660526">
                      <w:marLeft w:val="0"/>
                      <w:marRight w:val="0"/>
                      <w:marTop w:val="0"/>
                      <w:marBottom w:val="0"/>
                      <w:divBdr>
                        <w:top w:val="none" w:sz="0" w:space="0" w:color="auto"/>
                        <w:left w:val="none" w:sz="0" w:space="0" w:color="auto"/>
                        <w:bottom w:val="none" w:sz="0" w:space="0" w:color="auto"/>
                        <w:right w:val="none" w:sz="0" w:space="0" w:color="auto"/>
                      </w:divBdr>
                    </w:div>
                  </w:divsChild>
                </w:div>
                <w:div w:id="1795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12237">
      <w:bodyDiv w:val="1"/>
      <w:marLeft w:val="0"/>
      <w:marRight w:val="0"/>
      <w:marTop w:val="0"/>
      <w:marBottom w:val="0"/>
      <w:divBdr>
        <w:top w:val="none" w:sz="0" w:space="0" w:color="auto"/>
        <w:left w:val="none" w:sz="0" w:space="0" w:color="auto"/>
        <w:bottom w:val="none" w:sz="0" w:space="0" w:color="auto"/>
        <w:right w:val="none" w:sz="0" w:space="0" w:color="auto"/>
      </w:divBdr>
    </w:div>
    <w:div w:id="1629042556">
      <w:bodyDiv w:val="1"/>
      <w:marLeft w:val="0"/>
      <w:marRight w:val="0"/>
      <w:marTop w:val="0"/>
      <w:marBottom w:val="0"/>
      <w:divBdr>
        <w:top w:val="none" w:sz="0" w:space="0" w:color="auto"/>
        <w:left w:val="none" w:sz="0" w:space="0" w:color="auto"/>
        <w:bottom w:val="none" w:sz="0" w:space="0" w:color="auto"/>
        <w:right w:val="none" w:sz="0" w:space="0" w:color="auto"/>
      </w:divBdr>
    </w:div>
    <w:div w:id="1668946762">
      <w:bodyDiv w:val="1"/>
      <w:marLeft w:val="0"/>
      <w:marRight w:val="0"/>
      <w:marTop w:val="0"/>
      <w:marBottom w:val="0"/>
      <w:divBdr>
        <w:top w:val="none" w:sz="0" w:space="0" w:color="auto"/>
        <w:left w:val="none" w:sz="0" w:space="0" w:color="auto"/>
        <w:bottom w:val="none" w:sz="0" w:space="0" w:color="auto"/>
        <w:right w:val="none" w:sz="0" w:space="0" w:color="auto"/>
      </w:divBdr>
    </w:div>
    <w:div w:id="1695574645">
      <w:bodyDiv w:val="1"/>
      <w:marLeft w:val="0"/>
      <w:marRight w:val="0"/>
      <w:marTop w:val="0"/>
      <w:marBottom w:val="0"/>
      <w:divBdr>
        <w:top w:val="none" w:sz="0" w:space="0" w:color="auto"/>
        <w:left w:val="none" w:sz="0" w:space="0" w:color="auto"/>
        <w:bottom w:val="none" w:sz="0" w:space="0" w:color="auto"/>
        <w:right w:val="none" w:sz="0" w:space="0" w:color="auto"/>
      </w:divBdr>
      <w:divsChild>
        <w:div w:id="1278948178">
          <w:marLeft w:val="0"/>
          <w:marRight w:val="0"/>
          <w:marTop w:val="0"/>
          <w:marBottom w:val="0"/>
          <w:divBdr>
            <w:top w:val="none" w:sz="0" w:space="0" w:color="auto"/>
            <w:left w:val="none" w:sz="0" w:space="0" w:color="auto"/>
            <w:bottom w:val="none" w:sz="0" w:space="0" w:color="auto"/>
            <w:right w:val="none" w:sz="0" w:space="0" w:color="auto"/>
          </w:divBdr>
          <w:divsChild>
            <w:div w:id="490097641">
              <w:marLeft w:val="0"/>
              <w:marRight w:val="0"/>
              <w:marTop w:val="0"/>
              <w:marBottom w:val="0"/>
              <w:divBdr>
                <w:top w:val="none" w:sz="0" w:space="0" w:color="auto"/>
                <w:left w:val="none" w:sz="0" w:space="0" w:color="auto"/>
                <w:bottom w:val="none" w:sz="0" w:space="0" w:color="auto"/>
                <w:right w:val="none" w:sz="0" w:space="0" w:color="auto"/>
              </w:divBdr>
              <w:divsChild>
                <w:div w:id="506755087">
                  <w:marLeft w:val="0"/>
                  <w:marRight w:val="0"/>
                  <w:marTop w:val="0"/>
                  <w:marBottom w:val="0"/>
                  <w:divBdr>
                    <w:top w:val="none" w:sz="0" w:space="0" w:color="auto"/>
                    <w:left w:val="none" w:sz="0" w:space="0" w:color="auto"/>
                    <w:bottom w:val="none" w:sz="0" w:space="0" w:color="auto"/>
                    <w:right w:val="none" w:sz="0" w:space="0" w:color="auto"/>
                  </w:divBdr>
                </w:div>
                <w:div w:id="1167936958">
                  <w:marLeft w:val="0"/>
                  <w:marRight w:val="0"/>
                  <w:marTop w:val="0"/>
                  <w:marBottom w:val="0"/>
                  <w:divBdr>
                    <w:top w:val="none" w:sz="0" w:space="0" w:color="auto"/>
                    <w:left w:val="none" w:sz="0" w:space="0" w:color="auto"/>
                    <w:bottom w:val="none" w:sz="0" w:space="0" w:color="auto"/>
                    <w:right w:val="none" w:sz="0" w:space="0" w:color="auto"/>
                  </w:divBdr>
                </w:div>
                <w:div w:id="1775394910">
                  <w:marLeft w:val="0"/>
                  <w:marRight w:val="0"/>
                  <w:marTop w:val="0"/>
                  <w:marBottom w:val="0"/>
                  <w:divBdr>
                    <w:top w:val="none" w:sz="0" w:space="0" w:color="auto"/>
                    <w:left w:val="none" w:sz="0" w:space="0" w:color="auto"/>
                    <w:bottom w:val="none" w:sz="0" w:space="0" w:color="auto"/>
                    <w:right w:val="none" w:sz="0" w:space="0" w:color="auto"/>
                  </w:divBdr>
                  <w:divsChild>
                    <w:div w:id="105320945">
                      <w:marLeft w:val="0"/>
                      <w:marRight w:val="0"/>
                      <w:marTop w:val="0"/>
                      <w:marBottom w:val="0"/>
                      <w:divBdr>
                        <w:top w:val="none" w:sz="0" w:space="0" w:color="auto"/>
                        <w:left w:val="none" w:sz="0" w:space="0" w:color="auto"/>
                        <w:bottom w:val="none" w:sz="0" w:space="0" w:color="auto"/>
                        <w:right w:val="none" w:sz="0" w:space="0" w:color="auto"/>
                      </w:divBdr>
                    </w:div>
                    <w:div w:id="119811240">
                      <w:marLeft w:val="0"/>
                      <w:marRight w:val="0"/>
                      <w:marTop w:val="0"/>
                      <w:marBottom w:val="0"/>
                      <w:divBdr>
                        <w:top w:val="none" w:sz="0" w:space="0" w:color="auto"/>
                        <w:left w:val="none" w:sz="0" w:space="0" w:color="auto"/>
                        <w:bottom w:val="none" w:sz="0" w:space="0" w:color="auto"/>
                        <w:right w:val="none" w:sz="0" w:space="0" w:color="auto"/>
                      </w:divBdr>
                    </w:div>
                    <w:div w:id="265188124">
                      <w:marLeft w:val="0"/>
                      <w:marRight w:val="0"/>
                      <w:marTop w:val="0"/>
                      <w:marBottom w:val="0"/>
                      <w:divBdr>
                        <w:top w:val="none" w:sz="0" w:space="0" w:color="auto"/>
                        <w:left w:val="none" w:sz="0" w:space="0" w:color="auto"/>
                        <w:bottom w:val="none" w:sz="0" w:space="0" w:color="auto"/>
                        <w:right w:val="none" w:sz="0" w:space="0" w:color="auto"/>
                      </w:divBdr>
                    </w:div>
                    <w:div w:id="313994154">
                      <w:marLeft w:val="0"/>
                      <w:marRight w:val="0"/>
                      <w:marTop w:val="0"/>
                      <w:marBottom w:val="0"/>
                      <w:divBdr>
                        <w:top w:val="none" w:sz="0" w:space="0" w:color="auto"/>
                        <w:left w:val="none" w:sz="0" w:space="0" w:color="auto"/>
                        <w:bottom w:val="none" w:sz="0" w:space="0" w:color="auto"/>
                        <w:right w:val="none" w:sz="0" w:space="0" w:color="auto"/>
                      </w:divBdr>
                    </w:div>
                    <w:div w:id="320548250">
                      <w:marLeft w:val="0"/>
                      <w:marRight w:val="0"/>
                      <w:marTop w:val="0"/>
                      <w:marBottom w:val="0"/>
                      <w:divBdr>
                        <w:top w:val="none" w:sz="0" w:space="0" w:color="auto"/>
                        <w:left w:val="none" w:sz="0" w:space="0" w:color="auto"/>
                        <w:bottom w:val="none" w:sz="0" w:space="0" w:color="auto"/>
                        <w:right w:val="none" w:sz="0" w:space="0" w:color="auto"/>
                      </w:divBdr>
                    </w:div>
                    <w:div w:id="570964459">
                      <w:marLeft w:val="0"/>
                      <w:marRight w:val="0"/>
                      <w:marTop w:val="0"/>
                      <w:marBottom w:val="0"/>
                      <w:divBdr>
                        <w:top w:val="none" w:sz="0" w:space="0" w:color="auto"/>
                        <w:left w:val="none" w:sz="0" w:space="0" w:color="auto"/>
                        <w:bottom w:val="none" w:sz="0" w:space="0" w:color="auto"/>
                        <w:right w:val="none" w:sz="0" w:space="0" w:color="auto"/>
                      </w:divBdr>
                    </w:div>
                    <w:div w:id="586814119">
                      <w:marLeft w:val="0"/>
                      <w:marRight w:val="0"/>
                      <w:marTop w:val="0"/>
                      <w:marBottom w:val="0"/>
                      <w:divBdr>
                        <w:top w:val="none" w:sz="0" w:space="0" w:color="auto"/>
                        <w:left w:val="none" w:sz="0" w:space="0" w:color="auto"/>
                        <w:bottom w:val="none" w:sz="0" w:space="0" w:color="auto"/>
                        <w:right w:val="none" w:sz="0" w:space="0" w:color="auto"/>
                      </w:divBdr>
                    </w:div>
                    <w:div w:id="737750846">
                      <w:marLeft w:val="0"/>
                      <w:marRight w:val="0"/>
                      <w:marTop w:val="0"/>
                      <w:marBottom w:val="0"/>
                      <w:divBdr>
                        <w:top w:val="none" w:sz="0" w:space="0" w:color="auto"/>
                        <w:left w:val="none" w:sz="0" w:space="0" w:color="auto"/>
                        <w:bottom w:val="none" w:sz="0" w:space="0" w:color="auto"/>
                        <w:right w:val="none" w:sz="0" w:space="0" w:color="auto"/>
                      </w:divBdr>
                    </w:div>
                    <w:div w:id="739792695">
                      <w:marLeft w:val="0"/>
                      <w:marRight w:val="0"/>
                      <w:marTop w:val="0"/>
                      <w:marBottom w:val="0"/>
                      <w:divBdr>
                        <w:top w:val="none" w:sz="0" w:space="0" w:color="auto"/>
                        <w:left w:val="none" w:sz="0" w:space="0" w:color="auto"/>
                        <w:bottom w:val="none" w:sz="0" w:space="0" w:color="auto"/>
                        <w:right w:val="none" w:sz="0" w:space="0" w:color="auto"/>
                      </w:divBdr>
                    </w:div>
                    <w:div w:id="1051416532">
                      <w:marLeft w:val="0"/>
                      <w:marRight w:val="0"/>
                      <w:marTop w:val="0"/>
                      <w:marBottom w:val="0"/>
                      <w:divBdr>
                        <w:top w:val="none" w:sz="0" w:space="0" w:color="auto"/>
                        <w:left w:val="none" w:sz="0" w:space="0" w:color="auto"/>
                        <w:bottom w:val="none" w:sz="0" w:space="0" w:color="auto"/>
                        <w:right w:val="none" w:sz="0" w:space="0" w:color="auto"/>
                      </w:divBdr>
                    </w:div>
                    <w:div w:id="1062482104">
                      <w:marLeft w:val="0"/>
                      <w:marRight w:val="0"/>
                      <w:marTop w:val="0"/>
                      <w:marBottom w:val="0"/>
                      <w:divBdr>
                        <w:top w:val="none" w:sz="0" w:space="0" w:color="auto"/>
                        <w:left w:val="none" w:sz="0" w:space="0" w:color="auto"/>
                        <w:bottom w:val="none" w:sz="0" w:space="0" w:color="auto"/>
                        <w:right w:val="none" w:sz="0" w:space="0" w:color="auto"/>
                      </w:divBdr>
                    </w:div>
                    <w:div w:id="1395857287">
                      <w:marLeft w:val="0"/>
                      <w:marRight w:val="0"/>
                      <w:marTop w:val="0"/>
                      <w:marBottom w:val="0"/>
                      <w:divBdr>
                        <w:top w:val="none" w:sz="0" w:space="0" w:color="auto"/>
                        <w:left w:val="none" w:sz="0" w:space="0" w:color="auto"/>
                        <w:bottom w:val="none" w:sz="0" w:space="0" w:color="auto"/>
                        <w:right w:val="none" w:sz="0" w:space="0" w:color="auto"/>
                      </w:divBdr>
                    </w:div>
                    <w:div w:id="1441412853">
                      <w:marLeft w:val="0"/>
                      <w:marRight w:val="0"/>
                      <w:marTop w:val="0"/>
                      <w:marBottom w:val="0"/>
                      <w:divBdr>
                        <w:top w:val="none" w:sz="0" w:space="0" w:color="auto"/>
                        <w:left w:val="none" w:sz="0" w:space="0" w:color="auto"/>
                        <w:bottom w:val="none" w:sz="0" w:space="0" w:color="auto"/>
                        <w:right w:val="none" w:sz="0" w:space="0" w:color="auto"/>
                      </w:divBdr>
                    </w:div>
                    <w:div w:id="1475680327">
                      <w:marLeft w:val="0"/>
                      <w:marRight w:val="0"/>
                      <w:marTop w:val="0"/>
                      <w:marBottom w:val="0"/>
                      <w:divBdr>
                        <w:top w:val="none" w:sz="0" w:space="0" w:color="auto"/>
                        <w:left w:val="none" w:sz="0" w:space="0" w:color="auto"/>
                        <w:bottom w:val="none" w:sz="0" w:space="0" w:color="auto"/>
                        <w:right w:val="none" w:sz="0" w:space="0" w:color="auto"/>
                      </w:divBdr>
                    </w:div>
                    <w:div w:id="1541284228">
                      <w:marLeft w:val="0"/>
                      <w:marRight w:val="0"/>
                      <w:marTop w:val="0"/>
                      <w:marBottom w:val="0"/>
                      <w:divBdr>
                        <w:top w:val="none" w:sz="0" w:space="0" w:color="auto"/>
                        <w:left w:val="none" w:sz="0" w:space="0" w:color="auto"/>
                        <w:bottom w:val="none" w:sz="0" w:space="0" w:color="auto"/>
                        <w:right w:val="none" w:sz="0" w:space="0" w:color="auto"/>
                      </w:divBdr>
                    </w:div>
                    <w:div w:id="1548057365">
                      <w:marLeft w:val="0"/>
                      <w:marRight w:val="0"/>
                      <w:marTop w:val="0"/>
                      <w:marBottom w:val="0"/>
                      <w:divBdr>
                        <w:top w:val="none" w:sz="0" w:space="0" w:color="auto"/>
                        <w:left w:val="none" w:sz="0" w:space="0" w:color="auto"/>
                        <w:bottom w:val="none" w:sz="0" w:space="0" w:color="auto"/>
                        <w:right w:val="none" w:sz="0" w:space="0" w:color="auto"/>
                      </w:divBdr>
                    </w:div>
                    <w:div w:id="1886404804">
                      <w:marLeft w:val="0"/>
                      <w:marRight w:val="0"/>
                      <w:marTop w:val="0"/>
                      <w:marBottom w:val="0"/>
                      <w:divBdr>
                        <w:top w:val="none" w:sz="0" w:space="0" w:color="auto"/>
                        <w:left w:val="none" w:sz="0" w:space="0" w:color="auto"/>
                        <w:bottom w:val="none" w:sz="0" w:space="0" w:color="auto"/>
                        <w:right w:val="none" w:sz="0" w:space="0" w:color="auto"/>
                      </w:divBdr>
                    </w:div>
                    <w:div w:id="1933050524">
                      <w:marLeft w:val="0"/>
                      <w:marRight w:val="0"/>
                      <w:marTop w:val="0"/>
                      <w:marBottom w:val="0"/>
                      <w:divBdr>
                        <w:top w:val="none" w:sz="0" w:space="0" w:color="auto"/>
                        <w:left w:val="none" w:sz="0" w:space="0" w:color="auto"/>
                        <w:bottom w:val="none" w:sz="0" w:space="0" w:color="auto"/>
                        <w:right w:val="none" w:sz="0" w:space="0" w:color="auto"/>
                      </w:divBdr>
                    </w:div>
                    <w:div w:id="1973562353">
                      <w:marLeft w:val="0"/>
                      <w:marRight w:val="0"/>
                      <w:marTop w:val="0"/>
                      <w:marBottom w:val="0"/>
                      <w:divBdr>
                        <w:top w:val="none" w:sz="0" w:space="0" w:color="auto"/>
                        <w:left w:val="none" w:sz="0" w:space="0" w:color="auto"/>
                        <w:bottom w:val="none" w:sz="0" w:space="0" w:color="auto"/>
                        <w:right w:val="none" w:sz="0" w:space="0" w:color="auto"/>
                      </w:divBdr>
                    </w:div>
                    <w:div w:id="1990018495">
                      <w:marLeft w:val="0"/>
                      <w:marRight w:val="0"/>
                      <w:marTop w:val="0"/>
                      <w:marBottom w:val="0"/>
                      <w:divBdr>
                        <w:top w:val="none" w:sz="0" w:space="0" w:color="auto"/>
                        <w:left w:val="none" w:sz="0" w:space="0" w:color="auto"/>
                        <w:bottom w:val="none" w:sz="0" w:space="0" w:color="auto"/>
                        <w:right w:val="none" w:sz="0" w:space="0" w:color="auto"/>
                      </w:divBdr>
                    </w:div>
                    <w:div w:id="2090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2519">
      <w:bodyDiv w:val="1"/>
      <w:marLeft w:val="0"/>
      <w:marRight w:val="0"/>
      <w:marTop w:val="0"/>
      <w:marBottom w:val="0"/>
      <w:divBdr>
        <w:top w:val="none" w:sz="0" w:space="0" w:color="auto"/>
        <w:left w:val="none" w:sz="0" w:space="0" w:color="auto"/>
        <w:bottom w:val="none" w:sz="0" w:space="0" w:color="auto"/>
        <w:right w:val="none" w:sz="0" w:space="0" w:color="auto"/>
      </w:divBdr>
    </w:div>
    <w:div w:id="1737049776">
      <w:bodyDiv w:val="1"/>
      <w:marLeft w:val="0"/>
      <w:marRight w:val="0"/>
      <w:marTop w:val="0"/>
      <w:marBottom w:val="0"/>
      <w:divBdr>
        <w:top w:val="none" w:sz="0" w:space="0" w:color="auto"/>
        <w:left w:val="none" w:sz="0" w:space="0" w:color="auto"/>
        <w:bottom w:val="none" w:sz="0" w:space="0" w:color="auto"/>
        <w:right w:val="none" w:sz="0" w:space="0" w:color="auto"/>
      </w:divBdr>
      <w:divsChild>
        <w:div w:id="1701053018">
          <w:marLeft w:val="0"/>
          <w:marRight w:val="0"/>
          <w:marTop w:val="0"/>
          <w:marBottom w:val="0"/>
          <w:divBdr>
            <w:top w:val="none" w:sz="0" w:space="0" w:color="auto"/>
            <w:left w:val="none" w:sz="0" w:space="0" w:color="auto"/>
            <w:bottom w:val="none" w:sz="0" w:space="0" w:color="auto"/>
            <w:right w:val="none" w:sz="0" w:space="0" w:color="auto"/>
          </w:divBdr>
          <w:divsChild>
            <w:div w:id="1764640335">
              <w:marLeft w:val="0"/>
              <w:marRight w:val="0"/>
              <w:marTop w:val="0"/>
              <w:marBottom w:val="0"/>
              <w:divBdr>
                <w:top w:val="none" w:sz="0" w:space="0" w:color="auto"/>
                <w:left w:val="none" w:sz="0" w:space="0" w:color="auto"/>
                <w:bottom w:val="none" w:sz="0" w:space="0" w:color="auto"/>
                <w:right w:val="none" w:sz="0" w:space="0" w:color="auto"/>
              </w:divBdr>
              <w:divsChild>
                <w:div w:id="16785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70135">
      <w:bodyDiv w:val="1"/>
      <w:marLeft w:val="0"/>
      <w:marRight w:val="0"/>
      <w:marTop w:val="0"/>
      <w:marBottom w:val="0"/>
      <w:divBdr>
        <w:top w:val="none" w:sz="0" w:space="0" w:color="auto"/>
        <w:left w:val="none" w:sz="0" w:space="0" w:color="auto"/>
        <w:bottom w:val="none" w:sz="0" w:space="0" w:color="auto"/>
        <w:right w:val="none" w:sz="0" w:space="0" w:color="auto"/>
      </w:divBdr>
    </w:div>
    <w:div w:id="1902444623">
      <w:bodyDiv w:val="1"/>
      <w:marLeft w:val="0"/>
      <w:marRight w:val="0"/>
      <w:marTop w:val="0"/>
      <w:marBottom w:val="0"/>
      <w:divBdr>
        <w:top w:val="none" w:sz="0" w:space="0" w:color="auto"/>
        <w:left w:val="none" w:sz="0" w:space="0" w:color="auto"/>
        <w:bottom w:val="none" w:sz="0" w:space="0" w:color="auto"/>
        <w:right w:val="none" w:sz="0" w:space="0" w:color="auto"/>
      </w:divBdr>
    </w:div>
    <w:div w:id="2047633928">
      <w:bodyDiv w:val="1"/>
      <w:marLeft w:val="0"/>
      <w:marRight w:val="0"/>
      <w:marTop w:val="0"/>
      <w:marBottom w:val="0"/>
      <w:divBdr>
        <w:top w:val="none" w:sz="0" w:space="0" w:color="auto"/>
        <w:left w:val="none" w:sz="0" w:space="0" w:color="auto"/>
        <w:bottom w:val="none" w:sz="0" w:space="0" w:color="auto"/>
        <w:right w:val="none" w:sz="0" w:space="0" w:color="auto"/>
      </w:divBdr>
    </w:div>
    <w:div w:id="2104719168">
      <w:bodyDiv w:val="1"/>
      <w:marLeft w:val="0"/>
      <w:marRight w:val="0"/>
      <w:marTop w:val="0"/>
      <w:marBottom w:val="0"/>
      <w:divBdr>
        <w:top w:val="none" w:sz="0" w:space="0" w:color="auto"/>
        <w:left w:val="none" w:sz="0" w:space="0" w:color="auto"/>
        <w:bottom w:val="none" w:sz="0" w:space="0" w:color="auto"/>
        <w:right w:val="none" w:sz="0" w:space="0" w:color="auto"/>
      </w:divBdr>
    </w:div>
    <w:div w:id="21075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image002.png@01D21A6E.83D6E8B0"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nguage xmlns="e830e332-23ac-4e4f-8d93-1cf99fbbcf8a">English</Language>
    <Document_x0020_Type xmlns="e830e332-23ac-4e4f-8d93-1cf99fbbcf8a">Requirements</Document_x0020_Type>
    <Topic xmlns="e830e332-23ac-4e4f-8d93-1cf99fbbcf8a">0. All</Topic>
    <Description0 xmlns="e830e332-23ac-4e4f-8d93-1cf99fbbcf8a" xsi:nil="true"/>
    <TCT_Attachment xmlns="b6a90880-4d55-4aa8-a09c-16896a90cf94" xsi:nil="true"/>
    <Phoenix_x002d_related xmlns="2998487f-ac55-42e3-8b29-cb526176461e">true</Phoenix_x002d_related>
    <TCT_WorkDocumentReviewStatus xmlns="c39095e2-1cf2-48ac-9ec4-6fa7381bc3f4" xsi:nil="true"/>
    <TCT_PreparedDate xmlns="c39095e2-1cf2-48ac-9ec4-6fa7381bc3f4" xsi:nil="true"/>
    <TCT_TechnicalReviewerRequired xmlns="c39095e2-1cf2-48ac-9ec4-6fa7381bc3f4">true</TCT_TechnicalReviewerRequired>
    <TCT_Importance xmlns="c39095e2-1cf2-48ac-9ec4-6fa7381bc3f4" xsi:nil="true"/>
    <TCT_Bcc_Type xmlns="c39095e2-1cf2-48ac-9ec4-6fa7381bc3f4" xsi:nil="true"/>
    <TCT_From xmlns="c39095e2-1cf2-48ac-9ec4-6fa7381bc3f4" xsi:nil="true"/>
    <TCT_ConsultingReviewApprovalDate xmlns="c39095e2-1cf2-48ac-9ec4-6fa7381bc3f4" xsi:nil="true"/>
    <TCT_Cc_Type xmlns="c39095e2-1cf2-48ac-9ec4-6fa7381bc3f4" xsi:nil="true"/>
    <TCT_Conversation xmlns="c39095e2-1cf2-48ac-9ec4-6fa7381bc3f4" xsi:nil="true"/>
    <TCT_PreparedBy xmlns="c39095e2-1cf2-48ac-9ec4-6fa7381bc3f4">
      <UserInfo>
        <DisplayName/>
        <AccountId xsi:nil="true"/>
        <AccountType/>
      </UserInfo>
    </TCT_PreparedBy>
    <TCT_Received_UTC xmlns="c39095e2-1cf2-48ac-9ec4-6fa7381bc3f4" xsi:nil="true"/>
    <TCT_Sent xmlns="c39095e2-1cf2-48ac-9ec4-6fa7381bc3f4" xsi:nil="true"/>
    <TCT_Bcc xmlns="c39095e2-1cf2-48ac-9ec4-6fa7381bc3f4" xsi:nil="true"/>
    <TCT_WorkReviewComments xmlns="c39095e2-1cf2-48ac-9ec4-6fa7381bc3f4" xsi:nil="true"/>
    <TCT_Cc xmlns="c39095e2-1cf2-48ac-9ec4-6fa7381bc3f4" xsi:nil="true"/>
    <TCT_Email_Categories xmlns="c39095e2-1cf2-48ac-9ec4-6fa7381bc3f4" xsi:nil="true"/>
    <TCT_PersonalHealthInformation xmlns="c39095e2-1cf2-48ac-9ec4-6fa7381bc3f4">No</TCT_PersonalHealthInformation>
    <TCT_From_Type xmlns="c39095e2-1cf2-48ac-9ec4-6fa7381bc3f4" xsi:nil="true"/>
    <TCT_Received xmlns="c39095e2-1cf2-48ac-9ec4-6fa7381bc3f4" xsi:nil="true"/>
    <TCT_PreparedByRequired xmlns="c39095e2-1cf2-48ac-9ec4-6fa7381bc3f4">false</TCT_PreparedByRequired>
    <TCT_Email_Subject xmlns="c39095e2-1cf2-48ac-9ec4-6fa7381bc3f4" xsi:nil="true"/>
    <TCT_TechnicalReviewer xmlns="c39095e2-1cf2-48ac-9ec4-6fa7381bc3f4">
      <UserInfo>
        <DisplayName/>
        <AccountId xsi:nil="true"/>
        <AccountType/>
      </UserInfo>
    </TCT_TechnicalReviewer>
    <TCT_EditorialReviewer xmlns="c39095e2-1cf2-48ac-9ec4-6fa7381bc3f4">
      <UserInfo>
        <DisplayName/>
        <AccountId xsi:nil="true"/>
        <AccountType/>
      </UserInfo>
    </TCT_EditorialReviewer>
    <TCT_TechnicalReviewApprovalDate xmlns="c39095e2-1cf2-48ac-9ec4-6fa7381bc3f4" xsi:nil="true"/>
    <TCT_ConsultingReviewerRequired xmlns="c39095e2-1cf2-48ac-9ec4-6fa7381bc3f4">true</TCT_ConsultingReviewerRequired>
    <TCT_EditorialReviewerRequired xmlns="c39095e2-1cf2-48ac-9ec4-6fa7381bc3f4">true</TCT_EditorialReviewerRequired>
    <TCT_SeniorPeerReviewApprovalDate xmlns="c39095e2-1cf2-48ac-9ec4-6fa7381bc3f4" xsi:nil="true"/>
    <TCT_PersonallyIdentifiableInformation xmlns="c39095e2-1cf2-48ac-9ec4-6fa7381bc3f4">No</TCT_PersonallyIdentifiableInformation>
    <TCT_SeniorPeerReviewer xmlns="c39095e2-1cf2-48ac-9ec4-6fa7381bc3f4">
      <UserInfo>
        <DisplayName/>
        <AccountId xsi:nil="true"/>
        <AccountType/>
      </UserInfo>
    </TCT_SeniorPeerReviewer>
    <TCT_To_Type xmlns="c39095e2-1cf2-48ac-9ec4-6fa7381bc3f4" xsi:nil="true"/>
    <TCT_From_Address xmlns="c39095e2-1cf2-48ac-9ec4-6fa7381bc3f4" xsi:nil="true"/>
    <TCT_ConsultingReviewer xmlns="c39095e2-1cf2-48ac-9ec4-6fa7381bc3f4">
      <UserInfo>
        <DisplayName/>
        <AccountId xsi:nil="true"/>
        <AccountType/>
      </UserInfo>
    </TCT_ConsultingReviewer>
    <TCT_Sent_UTC xmlns="c39095e2-1cf2-48ac-9ec4-6fa7381bc3f4" xsi:nil="true"/>
    <TCT_To_Address xmlns="c39095e2-1cf2-48ac-9ec4-6fa7381bc3f4" xsi:nil="true"/>
    <TCT_Bcc_Address xmlns="c39095e2-1cf2-48ac-9ec4-6fa7381bc3f4" xsi:nil="true"/>
    <TCT_ProjectPhase xmlns="c39095e2-1cf2-48ac-9ec4-6fa7381bc3f4" xsi:nil="true"/>
    <TCT_EditorialReviewApprovalDate xmlns="c39095e2-1cf2-48ac-9ec4-6fa7381bc3f4" xsi:nil="true"/>
    <TCT_Sensitivity xmlns="c39095e2-1cf2-48ac-9ec4-6fa7381bc3f4" xsi:nil="true"/>
    <TCT_Cc_Address xmlns="c39095e2-1cf2-48ac-9ec4-6fa7381bc3f4" xsi:nil="true"/>
    <TCT_SeniorPeerReviewerRequired xmlns="c39095e2-1cf2-48ac-9ec4-6fa7381bc3f4">true</TCT_SeniorPeerReviewerRequired>
    <TCT_To xmlns="c39095e2-1cf2-48ac-9ec4-6fa7381bc3f4" xsi:nil="true"/>
    <TCT_LOB xmlns="c39095e2-1cf2-48ac-9ec4-6fa7381bc3f4">Research and Innovation Center RIC</TCT_LOB>
    <TCT_Region xmlns="c39095e2-1cf2-48ac-9ec4-6fa7381bc3f4">The Americas</TCT_Region>
    <TCT_ProjectYear xmlns="c39095e2-1cf2-48ac-9ec4-6fa7381bc3f4">2017</TCT_ProjectYear>
    <TCT_ProjectType xmlns="c39095e2-1cf2-48ac-9ec4-6fa7381bc3f4" xsi:nil="true"/>
    <TCT_ProjectName xmlns="c39095e2-1cf2-48ac-9ec4-6fa7381bc3f4">BDS 2017</TCT_ProjectName>
    <TCT_Country xmlns="c39095e2-1cf2-48ac-9ec4-6fa7381bc3f4">Canada</TCT_Country>
    <TCT_ProjectStatus xmlns="c39095e2-1cf2-48ac-9ec4-6fa7381bc3f4">Active</TCT_ProjectStatus>
    <TCT_Office xmlns="c39095e2-1cf2-48ac-9ec4-6fa7381bc3f4">Montreal - 1800 McGill College Avenue</TCT_Office>
    <IconOverlay xmlns="http://schemas.microsoft.com/sharepoint/v4" xsi:nil="true"/>
    <Country_x0020_Covered0 xmlns="2998487f-ac55-42e3-8b29-cb526176461e">
      <Value>114</Value>
    </Country_x0020_Covered0>
  </documentManagement>
</p:properties>
</file>

<file path=customXml/item3.xml><?xml version="1.0" encoding="utf-8"?>
<?mso-contentType ?>
<SharedContentType xmlns="Microsoft.SharePoint.Taxonomy.ContentTypeSync" SourceId="b921ac28-8646-473c-91fe-f89955a73f55" ContentTypeId="0x010100725E60EF2E824CBB9F9F6219DD094B09004AD37487D7784FA7873ECE559EE781DF"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Non-Client Project Document" ma:contentTypeID="0x010100725E60EF2E824CBB9F9F6219DD094B09004AD37487D7784FA7873ECE559EE781DF00BD92B2E719D30349B8A9245046C0D257" ma:contentTypeVersion="15" ma:contentTypeDescription="Create a new TCT Non-Client Project Document" ma:contentTypeScope="" ma:versionID="36264bb77164ec2305d401bad44d9111">
  <xsd:schema xmlns:xsd="http://www.w3.org/2001/XMLSchema" xmlns:xs="http://www.w3.org/2001/XMLSchema" xmlns:p="http://schemas.microsoft.com/office/2006/metadata/properties" xmlns:ns1="http://schemas.microsoft.com/sharepoint/v3" xmlns:ns2="c39095e2-1cf2-48ac-9ec4-6fa7381bc3f4" xmlns:ns3="b6a90880-4d55-4aa8-a09c-16896a90cf94" xmlns:ns4="e830e332-23ac-4e4f-8d93-1cf99fbbcf8a" xmlns:ns5="2998487f-ac55-42e3-8b29-cb526176461e" xmlns:ns6="http://schemas.microsoft.com/sharepoint/v4" targetNamespace="http://schemas.microsoft.com/office/2006/metadata/properties" ma:root="true" ma:fieldsID="de1979864a312b3caf46d5c5dab834d6" ns1:_="" ns2:_="" ns3:_="" ns4:_="" ns5:_="" ns6:_="">
    <xsd:import namespace="http://schemas.microsoft.com/sharepoint/v3"/>
    <xsd:import namespace="c39095e2-1cf2-48ac-9ec4-6fa7381bc3f4"/>
    <xsd:import namespace="b6a90880-4d55-4aa8-a09c-16896a90cf94"/>
    <xsd:import namespace="e830e332-23ac-4e4f-8d93-1cf99fbbcf8a"/>
    <xsd:import namespace="2998487f-ac55-42e3-8b29-cb526176461e"/>
    <xsd:import namespace="http://schemas.microsoft.com/sharepoint/v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Received" minOccurs="0"/>
                <xsd:element ref="ns2:TCT_Received_UTC" minOccurs="0"/>
                <xsd:element ref="ns2:TCT_Sensitivity" minOccurs="0"/>
                <xsd:element ref="ns2:TCT_Sent" minOccurs="0"/>
                <xsd:element ref="ns2:TCT_Sent_UTC" minOccurs="0"/>
                <xsd:element ref="ns2:TCT_To" minOccurs="0"/>
                <xsd:element ref="ns2:TCT_To_Address" minOccurs="0"/>
                <xsd:element ref="ns2:TCT_To_Type"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Email_Categories" minOccurs="0"/>
                <xsd:element ref="ns2:TCT_Email_Subject" minOccurs="0"/>
                <xsd:element ref="ns2:TCT_From" minOccurs="0"/>
                <xsd:element ref="ns2:TCT_From_Address" minOccurs="0"/>
                <xsd:element ref="ns2:TCT_From_Type" minOccurs="0"/>
                <xsd:element ref="ns4:Topic" minOccurs="0"/>
                <xsd:element ref="ns4:Document_x0020_Type" minOccurs="0"/>
                <xsd:element ref="ns4:Language" minOccurs="0"/>
                <xsd:element ref="ns4:Description0" minOccurs="0"/>
                <xsd:element ref="ns2:TCT_ProjectName" minOccurs="0"/>
                <xsd:element ref="ns2:TCT_ProjectStatus" minOccurs="0"/>
                <xsd:element ref="ns2:TCT_Country" minOccurs="0"/>
                <xsd:element ref="ns2:TCT_ProjectType" minOccurs="0"/>
                <xsd:element ref="ns2:TCT_ProjectYear" minOccurs="0"/>
                <xsd:element ref="ns2:TCT_LOB" minOccurs="0"/>
                <xsd:element ref="ns2:TCT_SourceModifiedDate" minOccurs="0"/>
                <xsd:element ref="ns2:TCT_Office" minOccurs="0"/>
                <xsd:element ref="ns2:TCT_Region" minOccurs="0"/>
                <xsd:element ref="ns5:Country_x0020_Covered0" minOccurs="0"/>
                <xsd:element ref="ns5:Phoenix_x002d_related" minOccurs="0"/>
                <xsd:element ref="ns6: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66" nillable="true" ma:displayName="Declared Record" ma:hidden="true" ma:internalName="_vti_ItemDeclaredRecord" ma:readOnly="true">
      <xsd:simpleType>
        <xsd:restriction base="dms:DateTime"/>
      </xsd:simpleType>
    </xsd:element>
    <xsd:element name="_vti_ItemHoldRecordStatus" ma:index="67"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9095e2-1cf2-48ac-9ec4-6fa7381bc3f4"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f5864632-12cb-4328-9483-e8103f7db0fa}" ma:internalName="TCT_PreparedBy" ma:showField="ImnName" ma:web="c39095e2-1cf2-48ac-9ec4-6fa7381bc3f4">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f5864632-12cb-4328-9483-e8103f7db0fa}" ma:internalName="TCT_TechnicalReviewer" ma:showField="ImnName" ma:web="c39095e2-1cf2-48ac-9ec4-6fa7381bc3f4">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f5864632-12cb-4328-9483-e8103f7db0fa}" ma:internalName="TCT_ConsultingReviewer" ma:showField="ImnName" ma:web="c39095e2-1cf2-48ac-9ec4-6fa7381bc3f4">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f5864632-12cb-4328-9483-e8103f7db0fa}" ma:internalName="TCT_EditorialReviewer" ma:showField="ImnName" ma:web="c39095e2-1cf2-48ac-9ec4-6fa7381bc3f4">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f5864632-12cb-4328-9483-e8103f7db0fa}" ma:internalName="TCT_SeniorPeerReviewer" ma:showField="ImnName" ma:web="c39095e2-1cf2-48ac-9ec4-6fa7381bc3f4">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Received" ma:index="22" nillable="true" ma:displayName="Received" ma:format="DateOnly" ma:hidden="true" ma:internalName="TCT_Received">
      <xsd:simpleType>
        <xsd:restriction base="dms:DateTime"/>
      </xsd:simpleType>
    </xsd:element>
    <xsd:element name="TCT_Received_UTC" ma:index="23" nillable="true" ma:displayName="Received-UTC" ma:format="DateOnly" ma:hidden="true" ma:internalName="TCT_Received_UTC">
      <xsd:simpleType>
        <xsd:restriction base="dms:DateTime"/>
      </xsd:simpleType>
    </xsd:element>
    <xsd:element name="TCT_Sensitivity" ma:index="24" nillable="true" ma:displayName="Sensitivity" ma:hidden="true" ma:internalName="TCT_Sensitivity">
      <xsd:simpleType>
        <xsd:restriction base="dms:Number"/>
      </xsd:simpleType>
    </xsd:element>
    <xsd:element name="TCT_Sent" ma:index="25" nillable="true" ma:displayName="Sent" ma:format="DateOnly" ma:hidden="true" ma:internalName="TCT_Sent">
      <xsd:simpleType>
        <xsd:restriction base="dms:DateTime"/>
      </xsd:simpleType>
    </xsd:element>
    <xsd:element name="TCT_Sent_UTC" ma:index="26" nillable="true" ma:displayName="Sent-UTC" ma:format="DateOnly" ma:hidden="true" ma:internalName="TCT_Sent_UTC">
      <xsd:simpleType>
        <xsd:restriction base="dms:DateTime"/>
      </xsd:simpleType>
    </xsd:element>
    <xsd:element name="TCT_To" ma:index="27" nillable="true" ma:displayName="To" ma:hidden="true" ma:internalName="TCT_To">
      <xsd:simpleType>
        <xsd:restriction base="dms:Text"/>
      </xsd:simpleType>
    </xsd:element>
    <xsd:element name="TCT_To_Address" ma:index="28" nillable="true" ma:displayName="To-Address" ma:hidden="true" ma:internalName="TCT_To_Address">
      <xsd:simpleType>
        <xsd:restriction base="dms:Note">
          <xsd:maxLength value="255"/>
        </xsd:restriction>
      </xsd:simpleType>
    </xsd:element>
    <xsd:element name="TCT_To_Type" ma:index="29" nillable="true" ma:displayName="To-Type" ma:hidden="true" ma:internalName="TCT_To_Type">
      <xsd:simpleType>
        <xsd:restriction base="dms:Text"/>
      </xsd:simpleType>
    </xsd:element>
    <xsd:element name="TCT_Importance" ma:index="31" nillable="true" ma:displayName="Importance" ma:hidden="true" ma:internalName="TCT_Importance">
      <xsd:simpleType>
        <xsd:restriction base="dms:Number"/>
      </xsd:simpleType>
    </xsd:element>
    <xsd:element name="TCT_Bcc" ma:index="32" nillable="true" ma:displayName="Bcc" ma:hidden="true" ma:internalName="TCT_Bcc">
      <xsd:simpleType>
        <xsd:restriction base="dms:Text"/>
      </xsd:simpleType>
    </xsd:element>
    <xsd:element name="TCT_Bcc_Address" ma:index="33" nillable="true" ma:displayName="Bcc Address" ma:hidden="true" ma:internalName="TCT_Bcc_Address">
      <xsd:simpleType>
        <xsd:restriction base="dms:Note">
          <xsd:maxLength value="255"/>
        </xsd:restriction>
      </xsd:simpleType>
    </xsd:element>
    <xsd:element name="TCT_Bcc_Type" ma:index="34" nillable="true" ma:displayName="Bcc-Type" ma:hidden="true" ma:internalName="TCT_Bcc_Type">
      <xsd:simpleType>
        <xsd:restriction base="dms:Text"/>
      </xsd:simpleType>
    </xsd:element>
    <xsd:element name="TCT_Cc" ma:index="35" nillable="true" ma:displayName="Cc" ma:hidden="true" ma:internalName="TCT_Cc">
      <xsd:simpleType>
        <xsd:restriction base="dms:Text"/>
      </xsd:simpleType>
    </xsd:element>
    <xsd:element name="TCT_Cc_Address" ma:index="36" nillable="true" ma:displayName="Cc-Address" ma:hidden="true" ma:internalName="TCT_Cc_Address">
      <xsd:simpleType>
        <xsd:restriction base="dms:Note">
          <xsd:maxLength value="255"/>
        </xsd:restriction>
      </xsd:simpleType>
    </xsd:element>
    <xsd:element name="TCT_Cc_Type" ma:index="37" nillable="true" ma:displayName="Cc-Type" ma:hidden="true" ma:internalName="TCT_Cc_Type">
      <xsd:simpleType>
        <xsd:restriction base="dms:Text"/>
      </xsd:simpleType>
    </xsd:element>
    <xsd:element name="TCT_Conversation" ma:index="38" nillable="true" ma:displayName="Conversation" ma:hidden="true" ma:internalName="TCT_Conversation">
      <xsd:simpleType>
        <xsd:restriction base="dms:Text"/>
      </xsd:simpleType>
    </xsd:element>
    <xsd:element name="TCT_Email_Categories" ma:index="39" nillable="true" ma:displayName="Email Categories" ma:hidden="true" ma:internalName="TCT_Email_Categories">
      <xsd:simpleType>
        <xsd:restriction base="dms:Text"/>
      </xsd:simpleType>
    </xsd:element>
    <xsd:element name="TCT_Email_Subject" ma:index="40" nillable="true" ma:displayName="Email Subject" ma:hidden="true" ma:internalName="TCT_Email_Subject">
      <xsd:simpleType>
        <xsd:restriction base="dms:Text"/>
      </xsd:simpleType>
    </xsd:element>
    <xsd:element name="TCT_From" ma:index="41" nillable="true" ma:displayName="From" ma:hidden="true" ma:internalName="TCT_From">
      <xsd:simpleType>
        <xsd:restriction base="dms:Text"/>
      </xsd:simpleType>
    </xsd:element>
    <xsd:element name="TCT_From_Address" ma:index="42" nillable="true" ma:displayName="From-Address" ma:hidden="true" ma:internalName="TCT_From_Address">
      <xsd:simpleType>
        <xsd:restriction base="dms:Note">
          <xsd:maxLength value="255"/>
        </xsd:restriction>
      </xsd:simpleType>
    </xsd:element>
    <xsd:element name="TCT_From_Type" ma:index="43" nillable="true" ma:displayName="From-Type" ma:hidden="true" ma:internalName="TCT_From_Type">
      <xsd:simpleType>
        <xsd:restriction base="dms:Text"/>
      </xsd:simpleType>
    </xsd:element>
    <xsd:element name="TCT_ProjectName" ma:index="49" nillable="true" ma:displayName="Project Name" ma:internalName="TCT_ProjectName" ma:readOnly="true">
      <xsd:simpleType>
        <xsd:restriction base="dms:Text"/>
      </xsd:simpleType>
    </xsd:element>
    <xsd:element name="TCT_ProjectStatus" ma:index="5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Country" ma:index="52" nillable="true" ma:displayName="Country" ma:hidden="true" ma:internalName="TCT_Country" ma:readOnly="true">
      <xsd:simpleType>
        <xsd:restriction base="dms:Text"/>
      </xsd:simpleType>
    </xsd:element>
    <xsd:element name="TCT_ProjectType" ma:index="53"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54" nillable="true" ma:displayName="Project Year" ma:internalName="TCT_ProjectYear" ma:readOnly="true">
      <xsd:simpleType>
        <xsd:restriction base="dms:Text"/>
      </xsd:simpleType>
    </xsd:element>
    <xsd:element name="TCT_LOB" ma:index="57" nillable="true" ma:displayName="Line of Business" ma:hidden="true" ma:internalName="TCT_LOB" ma:readOnly="true">
      <xsd:simpleType>
        <xsd:restriction base="dms:Text"/>
      </xsd:simpleType>
    </xsd:element>
    <xsd:element name="TCT_SourceModifiedDate" ma:index="58" nillable="true" ma:displayName="Source Modified Date" ma:format="DateOnly" ma:internalName="TCT_SourceModifiedDate" ma:readOnly="true">
      <xsd:simpleType>
        <xsd:restriction base="dms:DateTime"/>
      </xsd:simpleType>
    </xsd:element>
    <xsd:element name="TCT_Office" ma:index="59" nillable="true" ma:displayName="Office" ma:hidden="true" ma:internalName="TCT_Office" ma:readOnly="true">
      <xsd:simpleType>
        <xsd:restriction base="dms:Text"/>
      </xsd:simpleType>
    </xsd:element>
    <xsd:element name="TCT_Region" ma:index="60" nillable="true" ma:displayName="Region" ma:hidden="true" ma:internalName="TCT_Reg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30" nillable="true" ma:displayName="Attachment" ma:hidden="true" ma:internalName="TCT_Attach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830e332-23ac-4e4f-8d93-1cf99fbbcf8a" elementFormDefault="qualified">
    <xsd:import namespace="http://schemas.microsoft.com/office/2006/documentManagement/types"/>
    <xsd:import namespace="http://schemas.microsoft.com/office/infopath/2007/PartnerControls"/>
    <xsd:element name="Topic" ma:index="44" nillable="true" ma:displayName="Topic" ma:format="Dropdown" ma:internalName="Topic">
      <xsd:simpleType>
        <xsd:restriction base="dms:Choice">
          <xsd:enumeration value="0. All"/>
          <xsd:enumeration value="1. Company Information"/>
          <xsd:enumeration value="2. Retirement"/>
          <xsd:enumeration value="3. Health Care"/>
          <xsd:enumeration value="4. Wellness"/>
          <xsd:enumeration value="5. Risk Benefits"/>
          <xsd:enumeration value="6. Paid Time Off"/>
          <xsd:enumeration value="7. Meal Benefits"/>
          <xsd:enumeration value="8. Flexible Benefits"/>
          <xsd:enumeration value="9. Education Fund"/>
          <xsd:enumeration value="9. Reduction in Force"/>
        </xsd:restriction>
      </xsd:simpleType>
    </xsd:element>
    <xsd:element name="Document_x0020_Type" ma:index="45" nillable="true" ma:displayName="Document Type" ma:format="Dropdown" ma:internalName="Document_x0020_Type">
      <xsd:simpleType>
        <xsd:restriction base="dms:Choice">
          <xsd:enumeration value="Client Version"/>
          <xsd:enumeration value="Requirements"/>
          <xsd:enumeration value="Working Version"/>
        </xsd:restriction>
      </xsd:simpleType>
    </xsd:element>
    <xsd:element name="Language" ma:index="46" nillable="true" ma:displayName="Language" ma:default="English" ma:format="Dropdown" ma:internalName="Language">
      <xsd:simpleType>
        <xsd:restriction base="dms:Choice">
          <xsd:enumeration value="Chinese"/>
          <xsd:enumeration value="Chinese (Taiwan)"/>
          <xsd:enumeration value="Dutch"/>
          <xsd:enumeration value="English"/>
          <xsd:enumeration value="French"/>
          <xsd:enumeration value="French (Canada)"/>
          <xsd:enumeration value="German"/>
          <xsd:enumeration value="Italian"/>
          <xsd:enumeration value="Japanese"/>
          <xsd:enumeration value="Korean"/>
          <xsd:enumeration value="Polish"/>
          <xsd:enumeration value="Portuguese"/>
          <xsd:enumeration value="Portuguese (Brazil)"/>
          <xsd:enumeration value="Russian"/>
          <xsd:enumeration value="Spanish"/>
          <xsd:enumeration value="Spanish (Latin America)"/>
          <xsd:enumeration value="Thai"/>
          <xsd:enumeration value="Turkish"/>
          <xsd:enumeration value="Vietnamese"/>
        </xsd:restriction>
      </xsd:simpleType>
    </xsd:element>
    <xsd:element name="Description0" ma:index="47" nillable="true" ma:displayName="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98487f-ac55-42e3-8b29-cb526176461e" elementFormDefault="qualified">
    <xsd:import namespace="http://schemas.microsoft.com/office/2006/documentManagement/types"/>
    <xsd:import namespace="http://schemas.microsoft.com/office/infopath/2007/PartnerControls"/>
    <xsd:element name="Country_x0020_Covered0" ma:index="63" nillable="true" ma:displayName="Country Covered" ma:list="{27e5ac86-e188-4b56-aaf3-b4879b18053a}" ma:internalName="Country_x0020_Covered0" ma:showField="Title">
      <xsd:complexType>
        <xsd:complexContent>
          <xsd:extension base="dms:MultiChoiceLookup">
            <xsd:sequence>
              <xsd:element name="Value" type="dms:Lookup" maxOccurs="unbounded" minOccurs="0" nillable="true"/>
            </xsd:sequence>
          </xsd:extension>
        </xsd:complexContent>
      </xsd:complexType>
    </xsd:element>
    <xsd:element name="Phoenix_x002d_related" ma:index="64" nillable="true" ma:displayName="Phoenix-related" ma:default="0" ma:internalName="Phoenix_x002d_rela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6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3DFC8-983D-4A2A-853C-55D82DDCCEB1}">
  <ds:schemaRefs>
    <ds:schemaRef ds:uri="http://schemas.microsoft.com/sharepoint/v3/contenttype/forms"/>
  </ds:schemaRefs>
</ds:datastoreItem>
</file>

<file path=customXml/itemProps2.xml><?xml version="1.0" encoding="utf-8"?>
<ds:datastoreItem xmlns:ds="http://schemas.openxmlformats.org/officeDocument/2006/customXml" ds:itemID="{B6C405CF-D44A-4ED3-ADAB-FE78EA36BC47}">
  <ds:schemaRefs>
    <ds:schemaRef ds:uri="http://purl.org/dc/terms/"/>
    <ds:schemaRef ds:uri="http://schemas.microsoft.com/sharepoint/v4"/>
    <ds:schemaRef ds:uri="http://schemas.microsoft.com/office/2006/documentManagement/types"/>
    <ds:schemaRef ds:uri="c39095e2-1cf2-48ac-9ec4-6fa7381bc3f4"/>
    <ds:schemaRef ds:uri="http://schemas.microsoft.com/office/infopath/2007/PartnerControls"/>
    <ds:schemaRef ds:uri="b6a90880-4d55-4aa8-a09c-16896a90cf94"/>
    <ds:schemaRef ds:uri="http://purl.org/dc/elements/1.1/"/>
    <ds:schemaRef ds:uri="http://schemas.microsoft.com/office/2006/metadata/properties"/>
    <ds:schemaRef ds:uri="http://schemas.openxmlformats.org/package/2006/metadata/core-properties"/>
    <ds:schemaRef ds:uri="2998487f-ac55-42e3-8b29-cb526176461e"/>
    <ds:schemaRef ds:uri="e830e332-23ac-4e4f-8d93-1cf99fbbcf8a"/>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9221ABE3-0CFA-4568-978C-0BE64A9BCE7A}">
  <ds:schemaRefs>
    <ds:schemaRef ds:uri="Microsoft.SharePoint.Taxonomy.ContentTypeSync"/>
  </ds:schemaRefs>
</ds:datastoreItem>
</file>

<file path=customXml/itemProps4.xml><?xml version="1.0" encoding="utf-8"?>
<ds:datastoreItem xmlns:ds="http://schemas.openxmlformats.org/officeDocument/2006/customXml" ds:itemID="{E6DDFE5C-A2AA-476F-9A1A-353BE0634B61}">
  <ds:schemaRefs>
    <ds:schemaRef ds:uri="http://schemas.microsoft.com/office/2006/metadata/customXsn"/>
  </ds:schemaRefs>
</ds:datastoreItem>
</file>

<file path=customXml/itemProps5.xml><?xml version="1.0" encoding="utf-8"?>
<ds:datastoreItem xmlns:ds="http://schemas.openxmlformats.org/officeDocument/2006/customXml" ds:itemID="{CA628815-5851-447D-8541-6EE10E347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9095e2-1cf2-48ac-9ec4-6fa7381bc3f4"/>
    <ds:schemaRef ds:uri="b6a90880-4d55-4aa8-a09c-16896a90cf94"/>
    <ds:schemaRef ds:uri="e830e332-23ac-4e4f-8d93-1cf99fbbcf8a"/>
    <ds:schemaRef ds:uri="2998487f-ac55-42e3-8b29-cb526176461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2A697BB-CB34-43CF-A15E-DB5B0B20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8914</Words>
  <Characters>50990</Characters>
  <Application>Microsoft Office Word</Application>
  <DocSecurity>0</DocSecurity>
  <Lines>1416</Lines>
  <Paragraphs>730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Towers Watson</Company>
  <LinksUpToDate>false</LinksUpToDate>
  <CharactersWithSpaces>59174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Jalan (RIC/GBC, Gurgaon)</dc:creator>
  <cp:keywords/>
  <dc:description/>
  <cp:lastModifiedBy>Valverde, Jeric (Taguig City 1634)</cp:lastModifiedBy>
  <cp:revision>2</cp:revision>
  <cp:lastPrinted>2016-12-12T02:10:00Z</cp:lastPrinted>
  <dcterms:created xsi:type="dcterms:W3CDTF">2019-08-14T01:52:00Z</dcterms:created>
  <dcterms:modified xsi:type="dcterms:W3CDTF">2019-08-14T01:52:00Z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0x010100725E60EF2E824CBB9F9F6219DD094B09004AD37487D7784FA7873ECE559EE781DF00BD92B2E719D30349B8A9245046C0D257</vt:lpwstr>
  </property>
  <property fmtid="{D5CDD505-2E9C-101B-9397-08002B2CF9AE}" pid="3" name="Order">
    <vt:r8>37000</vt:r8>
  </property>
  <property fmtid="{D5CDD505-2E9C-101B-9397-08002B2CF9AE}" pid="4" name="DocumentTypeLegacy">
    <vt:lpwstr>Working Version</vt:lpwstr>
  </property>
  <property fmtid="{D5CDD505-2E9C-101B-9397-08002B2CF9AE}" pid="5" name="TopicLegacy">
    <vt:lpwstr>5. Risk Benefits</vt:lpwstr>
  </property>
  <property fmtid="{D5CDD505-2E9C-101B-9397-08002B2CF9AE}" pid="6" name="MSIP_Label_9c700311-1b20-487f-9129-30717d50ca8e_Enabled">
    <vt:lpwstr>True</vt:lpwstr>
  </property>
  <property fmtid="{D5CDD505-2E9C-101B-9397-08002B2CF9AE}" pid="7" name="MSIP_Label_9c700311-1b20-487f-9129-30717d50ca8e_SiteId">
    <vt:lpwstr>76e3921f-489b-4b7e-9547-9ea297add9b5</vt:lpwstr>
  </property>
  <property fmtid="{D5CDD505-2E9C-101B-9397-08002B2CF9AE}" pid="8" name="MSIP_Label_9c700311-1b20-487f-9129-30717d50ca8e_Owner">
    <vt:lpwstr>jeric.valverde@towerswatson.com</vt:lpwstr>
  </property>
  <property fmtid="{D5CDD505-2E9C-101B-9397-08002B2CF9AE}" pid="9" name="MSIP_Label_9c700311-1b20-487f-9129-30717d50ca8e_SetDate">
    <vt:lpwstr>2019-08-14T01:52:44.2174150Z</vt:lpwstr>
  </property>
  <property fmtid="{D5CDD505-2E9C-101B-9397-08002B2CF9AE}" pid="10" name="MSIP_Label_9c700311-1b20-487f-9129-30717d50ca8e_Name">
    <vt:lpwstr>Confidential</vt:lpwstr>
  </property>
  <property fmtid="{D5CDD505-2E9C-101B-9397-08002B2CF9AE}" pid="11" name="MSIP_Label_9c700311-1b20-487f-9129-30717d50ca8e_Application">
    <vt:lpwstr>Microsoft Azure Information Protection</vt:lpwstr>
  </property>
  <property fmtid="{D5CDD505-2E9C-101B-9397-08002B2CF9AE}" pid="12" name="MSIP_Label_9c700311-1b20-487f-9129-30717d50ca8e_ActionId">
    <vt:lpwstr>5c95740c-76d4-47da-8c49-5a6bdaed9691</vt:lpwstr>
  </property>
  <property fmtid="{D5CDD505-2E9C-101B-9397-08002B2CF9AE}" pid="13" name="MSIP_Label_9c700311-1b20-487f-9129-30717d50ca8e_Extended_MSFT_Method">
    <vt:lpwstr>Automatic</vt:lpwstr>
  </property>
  <property fmtid="{D5CDD505-2E9C-101B-9397-08002B2CF9AE}" pid="14" name="MSIP_Label_d347b247-e90e-43a3-9d7b-004f14ae6873_Enabled">
    <vt:lpwstr>True</vt:lpwstr>
  </property>
  <property fmtid="{D5CDD505-2E9C-101B-9397-08002B2CF9AE}" pid="15" name="MSIP_Label_d347b247-e90e-43a3-9d7b-004f14ae6873_SiteId">
    <vt:lpwstr>76e3921f-489b-4b7e-9547-9ea297add9b5</vt:lpwstr>
  </property>
  <property fmtid="{D5CDD505-2E9C-101B-9397-08002B2CF9AE}" pid="16" name="MSIP_Label_d347b247-e90e-43a3-9d7b-004f14ae6873_Owner">
    <vt:lpwstr>jeric.valverde@towerswatson.com</vt:lpwstr>
  </property>
  <property fmtid="{D5CDD505-2E9C-101B-9397-08002B2CF9AE}" pid="17" name="MSIP_Label_d347b247-e90e-43a3-9d7b-004f14ae6873_SetDate">
    <vt:lpwstr>2019-08-14T01:52:44.2174150Z</vt:lpwstr>
  </property>
  <property fmtid="{D5CDD505-2E9C-101B-9397-08002B2CF9AE}" pid="18" name="MSIP_Label_d347b247-e90e-43a3-9d7b-004f14ae6873_Name">
    <vt:lpwstr>Anyone (No Protection)</vt:lpwstr>
  </property>
  <property fmtid="{D5CDD505-2E9C-101B-9397-08002B2CF9AE}" pid="19" name="MSIP_Label_d347b247-e90e-43a3-9d7b-004f14ae6873_Application">
    <vt:lpwstr>Microsoft Azure Information Protection</vt:lpwstr>
  </property>
  <property fmtid="{D5CDD505-2E9C-101B-9397-08002B2CF9AE}" pid="20" name="MSIP_Label_d347b247-e90e-43a3-9d7b-004f14ae6873_ActionId">
    <vt:lpwstr>5c95740c-76d4-47da-8c49-5a6bdaed9691</vt:lpwstr>
  </property>
  <property fmtid="{D5CDD505-2E9C-101B-9397-08002B2CF9AE}" pid="21" name="MSIP_Label_d347b247-e90e-43a3-9d7b-004f14ae6873_Parent">
    <vt:lpwstr>9c700311-1b20-487f-9129-30717d50ca8e</vt:lpwstr>
  </property>
  <property fmtid="{D5CDD505-2E9C-101B-9397-08002B2CF9AE}" pid="22" name="MSIP_Label_d347b247-e90e-43a3-9d7b-004f14ae6873_Extended_MSFT_Method">
    <vt:lpwstr>Automatic</vt:lpwstr>
  </property>
  <property fmtid="{D5CDD505-2E9C-101B-9397-08002B2CF9AE}" pid="23" name="Sensitivity">
    <vt:lpwstr>Confidential Anyone (No Protection)</vt:lpwstr>
  </property>
</Properties>
</file>